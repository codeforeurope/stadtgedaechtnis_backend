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BA3C51" w14:textId="77777777" w:rsidR="00F16539" w:rsidRPr="00376806" w:rsidRDefault="00376806" w:rsidP="00376806">
      <w:pPr>
        <w:pStyle w:val="Titel"/>
        <w:rPr>
          <w:lang w:val="en-GB"/>
        </w:rPr>
      </w:pPr>
      <w:r>
        <w:rPr>
          <w:lang w:val="en-GB"/>
        </w:rPr>
        <w:t xml:space="preserve">API </w:t>
      </w:r>
      <w:r w:rsidRPr="00376806">
        <w:rPr>
          <w:lang w:val="en-GB"/>
        </w:rPr>
        <w:t>Documentation Mobile City Memory</w:t>
      </w:r>
    </w:p>
    <w:p w14:paraId="3BA8A2AD" w14:textId="77777777" w:rsidR="00376806" w:rsidRDefault="00376806" w:rsidP="00376806">
      <w:pPr>
        <w:rPr>
          <w:lang w:val="en-GB"/>
        </w:rPr>
      </w:pPr>
      <w:r>
        <w:rPr>
          <w:lang w:val="en-GB"/>
        </w:rPr>
        <w:t>These web services can be reached via the URL “/services/” + the respective web service name. The parameters have to be added in the given order, separated by forward slashes.</w:t>
      </w:r>
    </w:p>
    <w:p w14:paraId="4F75A9FA" w14:textId="77777777" w:rsidR="00376806" w:rsidRDefault="00376806" w:rsidP="00376806">
      <w:pPr>
        <w:rPr>
          <w:rFonts w:ascii="Courier New" w:hAnsi="Courier New" w:cs="Courier New"/>
          <w:lang w:val="en-GB"/>
        </w:rPr>
      </w:pPr>
      <w:r>
        <w:rPr>
          <w:lang w:val="en-GB"/>
        </w:rPr>
        <w:t xml:space="preserve">Example: </w:t>
      </w:r>
      <w:r w:rsidR="008F496A">
        <w:fldChar w:fldCharType="begin"/>
      </w:r>
      <w:r w:rsidR="008F496A" w:rsidRPr="005D7138">
        <w:rPr>
          <w:lang w:val="en-US"/>
          <w:rPrChange w:id="0" w:author="Jan-Christopher Pien" w:date="2014-05-27T14:44:00Z">
            <w:rPr/>
          </w:rPrChange>
        </w:rPr>
        <w:instrText xml:space="preserve"> HYPERLINK "http://localhost/services/locations/52.12456/14.24363" </w:instrText>
      </w:r>
      <w:r w:rsidR="008F496A">
        <w:fldChar w:fldCharType="separate"/>
      </w:r>
      <w:r w:rsidR="00DB4B65" w:rsidRPr="00574960">
        <w:rPr>
          <w:rStyle w:val="Hyperlink"/>
          <w:rFonts w:ascii="Courier New" w:hAnsi="Courier New" w:cs="Courier New"/>
          <w:lang w:val="en-GB"/>
        </w:rPr>
        <w:t>http://localhost/services/locations/52.12456/14.24363</w:t>
      </w:r>
      <w:r w:rsidR="008F496A">
        <w:rPr>
          <w:rStyle w:val="Hyperlink"/>
          <w:rFonts w:ascii="Courier New" w:hAnsi="Courier New" w:cs="Courier New"/>
          <w:lang w:val="en-GB"/>
        </w:rPr>
        <w:fldChar w:fldCharType="end"/>
      </w:r>
    </w:p>
    <w:p w14:paraId="7006C192" w14:textId="77777777" w:rsidR="00376806" w:rsidRDefault="00376806" w:rsidP="00376806">
      <w:pPr>
        <w:rPr>
          <w:lang w:val="en-GB"/>
        </w:rPr>
      </w:pPr>
      <w:r>
        <w:rPr>
          <w:b/>
          <w:lang w:val="en-GB"/>
        </w:rPr>
        <w:t xml:space="preserve">Bold parameters </w:t>
      </w:r>
      <w:r>
        <w:rPr>
          <w:lang w:val="en-GB"/>
        </w:rPr>
        <w:t xml:space="preserve">are required, </w:t>
      </w:r>
      <w:r>
        <w:rPr>
          <w:i/>
          <w:lang w:val="en-GB"/>
        </w:rPr>
        <w:t xml:space="preserve">cursive parameters </w:t>
      </w:r>
      <w:r>
        <w:rPr>
          <w:lang w:val="en-GB"/>
        </w:rPr>
        <w:t>optional.</w:t>
      </w:r>
    </w:p>
    <w:p w14:paraId="4E3CF181" w14:textId="77777777" w:rsidR="00376806" w:rsidRDefault="00376806" w:rsidP="00376806">
      <w:pPr>
        <w:rPr>
          <w:ins w:id="1" w:author="Jan-Christopher Pien" w:date="2014-05-28T12:26:00Z"/>
          <w:lang w:val="en-GB"/>
        </w:rPr>
      </w:pPr>
      <w:r>
        <w:rPr>
          <w:lang w:val="en-GB"/>
        </w:rPr>
        <w:t>These services return data in JSON.</w:t>
      </w:r>
    </w:p>
    <w:p w14:paraId="3C7D3261" w14:textId="0A2F4C8A" w:rsidR="00D3596F" w:rsidRDefault="00D3596F" w:rsidP="00376806">
      <w:pPr>
        <w:rPr>
          <w:ins w:id="2" w:author="Jan-Christopher Pien" w:date="2014-05-28T14:00:00Z"/>
          <w:lang w:val="en-GB"/>
        </w:rPr>
      </w:pPr>
      <w:ins w:id="3" w:author="Jan-Christopher Pien" w:date="2014-05-28T12:26:00Z">
        <w:r>
          <w:rPr>
            <w:lang w:val="en-GB"/>
          </w:rPr>
          <w:t>For PUT-Actions, the parameters should be sent in JSON-Format, except where noted differently.</w:t>
        </w:r>
      </w:ins>
    </w:p>
    <w:p w14:paraId="4955B32E" w14:textId="270ED0C5" w:rsidR="000C09FC" w:rsidRDefault="000C09FC">
      <w:pPr>
        <w:pStyle w:val="berschrift1"/>
        <w:rPr>
          <w:ins w:id="4" w:author="Jan-Christopher Pien" w:date="2014-05-28T14:00:00Z"/>
          <w:lang w:val="en-GB"/>
        </w:rPr>
        <w:pPrChange w:id="5" w:author="Jan-Christopher Pien" w:date="2014-05-28T14:00:00Z">
          <w:pPr/>
        </w:pPrChange>
      </w:pPr>
      <w:ins w:id="6" w:author="Jan-Christopher Pien" w:date="2014-05-28T14:00:00Z">
        <w:r>
          <w:rPr>
            <w:lang w:val="en-GB"/>
          </w:rPr>
          <w:t>locations/</w:t>
        </w:r>
      </w:ins>
    </w:p>
    <w:p w14:paraId="46A79BBF" w14:textId="5DAE2BEC" w:rsidR="000C09FC" w:rsidRDefault="000C09FC">
      <w:pPr>
        <w:pStyle w:val="berschrift2"/>
        <w:rPr>
          <w:ins w:id="7" w:author="Jan-Christopher Pien" w:date="2014-05-28T14:00:00Z"/>
          <w:lang w:val="en-GB"/>
        </w:rPr>
        <w:pPrChange w:id="8" w:author="Jan-Christopher Pien" w:date="2014-05-28T14:00:00Z">
          <w:pPr/>
        </w:pPrChange>
      </w:pPr>
      <w:ins w:id="9" w:author="Jan-Christopher Pien" w:date="2014-05-28T14:00:00Z">
        <w:r>
          <w:rPr>
            <w:lang w:val="en-GB"/>
          </w:rPr>
          <w:t>GET</w:t>
        </w:r>
      </w:ins>
    </w:p>
    <w:p w14:paraId="0AE3BBF4" w14:textId="5E521FEC" w:rsidR="000C09FC" w:rsidRDefault="000C09FC">
      <w:pPr>
        <w:rPr>
          <w:ins w:id="10" w:author="Jan-Christopher Pien" w:date="2014-05-28T14:00:00Z"/>
          <w:lang w:val="en-GB"/>
        </w:rPr>
      </w:pPr>
      <w:ins w:id="11" w:author="Jan-Christopher Pien" w:date="2014-05-28T14:00:00Z">
        <w:r>
          <w:rPr>
            <w:lang w:val="en-GB"/>
          </w:rPr>
          <w:t>This lists all the locations saved in the database.</w:t>
        </w:r>
      </w:ins>
    </w:p>
    <w:p w14:paraId="7DD7E3FB" w14:textId="2D78A7A0" w:rsidR="000C09FC" w:rsidRDefault="000C09FC">
      <w:pPr>
        <w:pStyle w:val="berschrift3"/>
        <w:rPr>
          <w:ins w:id="12" w:author="Jan-Christopher Pien" w:date="2014-05-28T14:00:00Z"/>
          <w:lang w:val="en-GB"/>
        </w:rPr>
        <w:pPrChange w:id="13" w:author="Jan-Christopher Pien" w:date="2014-05-28T14:00:00Z">
          <w:pPr/>
        </w:pPrChange>
      </w:pPr>
      <w:ins w:id="14" w:author="Jan-Christopher Pien" w:date="2014-05-28T14:00:00Z">
        <w:r>
          <w:rPr>
            <w:lang w:val="en-GB"/>
          </w:rPr>
          <w:t>URL-Parameters</w:t>
        </w:r>
      </w:ins>
    </w:p>
    <w:p w14:paraId="297CA2A7" w14:textId="4EFEBA7F" w:rsidR="000C09FC" w:rsidRDefault="000C09FC">
      <w:pPr>
        <w:rPr>
          <w:ins w:id="15" w:author="Jan-Christopher Pien" w:date="2014-05-28T14:00:00Z"/>
          <w:lang w:val="en-GB"/>
        </w:rPr>
      </w:pPr>
      <w:ins w:id="16" w:author="Jan-Christopher Pien" w:date="2014-05-28T14:00:00Z">
        <w:r>
          <w:rPr>
            <w:lang w:val="en-GB"/>
          </w:rPr>
          <w:t>None</w:t>
        </w:r>
      </w:ins>
    </w:p>
    <w:p w14:paraId="08C37F7E" w14:textId="1A56F4EA" w:rsidR="000C09FC" w:rsidRDefault="000C09FC">
      <w:pPr>
        <w:pStyle w:val="berschrift3"/>
        <w:rPr>
          <w:ins w:id="17" w:author="Jan-Christopher Pien" w:date="2014-06-02T14:05:00Z"/>
          <w:lang w:val="en-GB"/>
        </w:rPr>
        <w:pPrChange w:id="18" w:author="Jan-Christopher Pien" w:date="2014-05-28T14:00:00Z">
          <w:pPr/>
        </w:pPrChange>
      </w:pPr>
      <w:ins w:id="19" w:author="Jan-Christopher Pien" w:date="2014-05-28T14:00:00Z">
        <w:r>
          <w:rPr>
            <w:lang w:val="en-GB"/>
          </w:rPr>
          <w:t>Return data</w:t>
        </w:r>
      </w:ins>
    </w:p>
    <w:p w14:paraId="14FE74ED" w14:textId="00D85941" w:rsidR="00773E49" w:rsidRPr="00773E49" w:rsidRDefault="00773E49">
      <w:pPr>
        <w:rPr>
          <w:ins w:id="20" w:author="Jan-Christopher Pien" w:date="2014-05-28T14:00:00Z"/>
          <w:lang w:val="en-GB"/>
        </w:rPr>
      </w:pPr>
      <w:ins w:id="21" w:author="Jan-Christopher Pien" w:date="2014-06-02T14:05:00Z">
        <w:r>
          <w:rPr>
            <w:lang w:val="en-GB"/>
          </w:rPr>
          <w:t>List of locations:</w:t>
        </w:r>
      </w:ins>
    </w:p>
    <w:tbl>
      <w:tblPr>
        <w:tblStyle w:val="Tabellenraster"/>
        <w:tblW w:w="0" w:type="auto"/>
        <w:tblLook w:val="04A0" w:firstRow="1" w:lastRow="0" w:firstColumn="1" w:lastColumn="0" w:noHBand="0" w:noVBand="1"/>
        <w:tblPrChange w:id="22" w:author="Jan-Christopher Pien" w:date="2014-06-02T14:05:00Z">
          <w:tblPr>
            <w:tblStyle w:val="Tabellenraster"/>
            <w:tblW w:w="0" w:type="auto"/>
            <w:tblLook w:val="04A0" w:firstRow="1" w:lastRow="0" w:firstColumn="1" w:lastColumn="0" w:noHBand="0" w:noVBand="1"/>
          </w:tblPr>
        </w:tblPrChange>
      </w:tblPr>
      <w:tblGrid>
        <w:gridCol w:w="1361"/>
        <w:gridCol w:w="7701"/>
        <w:tblGridChange w:id="23">
          <w:tblGrid>
            <w:gridCol w:w="113"/>
            <w:gridCol w:w="1248"/>
            <w:gridCol w:w="113"/>
            <w:gridCol w:w="7588"/>
            <w:gridCol w:w="113"/>
          </w:tblGrid>
        </w:tblGridChange>
      </w:tblGrid>
      <w:tr w:rsidR="00773E49" w14:paraId="0BF3BB42" w14:textId="77777777" w:rsidTr="00773E49">
        <w:trPr>
          <w:ins w:id="24" w:author="Jan-Christopher Pien" w:date="2014-06-02T14:05:00Z"/>
          <w:trPrChange w:id="25" w:author="Jan-Christopher Pien" w:date="2014-06-02T14:05:00Z">
            <w:trPr>
              <w:gridAfter w:val="0"/>
            </w:trPr>
          </w:trPrChange>
        </w:trPr>
        <w:tc>
          <w:tcPr>
            <w:tcW w:w="1361" w:type="dxa"/>
            <w:tcPrChange w:id="26" w:author="Jan-Christopher Pien" w:date="2014-06-02T14:05:00Z">
              <w:tcPr>
                <w:tcW w:w="1129" w:type="dxa"/>
                <w:gridSpan w:val="2"/>
              </w:tcPr>
            </w:tcPrChange>
          </w:tcPr>
          <w:p w14:paraId="76E664A2" w14:textId="77777777" w:rsidR="00773E49" w:rsidRDefault="00773E49" w:rsidP="003A0881">
            <w:pPr>
              <w:rPr>
                <w:ins w:id="27" w:author="Jan-Christopher Pien" w:date="2014-06-02T14:05:00Z"/>
                <w:lang w:val="en-GB"/>
              </w:rPr>
            </w:pPr>
            <w:ins w:id="28" w:author="Jan-Christopher Pien" w:date="2014-06-02T14:05:00Z">
              <w:r>
                <w:rPr>
                  <w:lang w:val="en-GB"/>
                </w:rPr>
                <w:t>id</w:t>
              </w:r>
            </w:ins>
          </w:p>
        </w:tc>
        <w:tc>
          <w:tcPr>
            <w:tcW w:w="7701" w:type="dxa"/>
            <w:tcPrChange w:id="29" w:author="Jan-Christopher Pien" w:date="2014-06-02T14:05:00Z">
              <w:tcPr>
                <w:tcW w:w="7933" w:type="dxa"/>
                <w:gridSpan w:val="2"/>
              </w:tcPr>
            </w:tcPrChange>
          </w:tcPr>
          <w:p w14:paraId="7FAF87A5" w14:textId="77777777" w:rsidR="00773E49" w:rsidRDefault="00773E49" w:rsidP="003A0881">
            <w:pPr>
              <w:rPr>
                <w:ins w:id="30" w:author="Jan-Christopher Pien" w:date="2014-06-02T14:05:00Z"/>
                <w:lang w:val="en-GB"/>
              </w:rPr>
            </w:pPr>
            <w:ins w:id="31" w:author="Jan-Christopher Pien" w:date="2014-06-02T14:05:00Z">
              <w:r>
                <w:rPr>
                  <w:lang w:val="en-GB"/>
                </w:rPr>
                <w:t>ID of location</w:t>
              </w:r>
            </w:ins>
          </w:p>
        </w:tc>
      </w:tr>
      <w:tr w:rsidR="00773E49" w14:paraId="78610C72" w14:textId="77777777" w:rsidTr="00773E49">
        <w:trPr>
          <w:ins w:id="32" w:author="Jan-Christopher Pien" w:date="2014-06-02T14:05:00Z"/>
          <w:trPrChange w:id="33" w:author="Jan-Christopher Pien" w:date="2014-06-02T14:05:00Z">
            <w:trPr>
              <w:gridAfter w:val="0"/>
            </w:trPr>
          </w:trPrChange>
        </w:trPr>
        <w:tc>
          <w:tcPr>
            <w:tcW w:w="1361" w:type="dxa"/>
            <w:tcPrChange w:id="34" w:author="Jan-Christopher Pien" w:date="2014-06-02T14:05:00Z">
              <w:tcPr>
                <w:tcW w:w="1129" w:type="dxa"/>
                <w:gridSpan w:val="2"/>
              </w:tcPr>
            </w:tcPrChange>
          </w:tcPr>
          <w:p w14:paraId="20637F43" w14:textId="77777777" w:rsidR="00773E49" w:rsidRDefault="00773E49" w:rsidP="003A0881">
            <w:pPr>
              <w:rPr>
                <w:ins w:id="35" w:author="Jan-Christopher Pien" w:date="2014-06-02T14:05:00Z"/>
                <w:lang w:val="en-GB"/>
              </w:rPr>
            </w:pPr>
            <w:ins w:id="36" w:author="Jan-Christopher Pien" w:date="2014-06-02T14:05:00Z">
              <w:r>
                <w:rPr>
                  <w:lang w:val="en-GB"/>
                </w:rPr>
                <w:t>latitude</w:t>
              </w:r>
            </w:ins>
          </w:p>
        </w:tc>
        <w:tc>
          <w:tcPr>
            <w:tcW w:w="7701" w:type="dxa"/>
            <w:tcPrChange w:id="37" w:author="Jan-Christopher Pien" w:date="2014-06-02T14:05:00Z">
              <w:tcPr>
                <w:tcW w:w="7933" w:type="dxa"/>
                <w:gridSpan w:val="2"/>
              </w:tcPr>
            </w:tcPrChange>
          </w:tcPr>
          <w:p w14:paraId="2415EE3B" w14:textId="77777777" w:rsidR="00773E49" w:rsidRDefault="00773E49" w:rsidP="003A0881">
            <w:pPr>
              <w:rPr>
                <w:ins w:id="38" w:author="Jan-Christopher Pien" w:date="2014-06-02T14:05:00Z"/>
                <w:lang w:val="en-GB"/>
              </w:rPr>
            </w:pPr>
            <w:ins w:id="39" w:author="Jan-Christopher Pien" w:date="2014-06-02T14:05:00Z">
              <w:r>
                <w:rPr>
                  <w:lang w:val="en-GB"/>
                </w:rPr>
                <w:t>Latitude of the location</w:t>
              </w:r>
            </w:ins>
          </w:p>
        </w:tc>
      </w:tr>
      <w:tr w:rsidR="00773E49" w14:paraId="20BB8761" w14:textId="77777777" w:rsidTr="00773E49">
        <w:trPr>
          <w:ins w:id="40" w:author="Jan-Christopher Pien" w:date="2014-06-02T14:05:00Z"/>
          <w:trPrChange w:id="41" w:author="Jan-Christopher Pien" w:date="2014-06-02T14:05:00Z">
            <w:trPr>
              <w:gridAfter w:val="0"/>
            </w:trPr>
          </w:trPrChange>
        </w:trPr>
        <w:tc>
          <w:tcPr>
            <w:tcW w:w="1361" w:type="dxa"/>
            <w:tcPrChange w:id="42" w:author="Jan-Christopher Pien" w:date="2014-06-02T14:05:00Z">
              <w:tcPr>
                <w:tcW w:w="1129" w:type="dxa"/>
                <w:gridSpan w:val="2"/>
              </w:tcPr>
            </w:tcPrChange>
          </w:tcPr>
          <w:p w14:paraId="3E276867" w14:textId="77777777" w:rsidR="00773E49" w:rsidRDefault="00773E49" w:rsidP="003A0881">
            <w:pPr>
              <w:rPr>
                <w:ins w:id="43" w:author="Jan-Christopher Pien" w:date="2014-06-02T14:05:00Z"/>
                <w:lang w:val="en-GB"/>
              </w:rPr>
            </w:pPr>
            <w:ins w:id="44" w:author="Jan-Christopher Pien" w:date="2014-06-02T14:05:00Z">
              <w:r>
                <w:rPr>
                  <w:lang w:val="en-GB"/>
                </w:rPr>
                <w:t>longitude</w:t>
              </w:r>
            </w:ins>
          </w:p>
        </w:tc>
        <w:tc>
          <w:tcPr>
            <w:tcW w:w="7701" w:type="dxa"/>
            <w:tcPrChange w:id="45" w:author="Jan-Christopher Pien" w:date="2014-06-02T14:05:00Z">
              <w:tcPr>
                <w:tcW w:w="7933" w:type="dxa"/>
                <w:gridSpan w:val="2"/>
              </w:tcPr>
            </w:tcPrChange>
          </w:tcPr>
          <w:p w14:paraId="08DCFBFB" w14:textId="77777777" w:rsidR="00773E49" w:rsidRDefault="00773E49" w:rsidP="003A0881">
            <w:pPr>
              <w:rPr>
                <w:ins w:id="46" w:author="Jan-Christopher Pien" w:date="2014-06-02T14:05:00Z"/>
                <w:lang w:val="en-GB"/>
              </w:rPr>
            </w:pPr>
            <w:ins w:id="47" w:author="Jan-Christopher Pien" w:date="2014-06-02T14:05:00Z">
              <w:r>
                <w:rPr>
                  <w:lang w:val="en-GB"/>
                </w:rPr>
                <w:t>Longitude of the location</w:t>
              </w:r>
            </w:ins>
          </w:p>
        </w:tc>
      </w:tr>
      <w:tr w:rsidR="00773E49" w:rsidRPr="009F51E0" w14:paraId="6D9206C9" w14:textId="77777777" w:rsidTr="00773E49">
        <w:trPr>
          <w:ins w:id="48" w:author="Jan-Christopher Pien" w:date="2014-06-02T14:05:00Z"/>
          <w:trPrChange w:id="49" w:author="Jan-Christopher Pien" w:date="2014-06-02T14:05:00Z">
            <w:trPr>
              <w:gridAfter w:val="0"/>
            </w:trPr>
          </w:trPrChange>
        </w:trPr>
        <w:tc>
          <w:tcPr>
            <w:tcW w:w="1361" w:type="dxa"/>
            <w:tcPrChange w:id="50" w:author="Jan-Christopher Pien" w:date="2014-06-02T14:05:00Z">
              <w:tcPr>
                <w:tcW w:w="1129" w:type="dxa"/>
                <w:gridSpan w:val="2"/>
              </w:tcPr>
            </w:tcPrChange>
          </w:tcPr>
          <w:p w14:paraId="55455ABF" w14:textId="77777777" w:rsidR="00773E49" w:rsidRPr="00B2182E" w:rsidRDefault="00773E49" w:rsidP="003A0881">
            <w:pPr>
              <w:rPr>
                <w:ins w:id="51" w:author="Jan-Christopher Pien" w:date="2014-06-02T14:05:00Z"/>
                <w:i/>
                <w:lang w:val="en-GB"/>
              </w:rPr>
            </w:pPr>
            <w:ins w:id="52" w:author="Jan-Christopher Pien" w:date="2014-06-02T14:05:00Z">
              <w:r w:rsidRPr="00B2182E">
                <w:rPr>
                  <w:i/>
                  <w:lang w:val="en-GB"/>
                </w:rPr>
                <w:t>altitude</w:t>
              </w:r>
            </w:ins>
          </w:p>
        </w:tc>
        <w:tc>
          <w:tcPr>
            <w:tcW w:w="7701" w:type="dxa"/>
            <w:tcPrChange w:id="53" w:author="Jan-Christopher Pien" w:date="2014-06-02T14:05:00Z">
              <w:tcPr>
                <w:tcW w:w="7933" w:type="dxa"/>
                <w:gridSpan w:val="2"/>
              </w:tcPr>
            </w:tcPrChange>
          </w:tcPr>
          <w:p w14:paraId="60B7284D" w14:textId="77777777" w:rsidR="00773E49" w:rsidRDefault="00773E49" w:rsidP="003A0881">
            <w:pPr>
              <w:rPr>
                <w:ins w:id="54" w:author="Jan-Christopher Pien" w:date="2014-06-02T14:05:00Z"/>
                <w:lang w:val="en-GB"/>
              </w:rPr>
            </w:pPr>
            <w:ins w:id="55" w:author="Jan-Christopher Pien" w:date="2014-06-02T14:05:00Z">
              <w:r w:rsidRPr="00B2182E">
                <w:rPr>
                  <w:i/>
                  <w:lang w:val="en-GB"/>
                </w:rPr>
                <w:t xml:space="preserve">Optional: </w:t>
              </w:r>
              <w:r>
                <w:rPr>
                  <w:lang w:val="en-GB"/>
                </w:rPr>
                <w:t>Altitude of the location in meters</w:t>
              </w:r>
            </w:ins>
          </w:p>
        </w:tc>
      </w:tr>
      <w:tr w:rsidR="00773E49" w14:paraId="3A07DF67" w14:textId="77777777" w:rsidTr="00773E49">
        <w:trPr>
          <w:ins w:id="56" w:author="Jan-Christopher Pien" w:date="2014-06-02T14:05:00Z"/>
          <w:trPrChange w:id="57" w:author="Jan-Christopher Pien" w:date="2014-06-02T14:05:00Z">
            <w:trPr>
              <w:gridAfter w:val="0"/>
            </w:trPr>
          </w:trPrChange>
        </w:trPr>
        <w:tc>
          <w:tcPr>
            <w:tcW w:w="1361" w:type="dxa"/>
            <w:tcPrChange w:id="58" w:author="Jan-Christopher Pien" w:date="2014-06-02T14:05:00Z">
              <w:tcPr>
                <w:tcW w:w="1129" w:type="dxa"/>
                <w:gridSpan w:val="2"/>
              </w:tcPr>
            </w:tcPrChange>
          </w:tcPr>
          <w:p w14:paraId="161B2DAE" w14:textId="77777777" w:rsidR="00773E49" w:rsidRDefault="00773E49" w:rsidP="003A0881">
            <w:pPr>
              <w:rPr>
                <w:ins w:id="59" w:author="Jan-Christopher Pien" w:date="2014-06-02T14:05:00Z"/>
                <w:lang w:val="en-GB"/>
              </w:rPr>
            </w:pPr>
            <w:ins w:id="60" w:author="Jan-Christopher Pien" w:date="2014-06-02T14:05:00Z">
              <w:r>
                <w:rPr>
                  <w:lang w:val="en-GB"/>
                </w:rPr>
                <w:t>title</w:t>
              </w:r>
            </w:ins>
          </w:p>
        </w:tc>
        <w:tc>
          <w:tcPr>
            <w:tcW w:w="7701" w:type="dxa"/>
            <w:tcPrChange w:id="61" w:author="Jan-Christopher Pien" w:date="2014-06-02T14:05:00Z">
              <w:tcPr>
                <w:tcW w:w="7933" w:type="dxa"/>
                <w:gridSpan w:val="2"/>
              </w:tcPr>
            </w:tcPrChange>
          </w:tcPr>
          <w:p w14:paraId="2BB42BFA" w14:textId="77777777" w:rsidR="00773E49" w:rsidRDefault="00773E49" w:rsidP="003A0881">
            <w:pPr>
              <w:rPr>
                <w:ins w:id="62" w:author="Jan-Christopher Pien" w:date="2014-06-02T14:05:00Z"/>
                <w:lang w:val="en-GB"/>
              </w:rPr>
            </w:pPr>
            <w:ins w:id="63" w:author="Jan-Christopher Pien" w:date="2014-06-02T14:05:00Z">
              <w:r>
                <w:rPr>
                  <w:lang w:val="en-GB"/>
                </w:rPr>
                <w:t>Title of the location</w:t>
              </w:r>
            </w:ins>
          </w:p>
        </w:tc>
      </w:tr>
      <w:tr w:rsidR="00773E49" w:rsidRPr="009F51E0" w14:paraId="542BF5E6" w14:textId="77777777" w:rsidTr="00773E49">
        <w:trPr>
          <w:ins w:id="64" w:author="Jan-Christopher Pien" w:date="2014-06-02T14:05:00Z"/>
          <w:trPrChange w:id="65" w:author="Jan-Christopher Pien" w:date="2014-06-02T14:05:00Z">
            <w:trPr>
              <w:gridAfter w:val="0"/>
            </w:trPr>
          </w:trPrChange>
        </w:trPr>
        <w:tc>
          <w:tcPr>
            <w:tcW w:w="1361" w:type="dxa"/>
            <w:tcPrChange w:id="66" w:author="Jan-Christopher Pien" w:date="2014-06-02T14:05:00Z">
              <w:tcPr>
                <w:tcW w:w="1129" w:type="dxa"/>
                <w:gridSpan w:val="2"/>
              </w:tcPr>
            </w:tcPrChange>
          </w:tcPr>
          <w:p w14:paraId="5B123421" w14:textId="77777777" w:rsidR="00773E49" w:rsidRPr="00B2182E" w:rsidRDefault="00773E49" w:rsidP="003A0881">
            <w:pPr>
              <w:rPr>
                <w:ins w:id="67" w:author="Jan-Christopher Pien" w:date="2014-06-02T14:05:00Z"/>
                <w:i/>
                <w:lang w:val="en-GB"/>
              </w:rPr>
            </w:pPr>
            <w:ins w:id="68" w:author="Jan-Christopher Pien" w:date="2014-06-02T14:05:00Z">
              <w:r w:rsidRPr="00B2182E">
                <w:rPr>
                  <w:i/>
                  <w:lang w:val="en-GB"/>
                </w:rPr>
                <w:t>description</w:t>
              </w:r>
            </w:ins>
          </w:p>
        </w:tc>
        <w:tc>
          <w:tcPr>
            <w:tcW w:w="7701" w:type="dxa"/>
            <w:tcPrChange w:id="69" w:author="Jan-Christopher Pien" w:date="2014-06-02T14:05:00Z">
              <w:tcPr>
                <w:tcW w:w="7933" w:type="dxa"/>
                <w:gridSpan w:val="2"/>
              </w:tcPr>
            </w:tcPrChange>
          </w:tcPr>
          <w:p w14:paraId="6466BB4A" w14:textId="77777777" w:rsidR="00773E49" w:rsidRDefault="00773E49" w:rsidP="003A0881">
            <w:pPr>
              <w:rPr>
                <w:ins w:id="70" w:author="Jan-Christopher Pien" w:date="2014-06-02T14:05:00Z"/>
                <w:lang w:val="en-GB"/>
              </w:rPr>
            </w:pPr>
            <w:ins w:id="71" w:author="Jan-Christopher Pien" w:date="2014-06-02T14:05:00Z">
              <w:r w:rsidRPr="00B2182E">
                <w:rPr>
                  <w:i/>
                  <w:lang w:val="en-GB"/>
                </w:rPr>
                <w:t>Optional:</w:t>
              </w:r>
              <w:r>
                <w:rPr>
                  <w:lang w:val="en-GB"/>
                </w:rPr>
                <w:t xml:space="preserve"> Description of the location</w:t>
              </w:r>
            </w:ins>
          </w:p>
        </w:tc>
      </w:tr>
      <w:tr w:rsidR="00773E49" w:rsidRPr="009F51E0" w14:paraId="2388DE3C" w14:textId="77777777" w:rsidTr="00773E49">
        <w:trPr>
          <w:ins w:id="72" w:author="Jan-Christopher Pien" w:date="2014-06-02T14:05:00Z"/>
          <w:trPrChange w:id="73" w:author="Jan-Christopher Pien" w:date="2014-06-02T14:05:00Z">
            <w:trPr>
              <w:gridAfter w:val="0"/>
            </w:trPr>
          </w:trPrChange>
        </w:trPr>
        <w:tc>
          <w:tcPr>
            <w:tcW w:w="1361" w:type="dxa"/>
            <w:tcPrChange w:id="74" w:author="Jan-Christopher Pien" w:date="2014-06-02T14:05:00Z">
              <w:tcPr>
                <w:tcW w:w="1129" w:type="dxa"/>
                <w:gridSpan w:val="2"/>
              </w:tcPr>
            </w:tcPrChange>
          </w:tcPr>
          <w:p w14:paraId="35856799" w14:textId="77777777" w:rsidR="00773E49" w:rsidRPr="00B2182E" w:rsidRDefault="00773E49" w:rsidP="003A0881">
            <w:pPr>
              <w:rPr>
                <w:ins w:id="75" w:author="Jan-Christopher Pien" w:date="2014-06-02T14:05:00Z"/>
                <w:i/>
                <w:lang w:val="en-GB"/>
              </w:rPr>
            </w:pPr>
            <w:ins w:id="76" w:author="Jan-Christopher Pien" w:date="2014-06-02T14:05:00Z">
              <w:r>
                <w:rPr>
                  <w:i/>
                  <w:lang w:val="en-GB"/>
                </w:rPr>
                <w:t>dbpedia_link</w:t>
              </w:r>
            </w:ins>
          </w:p>
        </w:tc>
        <w:tc>
          <w:tcPr>
            <w:tcW w:w="7701" w:type="dxa"/>
            <w:tcPrChange w:id="77" w:author="Jan-Christopher Pien" w:date="2014-06-02T14:05:00Z">
              <w:tcPr>
                <w:tcW w:w="7933" w:type="dxa"/>
                <w:gridSpan w:val="2"/>
              </w:tcPr>
            </w:tcPrChange>
          </w:tcPr>
          <w:p w14:paraId="59E439C3" w14:textId="77777777" w:rsidR="00773E49" w:rsidRPr="00B2182E" w:rsidRDefault="00773E49" w:rsidP="003A0881">
            <w:pPr>
              <w:rPr>
                <w:ins w:id="78" w:author="Jan-Christopher Pien" w:date="2014-06-02T14:05:00Z"/>
                <w:lang w:val="en-GB"/>
              </w:rPr>
            </w:pPr>
            <w:ins w:id="79" w:author="Jan-Christopher Pien" w:date="2014-06-02T14:05:00Z">
              <w:r>
                <w:rPr>
                  <w:i/>
                  <w:lang w:val="en-GB"/>
                </w:rPr>
                <w:t xml:space="preserve">Optional: </w:t>
              </w:r>
              <w:r>
                <w:rPr>
                  <w:lang w:val="en-GB"/>
                </w:rPr>
                <w:t>Link to a DBPedia-Page describing the location</w:t>
              </w:r>
            </w:ins>
          </w:p>
        </w:tc>
      </w:tr>
      <w:tr w:rsidR="009F51E0" w:rsidRPr="000A1164" w14:paraId="3796C253" w14:textId="77777777" w:rsidTr="009F51E0">
        <w:trPr>
          <w:ins w:id="80" w:author="Jan-Christopher Pien" w:date="2014-06-02T15:26:00Z"/>
        </w:trPr>
        <w:tc>
          <w:tcPr>
            <w:tcW w:w="1361" w:type="dxa"/>
          </w:tcPr>
          <w:p w14:paraId="02A38D97" w14:textId="77777777" w:rsidR="009F51E0" w:rsidRPr="000A1164" w:rsidRDefault="009F51E0" w:rsidP="003A0881">
            <w:pPr>
              <w:rPr>
                <w:ins w:id="81" w:author="Jan-Christopher Pien" w:date="2014-06-02T15:26:00Z"/>
                <w:lang w:val="en-US"/>
              </w:rPr>
            </w:pPr>
            <w:ins w:id="82" w:author="Jan-Christopher Pien" w:date="2014-06-02T15:26:00Z">
              <w:r>
                <w:rPr>
                  <w:lang w:val="en-US"/>
                </w:rPr>
                <w:t>created</w:t>
              </w:r>
            </w:ins>
          </w:p>
        </w:tc>
        <w:tc>
          <w:tcPr>
            <w:tcW w:w="7701" w:type="dxa"/>
          </w:tcPr>
          <w:p w14:paraId="577B7DD2" w14:textId="77777777" w:rsidR="009F51E0" w:rsidRPr="000A1164" w:rsidRDefault="009F51E0" w:rsidP="003A0881">
            <w:pPr>
              <w:rPr>
                <w:ins w:id="83" w:author="Jan-Christopher Pien" w:date="2014-06-02T15:26:00Z"/>
                <w:lang w:val="en-GB"/>
              </w:rPr>
            </w:pPr>
            <w:ins w:id="84" w:author="Jan-Christopher Pien" w:date="2014-06-02T15:26:00Z">
              <w:r>
                <w:rPr>
                  <w:lang w:val="en-GB"/>
                </w:rPr>
                <w:t>Date and time of creation</w:t>
              </w:r>
            </w:ins>
          </w:p>
        </w:tc>
      </w:tr>
      <w:tr w:rsidR="009F51E0" w14:paraId="7192BB24" w14:textId="77777777" w:rsidTr="009F51E0">
        <w:trPr>
          <w:ins w:id="85" w:author="Jan-Christopher Pien" w:date="2014-06-02T15:26:00Z"/>
        </w:trPr>
        <w:tc>
          <w:tcPr>
            <w:tcW w:w="1361" w:type="dxa"/>
          </w:tcPr>
          <w:p w14:paraId="2DA9BD40" w14:textId="77777777" w:rsidR="009F51E0" w:rsidRDefault="009F51E0" w:rsidP="003A0881">
            <w:pPr>
              <w:rPr>
                <w:ins w:id="86" w:author="Jan-Christopher Pien" w:date="2014-06-02T15:26:00Z"/>
                <w:lang w:val="en-US"/>
              </w:rPr>
            </w:pPr>
            <w:ins w:id="87" w:author="Jan-Christopher Pien" w:date="2014-06-02T15:26:00Z">
              <w:r>
                <w:rPr>
                  <w:lang w:val="en-US"/>
                </w:rPr>
                <w:t>modified</w:t>
              </w:r>
            </w:ins>
          </w:p>
        </w:tc>
        <w:tc>
          <w:tcPr>
            <w:tcW w:w="7701" w:type="dxa"/>
          </w:tcPr>
          <w:p w14:paraId="63CE0495" w14:textId="77777777" w:rsidR="009F51E0" w:rsidRDefault="009F51E0" w:rsidP="003A0881">
            <w:pPr>
              <w:rPr>
                <w:ins w:id="88" w:author="Jan-Christopher Pien" w:date="2014-06-02T15:26:00Z"/>
                <w:lang w:val="en-GB"/>
              </w:rPr>
            </w:pPr>
            <w:ins w:id="89" w:author="Jan-Christopher Pien" w:date="2014-06-02T15:26:00Z">
              <w:r>
                <w:rPr>
                  <w:lang w:val="en-GB"/>
                </w:rPr>
                <w:t>Date and time of modification</w:t>
              </w:r>
            </w:ins>
          </w:p>
        </w:tc>
      </w:tr>
    </w:tbl>
    <w:p w14:paraId="0DDADFD9" w14:textId="6BEC6612" w:rsidR="000C09FC" w:rsidRDefault="00B65F3B">
      <w:pPr>
        <w:pStyle w:val="berschrift2"/>
        <w:rPr>
          <w:ins w:id="90" w:author="Jan-Christopher Pien" w:date="2014-05-28T14:01:00Z"/>
          <w:lang w:val="en-GB"/>
        </w:rPr>
        <w:pPrChange w:id="91" w:author="Jan-Christopher Pien" w:date="2014-05-28T14:01:00Z">
          <w:pPr/>
        </w:pPrChange>
      </w:pPr>
      <w:ins w:id="92" w:author="Jan-Christopher Pien" w:date="2014-05-28T14:01:00Z">
        <w:r>
          <w:rPr>
            <w:lang w:val="en-GB"/>
          </w:rPr>
          <w:t>POST</w:t>
        </w:r>
      </w:ins>
    </w:p>
    <w:p w14:paraId="5CEFA5AA" w14:textId="4613FBAC" w:rsidR="00B65F3B" w:rsidRPr="00B65F3B" w:rsidRDefault="00B65F3B">
      <w:pPr>
        <w:pStyle w:val="Rot"/>
        <w:rPr>
          <w:ins w:id="93" w:author="Jan-Christopher Pien" w:date="2014-05-28T14:01:00Z"/>
          <w:rPrChange w:id="94" w:author="Jan-Christopher Pien" w:date="2014-05-28T14:01:00Z">
            <w:rPr>
              <w:ins w:id="95" w:author="Jan-Christopher Pien" w:date="2014-05-28T14:01:00Z"/>
              <w:lang w:val="en-GB"/>
            </w:rPr>
          </w:rPrChange>
        </w:rPr>
        <w:pPrChange w:id="96" w:author="Jan-Christopher Pien" w:date="2014-05-28T14:01:00Z">
          <w:pPr/>
        </w:pPrChange>
      </w:pPr>
      <w:ins w:id="97" w:author="Jan-Christopher Pien" w:date="2014-05-28T14:01:00Z">
        <w:r w:rsidRPr="00B65F3B">
          <w:rPr>
            <w:rPrChange w:id="98" w:author="Jan-Christopher Pien" w:date="2014-05-28T14:01:00Z">
              <w:rPr/>
            </w:rPrChange>
          </w:rPr>
          <w:t>Authentication Required</w:t>
        </w:r>
      </w:ins>
    </w:p>
    <w:p w14:paraId="35A73D6E" w14:textId="0E11F869" w:rsidR="00B65F3B" w:rsidRDefault="00B65F3B">
      <w:pPr>
        <w:rPr>
          <w:ins w:id="99" w:author="Jan-Christopher Pien" w:date="2014-05-28T14:01:00Z"/>
          <w:lang w:val="en-GB"/>
        </w:rPr>
      </w:pPr>
      <w:ins w:id="100" w:author="Jan-Christopher Pien" w:date="2014-05-28T14:01:00Z">
        <w:r>
          <w:rPr>
            <w:lang w:val="en-GB"/>
          </w:rPr>
          <w:t>This creates a new location in the database.</w:t>
        </w:r>
      </w:ins>
    </w:p>
    <w:p w14:paraId="13737AB2" w14:textId="06884088" w:rsidR="00B65F3B" w:rsidRDefault="00B65F3B">
      <w:pPr>
        <w:pStyle w:val="berschrift3"/>
        <w:rPr>
          <w:ins w:id="101" w:author="Jan-Christopher Pien" w:date="2014-05-28T14:02:00Z"/>
          <w:lang w:val="en-GB"/>
        </w:rPr>
        <w:pPrChange w:id="102" w:author="Jan-Christopher Pien" w:date="2014-05-28T14:01:00Z">
          <w:pPr/>
        </w:pPrChange>
      </w:pPr>
      <w:ins w:id="103" w:author="Jan-Christopher Pien" w:date="2014-05-28T14:02:00Z">
        <w:r>
          <w:rPr>
            <w:lang w:val="en-GB"/>
          </w:rPr>
          <w:t>Parameters</w:t>
        </w:r>
      </w:ins>
    </w:p>
    <w:tbl>
      <w:tblPr>
        <w:tblStyle w:val="Tabellenraster"/>
        <w:tblW w:w="0" w:type="auto"/>
        <w:tblLook w:val="04A0" w:firstRow="1" w:lastRow="0" w:firstColumn="1" w:lastColumn="0" w:noHBand="0" w:noVBand="1"/>
      </w:tblPr>
      <w:tblGrid>
        <w:gridCol w:w="4531"/>
        <w:gridCol w:w="4531"/>
      </w:tblGrid>
      <w:tr w:rsidR="00B65F3B" w14:paraId="6B735475" w14:textId="77777777" w:rsidTr="00B65F3B">
        <w:trPr>
          <w:ins w:id="104" w:author="Jan-Christopher Pien" w:date="2014-05-28T14:02:00Z"/>
        </w:trPr>
        <w:tc>
          <w:tcPr>
            <w:tcW w:w="4531" w:type="dxa"/>
          </w:tcPr>
          <w:p w14:paraId="14639276" w14:textId="5F00D198" w:rsidR="00B65F3B" w:rsidRPr="00D94B6B" w:rsidRDefault="00B65F3B" w:rsidP="00B65F3B">
            <w:pPr>
              <w:rPr>
                <w:ins w:id="105" w:author="Jan-Christopher Pien" w:date="2014-05-28T14:02:00Z"/>
                <w:b/>
                <w:lang w:val="en-GB"/>
                <w:rPrChange w:id="106" w:author="Jan-Christopher Pien" w:date="2014-05-28T14:04:00Z">
                  <w:rPr>
                    <w:ins w:id="107" w:author="Jan-Christopher Pien" w:date="2014-05-28T14:02:00Z"/>
                    <w:lang w:val="en-GB"/>
                  </w:rPr>
                </w:rPrChange>
              </w:rPr>
            </w:pPr>
            <w:ins w:id="108" w:author="Jan-Christopher Pien" w:date="2014-05-28T14:02:00Z">
              <w:r w:rsidRPr="00D94B6B">
                <w:rPr>
                  <w:b/>
                  <w:lang w:val="en-GB"/>
                  <w:rPrChange w:id="109" w:author="Jan-Christopher Pien" w:date="2014-05-28T14:04:00Z">
                    <w:rPr>
                      <w:lang w:val="en-GB"/>
                    </w:rPr>
                  </w:rPrChange>
                </w:rPr>
                <w:t>latitude</w:t>
              </w:r>
            </w:ins>
          </w:p>
        </w:tc>
        <w:tc>
          <w:tcPr>
            <w:tcW w:w="4531" w:type="dxa"/>
          </w:tcPr>
          <w:p w14:paraId="4AF671AA" w14:textId="3D759F11" w:rsidR="00B65F3B" w:rsidRDefault="00B65F3B" w:rsidP="00B65F3B">
            <w:pPr>
              <w:rPr>
                <w:ins w:id="110" w:author="Jan-Christopher Pien" w:date="2014-05-28T14:02:00Z"/>
                <w:lang w:val="en-GB"/>
              </w:rPr>
            </w:pPr>
            <w:ins w:id="111" w:author="Jan-Christopher Pien" w:date="2014-05-28T14:02:00Z">
              <w:r>
                <w:rPr>
                  <w:lang w:val="en-GB"/>
                </w:rPr>
                <w:t>Latitude of the location</w:t>
              </w:r>
            </w:ins>
          </w:p>
        </w:tc>
      </w:tr>
      <w:tr w:rsidR="00B65F3B" w14:paraId="46B5E5BD" w14:textId="77777777" w:rsidTr="00B65F3B">
        <w:trPr>
          <w:ins w:id="112" w:author="Jan-Christopher Pien" w:date="2014-05-28T14:02:00Z"/>
        </w:trPr>
        <w:tc>
          <w:tcPr>
            <w:tcW w:w="4531" w:type="dxa"/>
          </w:tcPr>
          <w:p w14:paraId="427BF434" w14:textId="646429C3" w:rsidR="00B65F3B" w:rsidRPr="00D94B6B" w:rsidRDefault="00B65F3B" w:rsidP="00B65F3B">
            <w:pPr>
              <w:rPr>
                <w:ins w:id="113" w:author="Jan-Christopher Pien" w:date="2014-05-28T14:02:00Z"/>
                <w:b/>
                <w:lang w:val="en-GB"/>
                <w:rPrChange w:id="114" w:author="Jan-Christopher Pien" w:date="2014-05-28T14:04:00Z">
                  <w:rPr>
                    <w:ins w:id="115" w:author="Jan-Christopher Pien" w:date="2014-05-28T14:02:00Z"/>
                    <w:lang w:val="en-GB"/>
                  </w:rPr>
                </w:rPrChange>
              </w:rPr>
            </w:pPr>
            <w:ins w:id="116" w:author="Jan-Christopher Pien" w:date="2014-05-28T14:02:00Z">
              <w:r w:rsidRPr="00D94B6B">
                <w:rPr>
                  <w:b/>
                  <w:lang w:val="en-GB"/>
                  <w:rPrChange w:id="117" w:author="Jan-Christopher Pien" w:date="2014-05-28T14:04:00Z">
                    <w:rPr>
                      <w:lang w:val="en-GB"/>
                    </w:rPr>
                  </w:rPrChange>
                </w:rPr>
                <w:t>longitude</w:t>
              </w:r>
            </w:ins>
          </w:p>
        </w:tc>
        <w:tc>
          <w:tcPr>
            <w:tcW w:w="4531" w:type="dxa"/>
          </w:tcPr>
          <w:p w14:paraId="285457B8" w14:textId="71A30ED4" w:rsidR="00B65F3B" w:rsidRDefault="00B65F3B" w:rsidP="00B65F3B">
            <w:pPr>
              <w:rPr>
                <w:ins w:id="118" w:author="Jan-Christopher Pien" w:date="2014-05-28T14:02:00Z"/>
                <w:lang w:val="en-GB"/>
              </w:rPr>
            </w:pPr>
            <w:ins w:id="119" w:author="Jan-Christopher Pien" w:date="2014-05-28T14:02:00Z">
              <w:r>
                <w:rPr>
                  <w:lang w:val="en-GB"/>
                </w:rPr>
                <w:t>Longitude of the location</w:t>
              </w:r>
            </w:ins>
          </w:p>
        </w:tc>
      </w:tr>
      <w:tr w:rsidR="00B65F3B" w14:paraId="20EF2E2B" w14:textId="77777777" w:rsidTr="00B65F3B">
        <w:trPr>
          <w:ins w:id="120" w:author="Jan-Christopher Pien" w:date="2014-05-28T14:02:00Z"/>
        </w:trPr>
        <w:tc>
          <w:tcPr>
            <w:tcW w:w="4531" w:type="dxa"/>
          </w:tcPr>
          <w:p w14:paraId="4B3B70D5" w14:textId="177CD7ED" w:rsidR="00B65F3B" w:rsidRPr="00D94B6B" w:rsidRDefault="00B65F3B" w:rsidP="00B65F3B">
            <w:pPr>
              <w:rPr>
                <w:ins w:id="121" w:author="Jan-Christopher Pien" w:date="2014-05-28T14:02:00Z"/>
                <w:b/>
                <w:lang w:val="en-GB"/>
                <w:rPrChange w:id="122" w:author="Jan-Christopher Pien" w:date="2014-05-28T14:04:00Z">
                  <w:rPr>
                    <w:ins w:id="123" w:author="Jan-Christopher Pien" w:date="2014-05-28T14:02:00Z"/>
                    <w:lang w:val="en-GB"/>
                  </w:rPr>
                </w:rPrChange>
              </w:rPr>
            </w:pPr>
            <w:ins w:id="124" w:author="Jan-Christopher Pien" w:date="2014-05-28T14:02:00Z">
              <w:r w:rsidRPr="00D94B6B">
                <w:rPr>
                  <w:b/>
                  <w:lang w:val="en-GB"/>
                  <w:rPrChange w:id="125" w:author="Jan-Christopher Pien" w:date="2014-05-28T14:04:00Z">
                    <w:rPr>
                      <w:lang w:val="en-GB"/>
                    </w:rPr>
                  </w:rPrChange>
                </w:rPr>
                <w:t>title</w:t>
              </w:r>
            </w:ins>
          </w:p>
        </w:tc>
        <w:tc>
          <w:tcPr>
            <w:tcW w:w="4531" w:type="dxa"/>
          </w:tcPr>
          <w:p w14:paraId="426467CE" w14:textId="2B744AC8" w:rsidR="00B65F3B" w:rsidRDefault="00B65F3B" w:rsidP="00B65F3B">
            <w:pPr>
              <w:rPr>
                <w:ins w:id="126" w:author="Jan-Christopher Pien" w:date="2014-05-28T14:02:00Z"/>
                <w:lang w:val="en-GB"/>
              </w:rPr>
            </w:pPr>
            <w:ins w:id="127" w:author="Jan-Christopher Pien" w:date="2014-05-28T14:02:00Z">
              <w:r>
                <w:rPr>
                  <w:lang w:val="en-GB"/>
                </w:rPr>
                <w:t>Title of the location</w:t>
              </w:r>
            </w:ins>
          </w:p>
        </w:tc>
      </w:tr>
      <w:tr w:rsidR="0017349D" w:rsidRPr="009F51E0" w14:paraId="6F504D0D" w14:textId="77777777" w:rsidTr="00B65F3B">
        <w:trPr>
          <w:ins w:id="128" w:author="Jan-Christopher Pien" w:date="2014-06-02T11:26:00Z"/>
        </w:trPr>
        <w:tc>
          <w:tcPr>
            <w:tcW w:w="4531" w:type="dxa"/>
          </w:tcPr>
          <w:p w14:paraId="133756DF" w14:textId="76A8EBD9" w:rsidR="0017349D" w:rsidRPr="0017349D" w:rsidRDefault="0017349D" w:rsidP="00B65F3B">
            <w:pPr>
              <w:rPr>
                <w:ins w:id="129" w:author="Jan-Christopher Pien" w:date="2014-06-02T11:26:00Z"/>
                <w:i/>
                <w:lang w:val="en-GB"/>
                <w:rPrChange w:id="130" w:author="Jan-Christopher Pien" w:date="2014-06-02T11:26:00Z">
                  <w:rPr>
                    <w:ins w:id="131" w:author="Jan-Christopher Pien" w:date="2014-06-02T11:26:00Z"/>
                    <w:b/>
                    <w:lang w:val="en-GB"/>
                  </w:rPr>
                </w:rPrChange>
              </w:rPr>
            </w:pPr>
            <w:ins w:id="132" w:author="Jan-Christopher Pien" w:date="2014-06-02T11:26:00Z">
              <w:r w:rsidRPr="0017349D">
                <w:rPr>
                  <w:i/>
                  <w:lang w:val="en-GB"/>
                  <w:rPrChange w:id="133" w:author="Jan-Christopher Pien" w:date="2014-06-02T11:26:00Z">
                    <w:rPr>
                      <w:b/>
                      <w:lang w:val="en-GB"/>
                    </w:rPr>
                  </w:rPrChange>
                </w:rPr>
                <w:t>altitude</w:t>
              </w:r>
            </w:ins>
          </w:p>
        </w:tc>
        <w:tc>
          <w:tcPr>
            <w:tcW w:w="4531" w:type="dxa"/>
          </w:tcPr>
          <w:p w14:paraId="4D0C6375" w14:textId="78292954" w:rsidR="0017349D" w:rsidRDefault="0017349D" w:rsidP="00B65F3B">
            <w:pPr>
              <w:rPr>
                <w:ins w:id="134" w:author="Jan-Christopher Pien" w:date="2014-06-02T11:26:00Z"/>
                <w:lang w:val="en-GB"/>
              </w:rPr>
            </w:pPr>
            <w:ins w:id="135" w:author="Jan-Christopher Pien" w:date="2014-06-02T11:26:00Z">
              <w:r w:rsidRPr="00B2182E">
                <w:rPr>
                  <w:i/>
                  <w:lang w:val="en-GB"/>
                </w:rPr>
                <w:t>Optional:</w:t>
              </w:r>
              <w:r>
                <w:rPr>
                  <w:i/>
                  <w:lang w:val="en-GB"/>
                </w:rPr>
                <w:t xml:space="preserve"> </w:t>
              </w:r>
              <w:r>
                <w:rPr>
                  <w:lang w:val="en-GB"/>
                </w:rPr>
                <w:t>Altitude of the location</w:t>
              </w:r>
            </w:ins>
            <w:ins w:id="136" w:author="Jan-Christopher Pien" w:date="2014-06-02T11:27:00Z">
              <w:r w:rsidR="00D90C62">
                <w:rPr>
                  <w:lang w:val="en-GB"/>
                </w:rPr>
                <w:t xml:space="preserve"> in meters</w:t>
              </w:r>
            </w:ins>
          </w:p>
        </w:tc>
      </w:tr>
      <w:tr w:rsidR="0017349D" w:rsidRPr="009F51E0" w14:paraId="4998BAE1" w14:textId="77777777" w:rsidTr="00B65F3B">
        <w:trPr>
          <w:ins w:id="137" w:author="Jan-Christopher Pien" w:date="2014-06-02T11:26:00Z"/>
        </w:trPr>
        <w:tc>
          <w:tcPr>
            <w:tcW w:w="4531" w:type="dxa"/>
          </w:tcPr>
          <w:p w14:paraId="1E9FD821" w14:textId="0346217C" w:rsidR="0017349D" w:rsidRPr="0017349D" w:rsidRDefault="0017349D" w:rsidP="00B65F3B">
            <w:pPr>
              <w:rPr>
                <w:ins w:id="138" w:author="Jan-Christopher Pien" w:date="2014-06-02T11:26:00Z"/>
                <w:i/>
                <w:lang w:val="en-GB"/>
              </w:rPr>
            </w:pPr>
            <w:ins w:id="139" w:author="Jan-Christopher Pien" w:date="2014-06-02T11:26:00Z">
              <w:r>
                <w:rPr>
                  <w:i/>
                  <w:lang w:val="en-GB"/>
                </w:rPr>
                <w:t>description</w:t>
              </w:r>
            </w:ins>
          </w:p>
        </w:tc>
        <w:tc>
          <w:tcPr>
            <w:tcW w:w="4531" w:type="dxa"/>
          </w:tcPr>
          <w:p w14:paraId="75333C2F" w14:textId="18FADED2" w:rsidR="0017349D" w:rsidRPr="0017349D" w:rsidRDefault="0017349D" w:rsidP="00B65F3B">
            <w:pPr>
              <w:rPr>
                <w:ins w:id="140" w:author="Jan-Christopher Pien" w:date="2014-06-02T11:26:00Z"/>
                <w:lang w:val="en-GB"/>
                <w:rPrChange w:id="141" w:author="Jan-Christopher Pien" w:date="2014-06-02T11:26:00Z">
                  <w:rPr>
                    <w:ins w:id="142" w:author="Jan-Christopher Pien" w:date="2014-06-02T11:26:00Z"/>
                    <w:i/>
                    <w:lang w:val="en-GB"/>
                  </w:rPr>
                </w:rPrChange>
              </w:rPr>
            </w:pPr>
            <w:ins w:id="143" w:author="Jan-Christopher Pien" w:date="2014-06-02T11:26:00Z">
              <w:r w:rsidRPr="00B2182E">
                <w:rPr>
                  <w:i/>
                  <w:lang w:val="en-GB"/>
                </w:rPr>
                <w:t>Optional:</w:t>
              </w:r>
              <w:r>
                <w:rPr>
                  <w:i/>
                  <w:lang w:val="en-GB"/>
                </w:rPr>
                <w:t xml:space="preserve"> </w:t>
              </w:r>
              <w:r>
                <w:rPr>
                  <w:lang w:val="en-GB"/>
                </w:rPr>
                <w:t>Description of the location</w:t>
              </w:r>
            </w:ins>
          </w:p>
        </w:tc>
      </w:tr>
      <w:tr w:rsidR="00E2323C" w:rsidRPr="009F51E0" w14:paraId="472832D9" w14:textId="77777777" w:rsidTr="00E2323C">
        <w:trPr>
          <w:ins w:id="144" w:author="Jan-Christopher Pien" w:date="2014-06-02T14:05:00Z"/>
        </w:trPr>
        <w:tc>
          <w:tcPr>
            <w:tcW w:w="4531" w:type="dxa"/>
          </w:tcPr>
          <w:p w14:paraId="0B0E1A84" w14:textId="77777777" w:rsidR="00E2323C" w:rsidRPr="00B2182E" w:rsidRDefault="00E2323C" w:rsidP="003A0881">
            <w:pPr>
              <w:rPr>
                <w:ins w:id="145" w:author="Jan-Christopher Pien" w:date="2014-06-02T14:05:00Z"/>
                <w:i/>
                <w:lang w:val="en-GB"/>
              </w:rPr>
            </w:pPr>
            <w:ins w:id="146" w:author="Jan-Christopher Pien" w:date="2014-06-02T14:05:00Z">
              <w:r>
                <w:rPr>
                  <w:i/>
                  <w:lang w:val="en-GB"/>
                </w:rPr>
                <w:t>dbpedia_link</w:t>
              </w:r>
            </w:ins>
          </w:p>
        </w:tc>
        <w:tc>
          <w:tcPr>
            <w:tcW w:w="4531" w:type="dxa"/>
          </w:tcPr>
          <w:p w14:paraId="371BF8E5" w14:textId="77777777" w:rsidR="00E2323C" w:rsidRPr="00B2182E" w:rsidRDefault="00E2323C" w:rsidP="003A0881">
            <w:pPr>
              <w:rPr>
                <w:ins w:id="147" w:author="Jan-Christopher Pien" w:date="2014-06-02T14:05:00Z"/>
                <w:lang w:val="en-GB"/>
              </w:rPr>
            </w:pPr>
            <w:ins w:id="148" w:author="Jan-Christopher Pien" w:date="2014-06-02T14:05:00Z">
              <w:r>
                <w:rPr>
                  <w:i/>
                  <w:lang w:val="en-GB"/>
                </w:rPr>
                <w:t xml:space="preserve">Optional: </w:t>
              </w:r>
              <w:r>
                <w:rPr>
                  <w:lang w:val="en-GB"/>
                </w:rPr>
                <w:t>Link to a DBPedia-Page describing the location</w:t>
              </w:r>
            </w:ins>
          </w:p>
        </w:tc>
      </w:tr>
    </w:tbl>
    <w:p w14:paraId="53D61D5B" w14:textId="77777777" w:rsidR="000D0E0F" w:rsidRDefault="000D0E0F" w:rsidP="000D0E0F">
      <w:pPr>
        <w:pStyle w:val="berschrift3"/>
        <w:rPr>
          <w:ins w:id="149" w:author="Jan-Christopher Pien" w:date="2014-05-28T14:03:00Z"/>
          <w:lang w:val="en-US"/>
        </w:rPr>
      </w:pPr>
      <w:ins w:id="150" w:author="Jan-Christopher Pien" w:date="2014-05-28T14:03:00Z">
        <w:r>
          <w:rPr>
            <w:lang w:val="en-US"/>
          </w:rPr>
          <w:t>Return data</w:t>
        </w:r>
      </w:ins>
    </w:p>
    <w:p w14:paraId="58310B11" w14:textId="77777777" w:rsidR="000D0E0F" w:rsidRDefault="000D0E0F" w:rsidP="000D0E0F">
      <w:pPr>
        <w:rPr>
          <w:ins w:id="151" w:author="Jan-Christopher Pien" w:date="2014-05-28T14:03:00Z"/>
          <w:lang w:val="en-US"/>
        </w:rPr>
      </w:pPr>
      <w:ins w:id="152" w:author="Jan-Christopher Pien" w:date="2014-05-28T14:03:00Z">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ins>
    </w:p>
    <w:tbl>
      <w:tblPr>
        <w:tblStyle w:val="Tabellenraster"/>
        <w:tblW w:w="0" w:type="auto"/>
        <w:tblLook w:val="04A0" w:firstRow="1" w:lastRow="0" w:firstColumn="1" w:lastColumn="0" w:noHBand="0" w:noVBand="1"/>
      </w:tblPr>
      <w:tblGrid>
        <w:gridCol w:w="1168"/>
        <w:gridCol w:w="2229"/>
        <w:gridCol w:w="5665"/>
      </w:tblGrid>
      <w:tr w:rsidR="000D0E0F" w:rsidRPr="009F51E0" w14:paraId="62D975AC" w14:textId="77777777" w:rsidTr="000F2D08">
        <w:trPr>
          <w:ins w:id="153" w:author="Jan-Christopher Pien" w:date="2014-05-28T14:03:00Z"/>
        </w:trPr>
        <w:tc>
          <w:tcPr>
            <w:tcW w:w="1168" w:type="dxa"/>
          </w:tcPr>
          <w:p w14:paraId="6C82714D" w14:textId="77777777" w:rsidR="000D0E0F" w:rsidRDefault="000D0E0F" w:rsidP="000F2D08">
            <w:pPr>
              <w:rPr>
                <w:ins w:id="154" w:author="Jan-Christopher Pien" w:date="2014-05-28T14:03:00Z"/>
                <w:lang w:val="en-US"/>
              </w:rPr>
            </w:pPr>
            <w:ins w:id="155" w:author="Jan-Christopher Pien" w:date="2014-05-28T14:03:00Z">
              <w:r>
                <w:rPr>
                  <w:lang w:val="en-US"/>
                </w:rPr>
                <w:t>Location</w:t>
              </w:r>
            </w:ins>
          </w:p>
        </w:tc>
        <w:tc>
          <w:tcPr>
            <w:tcW w:w="2229" w:type="dxa"/>
          </w:tcPr>
          <w:p w14:paraId="634186EA" w14:textId="5B0D6A05" w:rsidR="000D0E0F" w:rsidRDefault="000D0E0F">
            <w:pPr>
              <w:rPr>
                <w:ins w:id="156" w:author="Jan-Christopher Pien" w:date="2014-05-28T14:03:00Z"/>
                <w:lang w:val="en-US"/>
              </w:rPr>
            </w:pPr>
            <w:ins w:id="157" w:author="Jan-Christopher Pien" w:date="2014-05-28T14:03:00Z">
              <w:r>
                <w:rPr>
                  <w:lang w:val="en-US"/>
                </w:rPr>
                <w:t>locations/location</w:t>
              </w:r>
              <w:r w:rsidRPr="00B040E6">
                <w:rPr>
                  <w:b/>
                  <w:lang w:val="en-US"/>
                </w:rPr>
                <w:t>_id</w:t>
              </w:r>
            </w:ins>
          </w:p>
        </w:tc>
        <w:tc>
          <w:tcPr>
            <w:tcW w:w="5665" w:type="dxa"/>
          </w:tcPr>
          <w:p w14:paraId="63E1A73B" w14:textId="08871AE7" w:rsidR="000D0E0F" w:rsidRDefault="000D0E0F" w:rsidP="000F2D08">
            <w:pPr>
              <w:rPr>
                <w:ins w:id="158" w:author="Jan-Christopher Pien" w:date="2014-05-28T14:03:00Z"/>
                <w:lang w:val="en-US"/>
              </w:rPr>
            </w:pPr>
            <w:ins w:id="159" w:author="Jan-Christopher Pien" w:date="2014-05-28T14:03:00Z">
              <w:r>
                <w:rPr>
                  <w:lang w:val="en-US"/>
                </w:rPr>
                <w:t>URI of the newly created location</w:t>
              </w:r>
            </w:ins>
          </w:p>
        </w:tc>
      </w:tr>
    </w:tbl>
    <w:p w14:paraId="64890CE5" w14:textId="4B842F42" w:rsidR="000D0E0F" w:rsidDel="00333C20" w:rsidRDefault="000D0E0F" w:rsidP="004E2247">
      <w:pPr>
        <w:pStyle w:val="berschrift1"/>
        <w:rPr>
          <w:del w:id="160" w:author="Jan-Christopher Pien" w:date="2014-05-28T14:03:00Z"/>
          <w:lang w:val="en-US"/>
        </w:rPr>
      </w:pPr>
    </w:p>
    <w:p w14:paraId="6337E23B" w14:textId="405C03E8" w:rsidR="00333C20" w:rsidRDefault="00333C20">
      <w:pPr>
        <w:pStyle w:val="berschrift1"/>
        <w:rPr>
          <w:ins w:id="161" w:author="Jan-Christopher Pien" w:date="2014-06-02T14:06:00Z"/>
          <w:lang w:val="en-US"/>
        </w:rPr>
        <w:pPrChange w:id="162" w:author="Jan-Christopher Pien" w:date="2014-06-02T14:06:00Z">
          <w:pPr/>
        </w:pPrChange>
      </w:pPr>
      <w:ins w:id="163" w:author="Jan-Christopher Pien" w:date="2014-06-02T14:06:00Z">
        <w:r>
          <w:rPr>
            <w:lang w:val="en-US"/>
          </w:rPr>
          <w:t>locations/story_count/</w:t>
        </w:r>
      </w:ins>
    </w:p>
    <w:p w14:paraId="52EAB7F6" w14:textId="77777777" w:rsidR="00122ABF" w:rsidRDefault="00122ABF" w:rsidP="00122ABF">
      <w:pPr>
        <w:pStyle w:val="berschrift2"/>
        <w:rPr>
          <w:ins w:id="164" w:author="Jan-Christopher Pien" w:date="2014-06-02T14:06:00Z"/>
          <w:lang w:val="en-GB"/>
        </w:rPr>
      </w:pPr>
      <w:ins w:id="165" w:author="Jan-Christopher Pien" w:date="2014-06-02T14:06:00Z">
        <w:r>
          <w:rPr>
            <w:lang w:val="en-GB"/>
          </w:rPr>
          <w:t>GET</w:t>
        </w:r>
      </w:ins>
    </w:p>
    <w:p w14:paraId="11A0361B" w14:textId="5AE86E66" w:rsidR="00122ABF" w:rsidRDefault="00122ABF" w:rsidP="00122ABF">
      <w:pPr>
        <w:rPr>
          <w:ins w:id="166" w:author="Jan-Christopher Pien" w:date="2014-06-02T14:06:00Z"/>
          <w:lang w:val="en-GB"/>
        </w:rPr>
      </w:pPr>
      <w:ins w:id="167" w:author="Jan-Christopher Pien" w:date="2014-06-02T14:06:00Z">
        <w:r>
          <w:rPr>
            <w:lang w:val="en-GB"/>
          </w:rPr>
          <w:t>This lists all the locations saved in the database. It also includes a list of IDs of saved stories to these locations.</w:t>
        </w:r>
      </w:ins>
    </w:p>
    <w:p w14:paraId="4A486633" w14:textId="77777777" w:rsidR="00122ABF" w:rsidRDefault="00122ABF" w:rsidP="00122ABF">
      <w:pPr>
        <w:pStyle w:val="berschrift3"/>
        <w:rPr>
          <w:ins w:id="168" w:author="Jan-Christopher Pien" w:date="2014-06-02T14:06:00Z"/>
          <w:lang w:val="en-GB"/>
        </w:rPr>
      </w:pPr>
      <w:ins w:id="169" w:author="Jan-Christopher Pien" w:date="2014-06-02T14:06:00Z">
        <w:r>
          <w:rPr>
            <w:lang w:val="en-GB"/>
          </w:rPr>
          <w:t>URL-Parameters</w:t>
        </w:r>
      </w:ins>
    </w:p>
    <w:p w14:paraId="56859BCD" w14:textId="77777777" w:rsidR="00122ABF" w:rsidRDefault="00122ABF" w:rsidP="00122ABF">
      <w:pPr>
        <w:rPr>
          <w:ins w:id="170" w:author="Jan-Christopher Pien" w:date="2014-06-02T14:06:00Z"/>
          <w:lang w:val="en-GB"/>
        </w:rPr>
      </w:pPr>
      <w:ins w:id="171" w:author="Jan-Christopher Pien" w:date="2014-06-02T14:06:00Z">
        <w:r>
          <w:rPr>
            <w:lang w:val="en-GB"/>
          </w:rPr>
          <w:t>None</w:t>
        </w:r>
      </w:ins>
    </w:p>
    <w:p w14:paraId="5EB6E92D" w14:textId="77777777" w:rsidR="00122ABF" w:rsidRDefault="00122ABF" w:rsidP="00122ABF">
      <w:pPr>
        <w:pStyle w:val="berschrift3"/>
        <w:rPr>
          <w:ins w:id="172" w:author="Jan-Christopher Pien" w:date="2014-06-02T14:06:00Z"/>
          <w:lang w:val="en-GB"/>
        </w:rPr>
      </w:pPr>
      <w:ins w:id="173" w:author="Jan-Christopher Pien" w:date="2014-06-02T14:06:00Z">
        <w:r>
          <w:rPr>
            <w:lang w:val="en-GB"/>
          </w:rPr>
          <w:t>Return data</w:t>
        </w:r>
      </w:ins>
    </w:p>
    <w:p w14:paraId="2A1C5E28" w14:textId="77777777" w:rsidR="00122ABF" w:rsidRPr="00B2182E" w:rsidRDefault="00122ABF" w:rsidP="00122ABF">
      <w:pPr>
        <w:rPr>
          <w:ins w:id="174" w:author="Jan-Christopher Pien" w:date="2014-06-02T14:06:00Z"/>
          <w:lang w:val="en-GB"/>
        </w:rPr>
      </w:pPr>
      <w:ins w:id="175" w:author="Jan-Christopher Pien" w:date="2014-06-02T14:06:00Z">
        <w:r>
          <w:rPr>
            <w:lang w:val="en-GB"/>
          </w:rPr>
          <w:t>List of locations:</w:t>
        </w:r>
      </w:ins>
    </w:p>
    <w:tbl>
      <w:tblPr>
        <w:tblStyle w:val="Tabellenraster"/>
        <w:tblW w:w="0" w:type="auto"/>
        <w:tblLook w:val="04A0" w:firstRow="1" w:lastRow="0" w:firstColumn="1" w:lastColumn="0" w:noHBand="0" w:noVBand="1"/>
      </w:tblPr>
      <w:tblGrid>
        <w:gridCol w:w="1361"/>
        <w:gridCol w:w="7701"/>
      </w:tblGrid>
      <w:tr w:rsidR="00122ABF" w14:paraId="1241C6C2" w14:textId="77777777" w:rsidTr="003A0881">
        <w:trPr>
          <w:ins w:id="176" w:author="Jan-Christopher Pien" w:date="2014-06-02T14:06:00Z"/>
        </w:trPr>
        <w:tc>
          <w:tcPr>
            <w:tcW w:w="1361" w:type="dxa"/>
          </w:tcPr>
          <w:p w14:paraId="1D54F335" w14:textId="77777777" w:rsidR="00122ABF" w:rsidRDefault="00122ABF" w:rsidP="003A0881">
            <w:pPr>
              <w:rPr>
                <w:ins w:id="177" w:author="Jan-Christopher Pien" w:date="2014-06-02T14:06:00Z"/>
                <w:lang w:val="en-GB"/>
              </w:rPr>
            </w:pPr>
            <w:ins w:id="178" w:author="Jan-Christopher Pien" w:date="2014-06-02T14:06:00Z">
              <w:r>
                <w:rPr>
                  <w:lang w:val="en-GB"/>
                </w:rPr>
                <w:t>id</w:t>
              </w:r>
            </w:ins>
          </w:p>
        </w:tc>
        <w:tc>
          <w:tcPr>
            <w:tcW w:w="7701" w:type="dxa"/>
          </w:tcPr>
          <w:p w14:paraId="5F030774" w14:textId="77777777" w:rsidR="00122ABF" w:rsidRDefault="00122ABF" w:rsidP="003A0881">
            <w:pPr>
              <w:rPr>
                <w:ins w:id="179" w:author="Jan-Christopher Pien" w:date="2014-06-02T14:06:00Z"/>
                <w:lang w:val="en-GB"/>
              </w:rPr>
            </w:pPr>
            <w:ins w:id="180" w:author="Jan-Christopher Pien" w:date="2014-06-02T14:06:00Z">
              <w:r>
                <w:rPr>
                  <w:lang w:val="en-GB"/>
                </w:rPr>
                <w:t>ID of location</w:t>
              </w:r>
            </w:ins>
          </w:p>
        </w:tc>
      </w:tr>
      <w:tr w:rsidR="00122ABF" w14:paraId="4FE645E5" w14:textId="77777777" w:rsidTr="003A0881">
        <w:trPr>
          <w:ins w:id="181" w:author="Jan-Christopher Pien" w:date="2014-06-02T14:06:00Z"/>
        </w:trPr>
        <w:tc>
          <w:tcPr>
            <w:tcW w:w="1361" w:type="dxa"/>
          </w:tcPr>
          <w:p w14:paraId="0072BD3F" w14:textId="77777777" w:rsidR="00122ABF" w:rsidRDefault="00122ABF" w:rsidP="003A0881">
            <w:pPr>
              <w:rPr>
                <w:ins w:id="182" w:author="Jan-Christopher Pien" w:date="2014-06-02T14:06:00Z"/>
                <w:lang w:val="en-GB"/>
              </w:rPr>
            </w:pPr>
            <w:ins w:id="183" w:author="Jan-Christopher Pien" w:date="2014-06-02T14:06:00Z">
              <w:r>
                <w:rPr>
                  <w:lang w:val="en-GB"/>
                </w:rPr>
                <w:t>latitude</w:t>
              </w:r>
            </w:ins>
          </w:p>
        </w:tc>
        <w:tc>
          <w:tcPr>
            <w:tcW w:w="7701" w:type="dxa"/>
          </w:tcPr>
          <w:p w14:paraId="4CD2D947" w14:textId="77777777" w:rsidR="00122ABF" w:rsidRDefault="00122ABF" w:rsidP="003A0881">
            <w:pPr>
              <w:rPr>
                <w:ins w:id="184" w:author="Jan-Christopher Pien" w:date="2014-06-02T14:06:00Z"/>
                <w:lang w:val="en-GB"/>
              </w:rPr>
            </w:pPr>
            <w:ins w:id="185" w:author="Jan-Christopher Pien" w:date="2014-06-02T14:06:00Z">
              <w:r>
                <w:rPr>
                  <w:lang w:val="en-GB"/>
                </w:rPr>
                <w:t>Latitude of the location</w:t>
              </w:r>
            </w:ins>
          </w:p>
        </w:tc>
      </w:tr>
      <w:tr w:rsidR="00122ABF" w14:paraId="41296F91" w14:textId="77777777" w:rsidTr="003A0881">
        <w:trPr>
          <w:ins w:id="186" w:author="Jan-Christopher Pien" w:date="2014-06-02T14:06:00Z"/>
        </w:trPr>
        <w:tc>
          <w:tcPr>
            <w:tcW w:w="1361" w:type="dxa"/>
          </w:tcPr>
          <w:p w14:paraId="501443F9" w14:textId="77777777" w:rsidR="00122ABF" w:rsidRDefault="00122ABF" w:rsidP="003A0881">
            <w:pPr>
              <w:rPr>
                <w:ins w:id="187" w:author="Jan-Christopher Pien" w:date="2014-06-02T14:06:00Z"/>
                <w:lang w:val="en-GB"/>
              </w:rPr>
            </w:pPr>
            <w:ins w:id="188" w:author="Jan-Christopher Pien" w:date="2014-06-02T14:06:00Z">
              <w:r>
                <w:rPr>
                  <w:lang w:val="en-GB"/>
                </w:rPr>
                <w:t>longitude</w:t>
              </w:r>
            </w:ins>
          </w:p>
        </w:tc>
        <w:tc>
          <w:tcPr>
            <w:tcW w:w="7701" w:type="dxa"/>
          </w:tcPr>
          <w:p w14:paraId="348082DF" w14:textId="77777777" w:rsidR="00122ABF" w:rsidRDefault="00122ABF" w:rsidP="003A0881">
            <w:pPr>
              <w:rPr>
                <w:ins w:id="189" w:author="Jan-Christopher Pien" w:date="2014-06-02T14:06:00Z"/>
                <w:lang w:val="en-GB"/>
              </w:rPr>
            </w:pPr>
            <w:ins w:id="190" w:author="Jan-Christopher Pien" w:date="2014-06-02T14:06:00Z">
              <w:r>
                <w:rPr>
                  <w:lang w:val="en-GB"/>
                </w:rPr>
                <w:t>Longitude of the location</w:t>
              </w:r>
            </w:ins>
          </w:p>
        </w:tc>
      </w:tr>
      <w:tr w:rsidR="00122ABF" w:rsidRPr="009F51E0" w14:paraId="2BF51C92" w14:textId="77777777" w:rsidTr="003A0881">
        <w:trPr>
          <w:ins w:id="191" w:author="Jan-Christopher Pien" w:date="2014-06-02T14:06:00Z"/>
        </w:trPr>
        <w:tc>
          <w:tcPr>
            <w:tcW w:w="1361" w:type="dxa"/>
          </w:tcPr>
          <w:p w14:paraId="6DA9DD3F" w14:textId="77777777" w:rsidR="00122ABF" w:rsidRPr="00B2182E" w:rsidRDefault="00122ABF" w:rsidP="003A0881">
            <w:pPr>
              <w:rPr>
                <w:ins w:id="192" w:author="Jan-Christopher Pien" w:date="2014-06-02T14:06:00Z"/>
                <w:i/>
                <w:lang w:val="en-GB"/>
              </w:rPr>
            </w:pPr>
            <w:ins w:id="193" w:author="Jan-Christopher Pien" w:date="2014-06-02T14:06:00Z">
              <w:r w:rsidRPr="00B2182E">
                <w:rPr>
                  <w:i/>
                  <w:lang w:val="en-GB"/>
                </w:rPr>
                <w:t>altitude</w:t>
              </w:r>
            </w:ins>
          </w:p>
        </w:tc>
        <w:tc>
          <w:tcPr>
            <w:tcW w:w="7701" w:type="dxa"/>
          </w:tcPr>
          <w:p w14:paraId="2899B658" w14:textId="77777777" w:rsidR="00122ABF" w:rsidRDefault="00122ABF" w:rsidP="003A0881">
            <w:pPr>
              <w:rPr>
                <w:ins w:id="194" w:author="Jan-Christopher Pien" w:date="2014-06-02T14:06:00Z"/>
                <w:lang w:val="en-GB"/>
              </w:rPr>
            </w:pPr>
            <w:ins w:id="195" w:author="Jan-Christopher Pien" w:date="2014-06-02T14:06:00Z">
              <w:r w:rsidRPr="00B2182E">
                <w:rPr>
                  <w:i/>
                  <w:lang w:val="en-GB"/>
                </w:rPr>
                <w:t xml:space="preserve">Optional: </w:t>
              </w:r>
              <w:r>
                <w:rPr>
                  <w:lang w:val="en-GB"/>
                </w:rPr>
                <w:t>Altitude of the location in meters</w:t>
              </w:r>
            </w:ins>
          </w:p>
        </w:tc>
      </w:tr>
      <w:tr w:rsidR="00122ABF" w14:paraId="4DF6BC4D" w14:textId="77777777" w:rsidTr="003A0881">
        <w:trPr>
          <w:ins w:id="196" w:author="Jan-Christopher Pien" w:date="2014-06-02T14:06:00Z"/>
        </w:trPr>
        <w:tc>
          <w:tcPr>
            <w:tcW w:w="1361" w:type="dxa"/>
          </w:tcPr>
          <w:p w14:paraId="7555D544" w14:textId="77777777" w:rsidR="00122ABF" w:rsidRDefault="00122ABF" w:rsidP="003A0881">
            <w:pPr>
              <w:rPr>
                <w:ins w:id="197" w:author="Jan-Christopher Pien" w:date="2014-06-02T14:06:00Z"/>
                <w:lang w:val="en-GB"/>
              </w:rPr>
            </w:pPr>
            <w:ins w:id="198" w:author="Jan-Christopher Pien" w:date="2014-06-02T14:06:00Z">
              <w:r>
                <w:rPr>
                  <w:lang w:val="en-GB"/>
                </w:rPr>
                <w:t>title</w:t>
              </w:r>
            </w:ins>
          </w:p>
        </w:tc>
        <w:tc>
          <w:tcPr>
            <w:tcW w:w="7701" w:type="dxa"/>
          </w:tcPr>
          <w:p w14:paraId="78E395CC" w14:textId="77777777" w:rsidR="00122ABF" w:rsidRDefault="00122ABF" w:rsidP="003A0881">
            <w:pPr>
              <w:rPr>
                <w:ins w:id="199" w:author="Jan-Christopher Pien" w:date="2014-06-02T14:06:00Z"/>
                <w:lang w:val="en-GB"/>
              </w:rPr>
            </w:pPr>
            <w:ins w:id="200" w:author="Jan-Christopher Pien" w:date="2014-06-02T14:06:00Z">
              <w:r>
                <w:rPr>
                  <w:lang w:val="en-GB"/>
                </w:rPr>
                <w:t>Title of the location</w:t>
              </w:r>
            </w:ins>
          </w:p>
        </w:tc>
      </w:tr>
      <w:tr w:rsidR="00122ABF" w:rsidRPr="009F51E0" w14:paraId="1D113E63" w14:textId="77777777" w:rsidTr="003A0881">
        <w:trPr>
          <w:ins w:id="201" w:author="Jan-Christopher Pien" w:date="2014-06-02T14:06:00Z"/>
        </w:trPr>
        <w:tc>
          <w:tcPr>
            <w:tcW w:w="1361" w:type="dxa"/>
          </w:tcPr>
          <w:p w14:paraId="0DA2C64B" w14:textId="77777777" w:rsidR="00122ABF" w:rsidRPr="00B2182E" w:rsidRDefault="00122ABF" w:rsidP="003A0881">
            <w:pPr>
              <w:rPr>
                <w:ins w:id="202" w:author="Jan-Christopher Pien" w:date="2014-06-02T14:06:00Z"/>
                <w:i/>
                <w:lang w:val="en-GB"/>
              </w:rPr>
            </w:pPr>
            <w:ins w:id="203" w:author="Jan-Christopher Pien" w:date="2014-06-02T14:06:00Z">
              <w:r w:rsidRPr="00B2182E">
                <w:rPr>
                  <w:i/>
                  <w:lang w:val="en-GB"/>
                </w:rPr>
                <w:t>description</w:t>
              </w:r>
            </w:ins>
          </w:p>
        </w:tc>
        <w:tc>
          <w:tcPr>
            <w:tcW w:w="7701" w:type="dxa"/>
          </w:tcPr>
          <w:p w14:paraId="389DE970" w14:textId="77777777" w:rsidR="00122ABF" w:rsidRDefault="00122ABF" w:rsidP="003A0881">
            <w:pPr>
              <w:rPr>
                <w:ins w:id="204" w:author="Jan-Christopher Pien" w:date="2014-06-02T14:06:00Z"/>
                <w:lang w:val="en-GB"/>
              </w:rPr>
            </w:pPr>
            <w:ins w:id="205" w:author="Jan-Christopher Pien" w:date="2014-06-02T14:06:00Z">
              <w:r w:rsidRPr="00B2182E">
                <w:rPr>
                  <w:i/>
                  <w:lang w:val="en-GB"/>
                </w:rPr>
                <w:t>Optional:</w:t>
              </w:r>
              <w:r>
                <w:rPr>
                  <w:lang w:val="en-GB"/>
                </w:rPr>
                <w:t xml:space="preserve"> Description of the location</w:t>
              </w:r>
            </w:ins>
          </w:p>
        </w:tc>
      </w:tr>
      <w:tr w:rsidR="00122ABF" w:rsidRPr="009F51E0" w14:paraId="1D4BE080" w14:textId="77777777" w:rsidTr="003A0881">
        <w:trPr>
          <w:ins w:id="206" w:author="Jan-Christopher Pien" w:date="2014-06-02T14:06:00Z"/>
        </w:trPr>
        <w:tc>
          <w:tcPr>
            <w:tcW w:w="1361" w:type="dxa"/>
          </w:tcPr>
          <w:p w14:paraId="3993277E" w14:textId="77777777" w:rsidR="00122ABF" w:rsidRPr="00B2182E" w:rsidRDefault="00122ABF" w:rsidP="003A0881">
            <w:pPr>
              <w:rPr>
                <w:ins w:id="207" w:author="Jan-Christopher Pien" w:date="2014-06-02T14:06:00Z"/>
                <w:i/>
                <w:lang w:val="en-GB"/>
              </w:rPr>
            </w:pPr>
            <w:ins w:id="208" w:author="Jan-Christopher Pien" w:date="2014-06-02T14:06:00Z">
              <w:r>
                <w:rPr>
                  <w:i/>
                  <w:lang w:val="en-GB"/>
                </w:rPr>
                <w:t>dbpedia_link</w:t>
              </w:r>
            </w:ins>
          </w:p>
        </w:tc>
        <w:tc>
          <w:tcPr>
            <w:tcW w:w="7701" w:type="dxa"/>
          </w:tcPr>
          <w:p w14:paraId="5D5EEA35" w14:textId="77777777" w:rsidR="00122ABF" w:rsidRPr="00B2182E" w:rsidRDefault="00122ABF" w:rsidP="003A0881">
            <w:pPr>
              <w:rPr>
                <w:ins w:id="209" w:author="Jan-Christopher Pien" w:date="2014-06-02T14:06:00Z"/>
                <w:lang w:val="en-GB"/>
              </w:rPr>
            </w:pPr>
            <w:ins w:id="210" w:author="Jan-Christopher Pien" w:date="2014-06-02T14:06:00Z">
              <w:r>
                <w:rPr>
                  <w:i/>
                  <w:lang w:val="en-GB"/>
                </w:rPr>
                <w:t xml:space="preserve">Optional: </w:t>
              </w:r>
              <w:r>
                <w:rPr>
                  <w:lang w:val="en-GB"/>
                </w:rPr>
                <w:t>Link to a DBPedia-Page describing the location</w:t>
              </w:r>
            </w:ins>
          </w:p>
        </w:tc>
      </w:tr>
      <w:tr w:rsidR="009F51E0" w:rsidRPr="000A1164" w14:paraId="7ED70EFE" w14:textId="77777777" w:rsidTr="009F51E0">
        <w:trPr>
          <w:ins w:id="211" w:author="Jan-Christopher Pien" w:date="2014-06-02T15:26:00Z"/>
        </w:trPr>
        <w:tc>
          <w:tcPr>
            <w:tcW w:w="1361" w:type="dxa"/>
          </w:tcPr>
          <w:p w14:paraId="169EA5D0" w14:textId="77777777" w:rsidR="009F51E0" w:rsidRPr="000A1164" w:rsidRDefault="009F51E0" w:rsidP="003A0881">
            <w:pPr>
              <w:rPr>
                <w:ins w:id="212" w:author="Jan-Christopher Pien" w:date="2014-06-02T15:26:00Z"/>
                <w:lang w:val="en-US"/>
              </w:rPr>
            </w:pPr>
            <w:ins w:id="213" w:author="Jan-Christopher Pien" w:date="2014-06-02T15:26:00Z">
              <w:r>
                <w:rPr>
                  <w:lang w:val="en-US"/>
                </w:rPr>
                <w:t>created</w:t>
              </w:r>
            </w:ins>
          </w:p>
        </w:tc>
        <w:tc>
          <w:tcPr>
            <w:tcW w:w="7701" w:type="dxa"/>
          </w:tcPr>
          <w:p w14:paraId="5F4BED2F" w14:textId="77777777" w:rsidR="009F51E0" w:rsidRPr="000A1164" w:rsidRDefault="009F51E0" w:rsidP="003A0881">
            <w:pPr>
              <w:rPr>
                <w:ins w:id="214" w:author="Jan-Christopher Pien" w:date="2014-06-02T15:26:00Z"/>
                <w:lang w:val="en-GB"/>
              </w:rPr>
            </w:pPr>
            <w:ins w:id="215" w:author="Jan-Christopher Pien" w:date="2014-06-02T15:26:00Z">
              <w:r>
                <w:rPr>
                  <w:lang w:val="en-GB"/>
                </w:rPr>
                <w:t>Date and time of creation</w:t>
              </w:r>
            </w:ins>
          </w:p>
        </w:tc>
      </w:tr>
      <w:tr w:rsidR="009F51E0" w14:paraId="769A2F24" w14:textId="77777777" w:rsidTr="009F51E0">
        <w:trPr>
          <w:ins w:id="216" w:author="Jan-Christopher Pien" w:date="2014-06-02T15:26:00Z"/>
        </w:trPr>
        <w:tc>
          <w:tcPr>
            <w:tcW w:w="1361" w:type="dxa"/>
          </w:tcPr>
          <w:p w14:paraId="1B672E32" w14:textId="77777777" w:rsidR="009F51E0" w:rsidRDefault="009F51E0" w:rsidP="003A0881">
            <w:pPr>
              <w:rPr>
                <w:ins w:id="217" w:author="Jan-Christopher Pien" w:date="2014-06-02T15:26:00Z"/>
                <w:lang w:val="en-US"/>
              </w:rPr>
            </w:pPr>
            <w:ins w:id="218" w:author="Jan-Christopher Pien" w:date="2014-06-02T15:26:00Z">
              <w:r>
                <w:rPr>
                  <w:lang w:val="en-US"/>
                </w:rPr>
                <w:t>modified</w:t>
              </w:r>
            </w:ins>
          </w:p>
        </w:tc>
        <w:tc>
          <w:tcPr>
            <w:tcW w:w="7701" w:type="dxa"/>
          </w:tcPr>
          <w:p w14:paraId="6063FAD2" w14:textId="77777777" w:rsidR="009F51E0" w:rsidRDefault="009F51E0" w:rsidP="003A0881">
            <w:pPr>
              <w:rPr>
                <w:ins w:id="219" w:author="Jan-Christopher Pien" w:date="2014-06-02T15:26:00Z"/>
                <w:lang w:val="en-GB"/>
              </w:rPr>
            </w:pPr>
            <w:ins w:id="220" w:author="Jan-Christopher Pien" w:date="2014-06-02T15:26:00Z">
              <w:r>
                <w:rPr>
                  <w:lang w:val="en-GB"/>
                </w:rPr>
                <w:t>Date and time of modification</w:t>
              </w:r>
            </w:ins>
          </w:p>
        </w:tc>
      </w:tr>
      <w:tr w:rsidR="00C46ED1" w:rsidRPr="009F51E0" w14:paraId="7C35FFC6" w14:textId="77777777" w:rsidTr="003A0881">
        <w:trPr>
          <w:ins w:id="221" w:author="Jan-Christopher Pien" w:date="2014-06-02T14:06:00Z"/>
        </w:trPr>
        <w:tc>
          <w:tcPr>
            <w:tcW w:w="1361" w:type="dxa"/>
          </w:tcPr>
          <w:p w14:paraId="05808D90" w14:textId="3EA241CC" w:rsidR="00C46ED1" w:rsidRPr="00C46ED1" w:rsidRDefault="00C46ED1" w:rsidP="003A0881">
            <w:pPr>
              <w:rPr>
                <w:ins w:id="222" w:author="Jan-Christopher Pien" w:date="2014-06-02T14:06:00Z"/>
                <w:lang w:val="en-GB"/>
                <w:rPrChange w:id="223" w:author="Jan-Christopher Pien" w:date="2014-06-02T14:06:00Z">
                  <w:rPr>
                    <w:ins w:id="224" w:author="Jan-Christopher Pien" w:date="2014-06-02T14:06:00Z"/>
                    <w:i/>
                    <w:lang w:val="en-GB"/>
                  </w:rPr>
                </w:rPrChange>
              </w:rPr>
            </w:pPr>
            <w:ins w:id="225" w:author="Jan-Christopher Pien" w:date="2014-06-02T14:06:00Z">
              <w:r>
                <w:rPr>
                  <w:lang w:val="en-GB"/>
                </w:rPr>
                <w:t>stories</w:t>
              </w:r>
            </w:ins>
          </w:p>
        </w:tc>
        <w:tc>
          <w:tcPr>
            <w:tcW w:w="7701" w:type="dxa"/>
          </w:tcPr>
          <w:p w14:paraId="2FC38E47" w14:textId="71C2F41E" w:rsidR="00C46ED1" w:rsidRPr="00C46ED1" w:rsidRDefault="00C46ED1" w:rsidP="003A0881">
            <w:pPr>
              <w:rPr>
                <w:ins w:id="226" w:author="Jan-Christopher Pien" w:date="2014-06-02T14:06:00Z"/>
                <w:lang w:val="en-GB"/>
                <w:rPrChange w:id="227" w:author="Jan-Christopher Pien" w:date="2014-06-02T14:06:00Z">
                  <w:rPr>
                    <w:ins w:id="228" w:author="Jan-Christopher Pien" w:date="2014-06-02T14:06:00Z"/>
                    <w:i/>
                    <w:lang w:val="en-GB"/>
                  </w:rPr>
                </w:rPrChange>
              </w:rPr>
            </w:pPr>
            <w:ins w:id="229" w:author="Jan-Christopher Pien" w:date="2014-06-02T14:07:00Z">
              <w:r>
                <w:rPr>
                  <w:lang w:val="en-GB"/>
                </w:rPr>
                <w:t>List of IDs of attached stories</w:t>
              </w:r>
            </w:ins>
          </w:p>
        </w:tc>
      </w:tr>
    </w:tbl>
    <w:p w14:paraId="4FD8E990" w14:textId="77777777" w:rsidR="00333C20" w:rsidRPr="00333C20" w:rsidRDefault="00333C20">
      <w:pPr>
        <w:rPr>
          <w:ins w:id="230" w:author="Jan-Christopher Pien" w:date="2014-06-02T14:06:00Z"/>
          <w:lang w:val="en-US"/>
          <w:rPrChange w:id="231" w:author="Jan-Christopher Pien" w:date="2014-06-02T14:06:00Z">
            <w:rPr>
              <w:ins w:id="232" w:author="Jan-Christopher Pien" w:date="2014-06-02T14:06:00Z"/>
              <w:lang w:val="en-GB"/>
            </w:rPr>
          </w:rPrChange>
        </w:rPr>
      </w:pPr>
    </w:p>
    <w:p w14:paraId="7DD19F46" w14:textId="5EC2D09B" w:rsidR="000140D0" w:rsidRDefault="000140D0" w:rsidP="004E2247">
      <w:pPr>
        <w:pStyle w:val="berschrift1"/>
        <w:rPr>
          <w:ins w:id="233" w:author="Jan-Christopher Pien" w:date="2014-06-02T15:20:00Z"/>
          <w:lang w:val="en-GB"/>
        </w:rPr>
      </w:pPr>
      <w:ins w:id="234" w:author="Jan-Christopher Pien" w:date="2014-06-02T15:20:00Z">
        <w:r>
          <w:rPr>
            <w:lang w:val="en-GB"/>
          </w:rPr>
          <w:t>locations/stories/title</w:t>
        </w:r>
      </w:ins>
    </w:p>
    <w:p w14:paraId="016FE10E" w14:textId="77777777" w:rsidR="000140D0" w:rsidRDefault="000140D0" w:rsidP="000140D0">
      <w:pPr>
        <w:pStyle w:val="berschrift2"/>
        <w:rPr>
          <w:ins w:id="235" w:author="Jan-Christopher Pien" w:date="2014-06-02T15:21:00Z"/>
          <w:lang w:val="en-GB"/>
        </w:rPr>
      </w:pPr>
      <w:ins w:id="236" w:author="Jan-Christopher Pien" w:date="2014-06-02T15:21:00Z">
        <w:r>
          <w:rPr>
            <w:lang w:val="en-GB"/>
          </w:rPr>
          <w:t>GET</w:t>
        </w:r>
      </w:ins>
    </w:p>
    <w:p w14:paraId="3C197555" w14:textId="5FAD2F30" w:rsidR="000140D0" w:rsidRDefault="000140D0" w:rsidP="000140D0">
      <w:pPr>
        <w:rPr>
          <w:ins w:id="237" w:author="Jan-Christopher Pien" w:date="2014-06-02T15:21:00Z"/>
          <w:lang w:val="en-GB"/>
        </w:rPr>
      </w:pPr>
      <w:ins w:id="238" w:author="Jan-Christopher Pien" w:date="2014-06-02T15:21:00Z">
        <w:r>
          <w:rPr>
            <w:lang w:val="en-GB"/>
          </w:rPr>
          <w:t>This lists all the locations saved in the database. It also includes a list of IDs of saved stories to these locations, their title and their location.</w:t>
        </w:r>
      </w:ins>
    </w:p>
    <w:p w14:paraId="37B70DE8" w14:textId="77777777" w:rsidR="000140D0" w:rsidRDefault="000140D0" w:rsidP="000140D0">
      <w:pPr>
        <w:pStyle w:val="berschrift3"/>
        <w:rPr>
          <w:ins w:id="239" w:author="Jan-Christopher Pien" w:date="2014-06-02T15:21:00Z"/>
          <w:lang w:val="en-GB"/>
        </w:rPr>
      </w:pPr>
      <w:ins w:id="240" w:author="Jan-Christopher Pien" w:date="2014-06-02T15:21:00Z">
        <w:r>
          <w:rPr>
            <w:lang w:val="en-GB"/>
          </w:rPr>
          <w:t>URL-Parameters</w:t>
        </w:r>
      </w:ins>
    </w:p>
    <w:p w14:paraId="049D3BED" w14:textId="77777777" w:rsidR="000140D0" w:rsidRDefault="000140D0" w:rsidP="000140D0">
      <w:pPr>
        <w:rPr>
          <w:ins w:id="241" w:author="Jan-Christopher Pien" w:date="2014-06-02T15:21:00Z"/>
          <w:lang w:val="en-GB"/>
        </w:rPr>
      </w:pPr>
      <w:ins w:id="242" w:author="Jan-Christopher Pien" w:date="2014-06-02T15:21:00Z">
        <w:r>
          <w:rPr>
            <w:lang w:val="en-GB"/>
          </w:rPr>
          <w:t>None</w:t>
        </w:r>
      </w:ins>
    </w:p>
    <w:p w14:paraId="1F10A0E2" w14:textId="77777777" w:rsidR="000140D0" w:rsidRDefault="000140D0" w:rsidP="000140D0">
      <w:pPr>
        <w:pStyle w:val="berschrift3"/>
        <w:rPr>
          <w:ins w:id="243" w:author="Jan-Christopher Pien" w:date="2014-06-02T15:21:00Z"/>
          <w:lang w:val="en-GB"/>
        </w:rPr>
      </w:pPr>
      <w:ins w:id="244" w:author="Jan-Christopher Pien" w:date="2014-06-02T15:21:00Z">
        <w:r>
          <w:rPr>
            <w:lang w:val="en-GB"/>
          </w:rPr>
          <w:t>Return data</w:t>
        </w:r>
      </w:ins>
    </w:p>
    <w:p w14:paraId="5BF8B0E7" w14:textId="77777777" w:rsidR="000140D0" w:rsidRPr="00B2182E" w:rsidRDefault="000140D0" w:rsidP="000140D0">
      <w:pPr>
        <w:rPr>
          <w:ins w:id="245" w:author="Jan-Christopher Pien" w:date="2014-06-02T15:21:00Z"/>
          <w:lang w:val="en-GB"/>
        </w:rPr>
      </w:pPr>
      <w:ins w:id="246" w:author="Jan-Christopher Pien" w:date="2014-06-02T15:21:00Z">
        <w:r>
          <w:rPr>
            <w:lang w:val="en-GB"/>
          </w:rPr>
          <w:t>List of locations:</w:t>
        </w:r>
      </w:ins>
    </w:p>
    <w:tbl>
      <w:tblPr>
        <w:tblStyle w:val="Tabellenraster"/>
        <w:tblW w:w="0" w:type="auto"/>
        <w:tblLook w:val="04A0" w:firstRow="1" w:lastRow="0" w:firstColumn="1" w:lastColumn="0" w:noHBand="0" w:noVBand="1"/>
      </w:tblPr>
      <w:tblGrid>
        <w:gridCol w:w="1361"/>
        <w:gridCol w:w="7701"/>
      </w:tblGrid>
      <w:tr w:rsidR="000140D0" w14:paraId="1C1181AB" w14:textId="77777777" w:rsidTr="003A0881">
        <w:trPr>
          <w:ins w:id="247" w:author="Jan-Christopher Pien" w:date="2014-06-02T15:21:00Z"/>
        </w:trPr>
        <w:tc>
          <w:tcPr>
            <w:tcW w:w="1361" w:type="dxa"/>
          </w:tcPr>
          <w:p w14:paraId="6EA76D99" w14:textId="77777777" w:rsidR="000140D0" w:rsidRDefault="000140D0" w:rsidP="003A0881">
            <w:pPr>
              <w:rPr>
                <w:ins w:id="248" w:author="Jan-Christopher Pien" w:date="2014-06-02T15:21:00Z"/>
                <w:lang w:val="en-GB"/>
              </w:rPr>
            </w:pPr>
            <w:ins w:id="249" w:author="Jan-Christopher Pien" w:date="2014-06-02T15:21:00Z">
              <w:r>
                <w:rPr>
                  <w:lang w:val="en-GB"/>
                </w:rPr>
                <w:t>id</w:t>
              </w:r>
            </w:ins>
          </w:p>
        </w:tc>
        <w:tc>
          <w:tcPr>
            <w:tcW w:w="7701" w:type="dxa"/>
          </w:tcPr>
          <w:p w14:paraId="28248510" w14:textId="77777777" w:rsidR="000140D0" w:rsidRDefault="000140D0" w:rsidP="003A0881">
            <w:pPr>
              <w:rPr>
                <w:ins w:id="250" w:author="Jan-Christopher Pien" w:date="2014-06-02T15:21:00Z"/>
                <w:lang w:val="en-GB"/>
              </w:rPr>
            </w:pPr>
            <w:ins w:id="251" w:author="Jan-Christopher Pien" w:date="2014-06-02T15:21:00Z">
              <w:r>
                <w:rPr>
                  <w:lang w:val="en-GB"/>
                </w:rPr>
                <w:t>ID of location</w:t>
              </w:r>
            </w:ins>
          </w:p>
        </w:tc>
      </w:tr>
      <w:tr w:rsidR="000140D0" w14:paraId="158DDE50" w14:textId="77777777" w:rsidTr="003A0881">
        <w:trPr>
          <w:ins w:id="252" w:author="Jan-Christopher Pien" w:date="2014-06-02T15:21:00Z"/>
        </w:trPr>
        <w:tc>
          <w:tcPr>
            <w:tcW w:w="1361" w:type="dxa"/>
          </w:tcPr>
          <w:p w14:paraId="66A84234" w14:textId="77777777" w:rsidR="000140D0" w:rsidRDefault="000140D0" w:rsidP="003A0881">
            <w:pPr>
              <w:rPr>
                <w:ins w:id="253" w:author="Jan-Christopher Pien" w:date="2014-06-02T15:21:00Z"/>
                <w:lang w:val="en-GB"/>
              </w:rPr>
            </w:pPr>
            <w:ins w:id="254" w:author="Jan-Christopher Pien" w:date="2014-06-02T15:21:00Z">
              <w:r>
                <w:rPr>
                  <w:lang w:val="en-GB"/>
                </w:rPr>
                <w:t>latitude</w:t>
              </w:r>
            </w:ins>
          </w:p>
        </w:tc>
        <w:tc>
          <w:tcPr>
            <w:tcW w:w="7701" w:type="dxa"/>
          </w:tcPr>
          <w:p w14:paraId="6000B0DC" w14:textId="77777777" w:rsidR="000140D0" w:rsidRDefault="000140D0" w:rsidP="003A0881">
            <w:pPr>
              <w:rPr>
                <w:ins w:id="255" w:author="Jan-Christopher Pien" w:date="2014-06-02T15:21:00Z"/>
                <w:lang w:val="en-GB"/>
              </w:rPr>
            </w:pPr>
            <w:ins w:id="256" w:author="Jan-Christopher Pien" w:date="2014-06-02T15:21:00Z">
              <w:r>
                <w:rPr>
                  <w:lang w:val="en-GB"/>
                </w:rPr>
                <w:t>Latitude of the location</w:t>
              </w:r>
            </w:ins>
          </w:p>
        </w:tc>
      </w:tr>
      <w:tr w:rsidR="000140D0" w14:paraId="419EB9D0" w14:textId="77777777" w:rsidTr="003A0881">
        <w:trPr>
          <w:ins w:id="257" w:author="Jan-Christopher Pien" w:date="2014-06-02T15:21:00Z"/>
        </w:trPr>
        <w:tc>
          <w:tcPr>
            <w:tcW w:w="1361" w:type="dxa"/>
          </w:tcPr>
          <w:p w14:paraId="7E96563C" w14:textId="77777777" w:rsidR="000140D0" w:rsidRDefault="000140D0" w:rsidP="003A0881">
            <w:pPr>
              <w:rPr>
                <w:ins w:id="258" w:author="Jan-Christopher Pien" w:date="2014-06-02T15:21:00Z"/>
                <w:lang w:val="en-GB"/>
              </w:rPr>
            </w:pPr>
            <w:ins w:id="259" w:author="Jan-Christopher Pien" w:date="2014-06-02T15:21:00Z">
              <w:r>
                <w:rPr>
                  <w:lang w:val="en-GB"/>
                </w:rPr>
                <w:t>longitude</w:t>
              </w:r>
            </w:ins>
          </w:p>
        </w:tc>
        <w:tc>
          <w:tcPr>
            <w:tcW w:w="7701" w:type="dxa"/>
          </w:tcPr>
          <w:p w14:paraId="68773E52" w14:textId="77777777" w:rsidR="000140D0" w:rsidRDefault="000140D0" w:rsidP="003A0881">
            <w:pPr>
              <w:rPr>
                <w:ins w:id="260" w:author="Jan-Christopher Pien" w:date="2014-06-02T15:21:00Z"/>
                <w:lang w:val="en-GB"/>
              </w:rPr>
            </w:pPr>
            <w:ins w:id="261" w:author="Jan-Christopher Pien" w:date="2014-06-02T15:21:00Z">
              <w:r>
                <w:rPr>
                  <w:lang w:val="en-GB"/>
                </w:rPr>
                <w:t>Longitude of the location</w:t>
              </w:r>
            </w:ins>
          </w:p>
        </w:tc>
      </w:tr>
      <w:tr w:rsidR="000140D0" w:rsidRPr="009F51E0" w14:paraId="36E2FF8B" w14:textId="77777777" w:rsidTr="003A0881">
        <w:trPr>
          <w:ins w:id="262" w:author="Jan-Christopher Pien" w:date="2014-06-02T15:21:00Z"/>
        </w:trPr>
        <w:tc>
          <w:tcPr>
            <w:tcW w:w="1361" w:type="dxa"/>
          </w:tcPr>
          <w:p w14:paraId="014B3B3B" w14:textId="77777777" w:rsidR="000140D0" w:rsidRPr="00B2182E" w:rsidRDefault="000140D0" w:rsidP="003A0881">
            <w:pPr>
              <w:rPr>
                <w:ins w:id="263" w:author="Jan-Christopher Pien" w:date="2014-06-02T15:21:00Z"/>
                <w:i/>
                <w:lang w:val="en-GB"/>
              </w:rPr>
            </w:pPr>
            <w:ins w:id="264" w:author="Jan-Christopher Pien" w:date="2014-06-02T15:21:00Z">
              <w:r w:rsidRPr="00B2182E">
                <w:rPr>
                  <w:i/>
                  <w:lang w:val="en-GB"/>
                </w:rPr>
                <w:t>altitude</w:t>
              </w:r>
            </w:ins>
          </w:p>
        </w:tc>
        <w:tc>
          <w:tcPr>
            <w:tcW w:w="7701" w:type="dxa"/>
          </w:tcPr>
          <w:p w14:paraId="3E2BF1AB" w14:textId="77777777" w:rsidR="000140D0" w:rsidRDefault="000140D0" w:rsidP="003A0881">
            <w:pPr>
              <w:rPr>
                <w:ins w:id="265" w:author="Jan-Christopher Pien" w:date="2014-06-02T15:21:00Z"/>
                <w:lang w:val="en-GB"/>
              </w:rPr>
            </w:pPr>
            <w:ins w:id="266" w:author="Jan-Christopher Pien" w:date="2014-06-02T15:21:00Z">
              <w:r w:rsidRPr="00B2182E">
                <w:rPr>
                  <w:i/>
                  <w:lang w:val="en-GB"/>
                </w:rPr>
                <w:t xml:space="preserve">Optional: </w:t>
              </w:r>
              <w:r>
                <w:rPr>
                  <w:lang w:val="en-GB"/>
                </w:rPr>
                <w:t>Altitude of the location in meters</w:t>
              </w:r>
            </w:ins>
          </w:p>
        </w:tc>
      </w:tr>
      <w:tr w:rsidR="000140D0" w14:paraId="2C60D39B" w14:textId="77777777" w:rsidTr="003A0881">
        <w:trPr>
          <w:ins w:id="267" w:author="Jan-Christopher Pien" w:date="2014-06-02T15:21:00Z"/>
        </w:trPr>
        <w:tc>
          <w:tcPr>
            <w:tcW w:w="1361" w:type="dxa"/>
          </w:tcPr>
          <w:p w14:paraId="3D72554F" w14:textId="77777777" w:rsidR="000140D0" w:rsidRDefault="000140D0" w:rsidP="003A0881">
            <w:pPr>
              <w:rPr>
                <w:ins w:id="268" w:author="Jan-Christopher Pien" w:date="2014-06-02T15:21:00Z"/>
                <w:lang w:val="en-GB"/>
              </w:rPr>
            </w:pPr>
            <w:ins w:id="269" w:author="Jan-Christopher Pien" w:date="2014-06-02T15:21:00Z">
              <w:r>
                <w:rPr>
                  <w:lang w:val="en-GB"/>
                </w:rPr>
                <w:t>title</w:t>
              </w:r>
            </w:ins>
          </w:p>
        </w:tc>
        <w:tc>
          <w:tcPr>
            <w:tcW w:w="7701" w:type="dxa"/>
          </w:tcPr>
          <w:p w14:paraId="663F7B0F" w14:textId="77777777" w:rsidR="000140D0" w:rsidRDefault="000140D0" w:rsidP="003A0881">
            <w:pPr>
              <w:rPr>
                <w:ins w:id="270" w:author="Jan-Christopher Pien" w:date="2014-06-02T15:21:00Z"/>
                <w:lang w:val="en-GB"/>
              </w:rPr>
            </w:pPr>
            <w:ins w:id="271" w:author="Jan-Christopher Pien" w:date="2014-06-02T15:21:00Z">
              <w:r>
                <w:rPr>
                  <w:lang w:val="en-GB"/>
                </w:rPr>
                <w:t>Title of the location</w:t>
              </w:r>
            </w:ins>
          </w:p>
        </w:tc>
      </w:tr>
      <w:tr w:rsidR="000140D0" w:rsidRPr="009F51E0" w14:paraId="4F8C43AA" w14:textId="77777777" w:rsidTr="003A0881">
        <w:trPr>
          <w:ins w:id="272" w:author="Jan-Christopher Pien" w:date="2014-06-02T15:21:00Z"/>
        </w:trPr>
        <w:tc>
          <w:tcPr>
            <w:tcW w:w="1361" w:type="dxa"/>
          </w:tcPr>
          <w:p w14:paraId="19A29D07" w14:textId="77777777" w:rsidR="000140D0" w:rsidRPr="00B2182E" w:rsidRDefault="000140D0" w:rsidP="003A0881">
            <w:pPr>
              <w:rPr>
                <w:ins w:id="273" w:author="Jan-Christopher Pien" w:date="2014-06-02T15:21:00Z"/>
                <w:i/>
                <w:lang w:val="en-GB"/>
              </w:rPr>
            </w:pPr>
            <w:ins w:id="274" w:author="Jan-Christopher Pien" w:date="2014-06-02T15:21:00Z">
              <w:r w:rsidRPr="00B2182E">
                <w:rPr>
                  <w:i/>
                  <w:lang w:val="en-GB"/>
                </w:rPr>
                <w:t>description</w:t>
              </w:r>
            </w:ins>
          </w:p>
        </w:tc>
        <w:tc>
          <w:tcPr>
            <w:tcW w:w="7701" w:type="dxa"/>
          </w:tcPr>
          <w:p w14:paraId="0E6EE678" w14:textId="77777777" w:rsidR="000140D0" w:rsidRDefault="000140D0" w:rsidP="003A0881">
            <w:pPr>
              <w:rPr>
                <w:ins w:id="275" w:author="Jan-Christopher Pien" w:date="2014-06-02T15:21:00Z"/>
                <w:lang w:val="en-GB"/>
              </w:rPr>
            </w:pPr>
            <w:ins w:id="276" w:author="Jan-Christopher Pien" w:date="2014-06-02T15:21:00Z">
              <w:r w:rsidRPr="00B2182E">
                <w:rPr>
                  <w:i/>
                  <w:lang w:val="en-GB"/>
                </w:rPr>
                <w:t>Optional:</w:t>
              </w:r>
              <w:r>
                <w:rPr>
                  <w:lang w:val="en-GB"/>
                </w:rPr>
                <w:t xml:space="preserve"> Description of the location</w:t>
              </w:r>
            </w:ins>
          </w:p>
        </w:tc>
      </w:tr>
      <w:tr w:rsidR="000140D0" w:rsidRPr="009F51E0" w14:paraId="43B20ECC" w14:textId="77777777" w:rsidTr="003A0881">
        <w:trPr>
          <w:ins w:id="277" w:author="Jan-Christopher Pien" w:date="2014-06-02T15:21:00Z"/>
        </w:trPr>
        <w:tc>
          <w:tcPr>
            <w:tcW w:w="1361" w:type="dxa"/>
          </w:tcPr>
          <w:p w14:paraId="530CA1D4" w14:textId="77777777" w:rsidR="000140D0" w:rsidRPr="00B2182E" w:rsidRDefault="000140D0" w:rsidP="003A0881">
            <w:pPr>
              <w:rPr>
                <w:ins w:id="278" w:author="Jan-Christopher Pien" w:date="2014-06-02T15:21:00Z"/>
                <w:i/>
                <w:lang w:val="en-GB"/>
              </w:rPr>
            </w:pPr>
            <w:ins w:id="279" w:author="Jan-Christopher Pien" w:date="2014-06-02T15:21:00Z">
              <w:r>
                <w:rPr>
                  <w:i/>
                  <w:lang w:val="en-GB"/>
                </w:rPr>
                <w:t>dbpedia_link</w:t>
              </w:r>
            </w:ins>
          </w:p>
        </w:tc>
        <w:tc>
          <w:tcPr>
            <w:tcW w:w="7701" w:type="dxa"/>
          </w:tcPr>
          <w:p w14:paraId="26A93063" w14:textId="77777777" w:rsidR="000140D0" w:rsidRPr="00B2182E" w:rsidRDefault="000140D0" w:rsidP="003A0881">
            <w:pPr>
              <w:rPr>
                <w:ins w:id="280" w:author="Jan-Christopher Pien" w:date="2014-06-02T15:21:00Z"/>
                <w:lang w:val="en-GB"/>
              </w:rPr>
            </w:pPr>
            <w:ins w:id="281" w:author="Jan-Christopher Pien" w:date="2014-06-02T15:21:00Z">
              <w:r>
                <w:rPr>
                  <w:i/>
                  <w:lang w:val="en-GB"/>
                </w:rPr>
                <w:t xml:space="preserve">Optional: </w:t>
              </w:r>
              <w:r>
                <w:rPr>
                  <w:lang w:val="en-GB"/>
                </w:rPr>
                <w:t>Link to a DBPedia-Page describing the location</w:t>
              </w:r>
            </w:ins>
          </w:p>
        </w:tc>
      </w:tr>
      <w:tr w:rsidR="009F51E0" w:rsidRPr="000A1164" w14:paraId="03028D16" w14:textId="77777777" w:rsidTr="009F51E0">
        <w:trPr>
          <w:ins w:id="282" w:author="Jan-Christopher Pien" w:date="2014-06-02T15:26:00Z"/>
        </w:trPr>
        <w:tc>
          <w:tcPr>
            <w:tcW w:w="1361" w:type="dxa"/>
          </w:tcPr>
          <w:p w14:paraId="207B66B1" w14:textId="77777777" w:rsidR="009F51E0" w:rsidRPr="000A1164" w:rsidRDefault="009F51E0" w:rsidP="003A0881">
            <w:pPr>
              <w:rPr>
                <w:ins w:id="283" w:author="Jan-Christopher Pien" w:date="2014-06-02T15:26:00Z"/>
                <w:lang w:val="en-US"/>
              </w:rPr>
            </w:pPr>
            <w:ins w:id="284" w:author="Jan-Christopher Pien" w:date="2014-06-02T15:26:00Z">
              <w:r>
                <w:rPr>
                  <w:lang w:val="en-US"/>
                </w:rPr>
                <w:t>created</w:t>
              </w:r>
            </w:ins>
          </w:p>
        </w:tc>
        <w:tc>
          <w:tcPr>
            <w:tcW w:w="7701" w:type="dxa"/>
          </w:tcPr>
          <w:p w14:paraId="391F5B69" w14:textId="77777777" w:rsidR="009F51E0" w:rsidRPr="000A1164" w:rsidRDefault="009F51E0" w:rsidP="003A0881">
            <w:pPr>
              <w:rPr>
                <w:ins w:id="285" w:author="Jan-Christopher Pien" w:date="2014-06-02T15:26:00Z"/>
                <w:lang w:val="en-GB"/>
              </w:rPr>
            </w:pPr>
            <w:ins w:id="286" w:author="Jan-Christopher Pien" w:date="2014-06-02T15:26:00Z">
              <w:r>
                <w:rPr>
                  <w:lang w:val="en-GB"/>
                </w:rPr>
                <w:t>Date and time of creation</w:t>
              </w:r>
            </w:ins>
          </w:p>
        </w:tc>
      </w:tr>
      <w:tr w:rsidR="009F51E0" w14:paraId="25BB7AD8" w14:textId="77777777" w:rsidTr="009F51E0">
        <w:trPr>
          <w:ins w:id="287" w:author="Jan-Christopher Pien" w:date="2014-06-02T15:26:00Z"/>
        </w:trPr>
        <w:tc>
          <w:tcPr>
            <w:tcW w:w="1361" w:type="dxa"/>
          </w:tcPr>
          <w:p w14:paraId="13EB327A" w14:textId="77777777" w:rsidR="009F51E0" w:rsidRDefault="009F51E0" w:rsidP="003A0881">
            <w:pPr>
              <w:rPr>
                <w:ins w:id="288" w:author="Jan-Christopher Pien" w:date="2014-06-02T15:26:00Z"/>
                <w:lang w:val="en-US"/>
              </w:rPr>
            </w:pPr>
            <w:ins w:id="289" w:author="Jan-Christopher Pien" w:date="2014-06-02T15:26:00Z">
              <w:r>
                <w:rPr>
                  <w:lang w:val="en-US"/>
                </w:rPr>
                <w:t>modified</w:t>
              </w:r>
            </w:ins>
          </w:p>
        </w:tc>
        <w:tc>
          <w:tcPr>
            <w:tcW w:w="7701" w:type="dxa"/>
          </w:tcPr>
          <w:p w14:paraId="40FC2F9D" w14:textId="77777777" w:rsidR="009F51E0" w:rsidRDefault="009F51E0" w:rsidP="003A0881">
            <w:pPr>
              <w:rPr>
                <w:ins w:id="290" w:author="Jan-Christopher Pien" w:date="2014-06-02T15:26:00Z"/>
                <w:lang w:val="en-GB"/>
              </w:rPr>
            </w:pPr>
            <w:ins w:id="291" w:author="Jan-Christopher Pien" w:date="2014-06-02T15:26:00Z">
              <w:r>
                <w:rPr>
                  <w:lang w:val="en-GB"/>
                </w:rPr>
                <w:t>Date and time of modification</w:t>
              </w:r>
            </w:ins>
          </w:p>
        </w:tc>
      </w:tr>
      <w:tr w:rsidR="000140D0" w:rsidRPr="00B2182E" w14:paraId="439FAC99" w14:textId="77777777" w:rsidTr="003A0881">
        <w:trPr>
          <w:ins w:id="292" w:author="Jan-Christopher Pien" w:date="2014-06-02T15:21:00Z"/>
        </w:trPr>
        <w:tc>
          <w:tcPr>
            <w:tcW w:w="1361" w:type="dxa"/>
          </w:tcPr>
          <w:p w14:paraId="20EE70DE" w14:textId="77777777" w:rsidR="000140D0" w:rsidRPr="00B2182E" w:rsidRDefault="000140D0" w:rsidP="003A0881">
            <w:pPr>
              <w:rPr>
                <w:ins w:id="293" w:author="Jan-Christopher Pien" w:date="2014-06-02T15:21:00Z"/>
                <w:lang w:val="en-GB"/>
              </w:rPr>
            </w:pPr>
            <w:ins w:id="294" w:author="Jan-Christopher Pien" w:date="2014-06-02T15:21:00Z">
              <w:r>
                <w:rPr>
                  <w:lang w:val="en-GB"/>
                </w:rPr>
                <w:t>stories</w:t>
              </w:r>
            </w:ins>
          </w:p>
        </w:tc>
        <w:tc>
          <w:tcPr>
            <w:tcW w:w="7701" w:type="dxa"/>
          </w:tcPr>
          <w:p w14:paraId="09054870" w14:textId="77777777" w:rsidR="000140D0" w:rsidRDefault="000140D0">
            <w:pPr>
              <w:rPr>
                <w:ins w:id="295" w:author="Jan-Christopher Pien" w:date="2014-06-02T15:21:00Z"/>
                <w:lang w:val="en-GB"/>
              </w:rPr>
            </w:pPr>
            <w:ins w:id="296" w:author="Jan-Christopher Pien" w:date="2014-06-02T15:21:00Z">
              <w:r>
                <w:rPr>
                  <w:lang w:val="en-GB"/>
                </w:rPr>
                <w:t xml:space="preserve">List of </w:t>
              </w:r>
              <w:r w:rsidR="00C511D9">
                <w:rPr>
                  <w:lang w:val="en-GB"/>
                </w:rPr>
                <w:t>stories:</w:t>
              </w:r>
            </w:ins>
          </w:p>
          <w:tbl>
            <w:tblPr>
              <w:tblStyle w:val="Tabellenraster"/>
              <w:tblW w:w="0" w:type="auto"/>
              <w:tblLook w:val="04A0" w:firstRow="1" w:lastRow="0" w:firstColumn="1" w:lastColumn="0" w:noHBand="0" w:noVBand="1"/>
              <w:tblPrChange w:id="297" w:author="Jan-Christopher Pien" w:date="2014-06-02T15:21:00Z">
                <w:tblPr>
                  <w:tblStyle w:val="Tabellenraster"/>
                  <w:tblW w:w="0" w:type="auto"/>
                  <w:tblLook w:val="04A0" w:firstRow="1" w:lastRow="0" w:firstColumn="1" w:lastColumn="0" w:noHBand="0" w:noVBand="1"/>
                </w:tblPr>
              </w:tblPrChange>
            </w:tblPr>
            <w:tblGrid>
              <w:gridCol w:w="1356"/>
              <w:gridCol w:w="6119"/>
              <w:tblGridChange w:id="298">
                <w:tblGrid>
                  <w:gridCol w:w="3737"/>
                  <w:gridCol w:w="3738"/>
                </w:tblGrid>
              </w:tblGridChange>
            </w:tblGrid>
            <w:tr w:rsidR="00C511D9" w14:paraId="17378906" w14:textId="77777777" w:rsidTr="00C511D9">
              <w:trPr>
                <w:ins w:id="299" w:author="Jan-Christopher Pien" w:date="2014-06-02T15:21:00Z"/>
              </w:trPr>
              <w:tc>
                <w:tcPr>
                  <w:tcW w:w="1356" w:type="dxa"/>
                  <w:tcPrChange w:id="300" w:author="Jan-Christopher Pien" w:date="2014-06-02T15:21:00Z">
                    <w:tcPr>
                      <w:tcW w:w="3737" w:type="dxa"/>
                    </w:tcPr>
                  </w:tcPrChange>
                </w:tcPr>
                <w:p w14:paraId="586009A7" w14:textId="6186B870" w:rsidR="00C511D9" w:rsidRDefault="00C511D9" w:rsidP="00C511D9">
                  <w:pPr>
                    <w:rPr>
                      <w:ins w:id="301" w:author="Jan-Christopher Pien" w:date="2014-06-02T15:21:00Z"/>
                      <w:lang w:val="en-GB"/>
                    </w:rPr>
                  </w:pPr>
                  <w:ins w:id="302" w:author="Jan-Christopher Pien" w:date="2014-06-02T15:21:00Z">
                    <w:r>
                      <w:rPr>
                        <w:lang w:val="en-GB"/>
                      </w:rPr>
                      <w:t>id</w:t>
                    </w:r>
                  </w:ins>
                </w:p>
              </w:tc>
              <w:tc>
                <w:tcPr>
                  <w:tcW w:w="6119" w:type="dxa"/>
                  <w:tcPrChange w:id="303" w:author="Jan-Christopher Pien" w:date="2014-06-02T15:21:00Z">
                    <w:tcPr>
                      <w:tcW w:w="3738" w:type="dxa"/>
                    </w:tcPr>
                  </w:tcPrChange>
                </w:tcPr>
                <w:p w14:paraId="775F1F0F" w14:textId="085E8E29" w:rsidR="00C511D9" w:rsidRDefault="00C511D9" w:rsidP="00C511D9">
                  <w:pPr>
                    <w:rPr>
                      <w:ins w:id="304" w:author="Jan-Christopher Pien" w:date="2014-06-02T15:21:00Z"/>
                      <w:lang w:val="en-GB"/>
                    </w:rPr>
                  </w:pPr>
                  <w:ins w:id="305" w:author="Jan-Christopher Pien" w:date="2014-06-02T15:21:00Z">
                    <w:r>
                      <w:rPr>
                        <w:lang w:val="en-GB"/>
                      </w:rPr>
                      <w:t>ID of the story</w:t>
                    </w:r>
                  </w:ins>
                </w:p>
              </w:tc>
            </w:tr>
            <w:tr w:rsidR="00C511D9" w14:paraId="4450E219" w14:textId="77777777" w:rsidTr="00C511D9">
              <w:trPr>
                <w:ins w:id="306" w:author="Jan-Christopher Pien" w:date="2014-06-02T15:21:00Z"/>
              </w:trPr>
              <w:tc>
                <w:tcPr>
                  <w:tcW w:w="1356" w:type="dxa"/>
                  <w:tcPrChange w:id="307" w:author="Jan-Christopher Pien" w:date="2014-06-02T15:21:00Z">
                    <w:tcPr>
                      <w:tcW w:w="3737" w:type="dxa"/>
                    </w:tcPr>
                  </w:tcPrChange>
                </w:tcPr>
                <w:p w14:paraId="48906759" w14:textId="2E807CD5" w:rsidR="00C511D9" w:rsidRDefault="00C511D9" w:rsidP="00C511D9">
                  <w:pPr>
                    <w:rPr>
                      <w:ins w:id="308" w:author="Jan-Christopher Pien" w:date="2014-06-02T15:21:00Z"/>
                      <w:lang w:val="en-GB"/>
                    </w:rPr>
                  </w:pPr>
                  <w:ins w:id="309" w:author="Jan-Christopher Pien" w:date="2014-06-02T15:21:00Z">
                    <w:r>
                      <w:rPr>
                        <w:lang w:val="en-GB"/>
                      </w:rPr>
                      <w:t>title</w:t>
                    </w:r>
                  </w:ins>
                </w:p>
              </w:tc>
              <w:tc>
                <w:tcPr>
                  <w:tcW w:w="6119" w:type="dxa"/>
                  <w:tcPrChange w:id="310" w:author="Jan-Christopher Pien" w:date="2014-06-02T15:21:00Z">
                    <w:tcPr>
                      <w:tcW w:w="3738" w:type="dxa"/>
                    </w:tcPr>
                  </w:tcPrChange>
                </w:tcPr>
                <w:p w14:paraId="66D995B3" w14:textId="1241CB3A" w:rsidR="00C511D9" w:rsidRDefault="00C511D9" w:rsidP="00C511D9">
                  <w:pPr>
                    <w:rPr>
                      <w:ins w:id="311" w:author="Jan-Christopher Pien" w:date="2014-06-02T15:21:00Z"/>
                      <w:lang w:val="en-GB"/>
                    </w:rPr>
                  </w:pPr>
                  <w:ins w:id="312" w:author="Jan-Christopher Pien" w:date="2014-06-02T15:21:00Z">
                    <w:r>
                      <w:rPr>
                        <w:lang w:val="en-GB"/>
                      </w:rPr>
                      <w:t>Title of the story</w:t>
                    </w:r>
                  </w:ins>
                </w:p>
              </w:tc>
            </w:tr>
            <w:tr w:rsidR="00C511D9" w14:paraId="5D0D47C2" w14:textId="77777777" w:rsidTr="00C511D9">
              <w:trPr>
                <w:ins w:id="313" w:author="Jan-Christopher Pien" w:date="2014-06-02T15:21:00Z"/>
              </w:trPr>
              <w:tc>
                <w:tcPr>
                  <w:tcW w:w="1356" w:type="dxa"/>
                  <w:tcPrChange w:id="314" w:author="Jan-Christopher Pien" w:date="2014-06-02T15:21:00Z">
                    <w:tcPr>
                      <w:tcW w:w="3737" w:type="dxa"/>
                    </w:tcPr>
                  </w:tcPrChange>
                </w:tcPr>
                <w:p w14:paraId="6DFEAC66" w14:textId="011E2D5E" w:rsidR="00C511D9" w:rsidRDefault="00C511D9" w:rsidP="00C511D9">
                  <w:pPr>
                    <w:rPr>
                      <w:ins w:id="315" w:author="Jan-Christopher Pien" w:date="2014-06-02T15:21:00Z"/>
                      <w:lang w:val="en-GB"/>
                    </w:rPr>
                  </w:pPr>
                  <w:ins w:id="316" w:author="Jan-Christopher Pien" w:date="2014-06-02T15:21:00Z">
                    <w:r>
                      <w:rPr>
                        <w:lang w:val="en-GB"/>
                      </w:rPr>
                      <w:t>location</w:t>
                    </w:r>
                  </w:ins>
                </w:p>
              </w:tc>
              <w:tc>
                <w:tcPr>
                  <w:tcW w:w="6119" w:type="dxa"/>
                  <w:tcPrChange w:id="317" w:author="Jan-Christopher Pien" w:date="2014-06-02T15:21:00Z">
                    <w:tcPr>
                      <w:tcW w:w="3738" w:type="dxa"/>
                    </w:tcPr>
                  </w:tcPrChange>
                </w:tcPr>
                <w:p w14:paraId="5E28C4A8" w14:textId="73FA636F" w:rsidR="00C511D9" w:rsidRDefault="00C511D9" w:rsidP="00C511D9">
                  <w:pPr>
                    <w:rPr>
                      <w:ins w:id="318" w:author="Jan-Christopher Pien" w:date="2014-06-02T15:21:00Z"/>
                      <w:lang w:val="en-GB"/>
                    </w:rPr>
                  </w:pPr>
                  <w:ins w:id="319" w:author="Jan-Christopher Pien" w:date="2014-06-02T15:21:00Z">
                    <w:r>
                      <w:rPr>
                        <w:lang w:val="en-GB"/>
                      </w:rPr>
                      <w:t>ID of the location</w:t>
                    </w:r>
                  </w:ins>
                </w:p>
              </w:tc>
            </w:tr>
          </w:tbl>
          <w:p w14:paraId="766CB66F" w14:textId="6E4C87DE" w:rsidR="00C511D9" w:rsidRPr="00B2182E" w:rsidRDefault="00C511D9">
            <w:pPr>
              <w:rPr>
                <w:ins w:id="320" w:author="Jan-Christopher Pien" w:date="2014-06-02T15:21:00Z"/>
                <w:lang w:val="en-GB"/>
              </w:rPr>
            </w:pPr>
          </w:p>
        </w:tc>
      </w:tr>
    </w:tbl>
    <w:p w14:paraId="56C500F6" w14:textId="2AB89CAC" w:rsidR="000140D0" w:rsidRPr="000140D0" w:rsidRDefault="000140D0">
      <w:pPr>
        <w:rPr>
          <w:ins w:id="321" w:author="Jan-Christopher Pien" w:date="2014-06-02T15:20:00Z"/>
          <w:lang w:val="en-US"/>
          <w:rPrChange w:id="322" w:author="Jan-Christopher Pien" w:date="2014-06-02T15:21:00Z">
            <w:rPr>
              <w:ins w:id="323" w:author="Jan-Christopher Pien" w:date="2014-06-02T15:20:00Z"/>
              <w:lang w:val="en-GB"/>
            </w:rPr>
          </w:rPrChange>
        </w:rPr>
        <w:pPrChange w:id="324" w:author="Jan-Christopher Pien" w:date="2014-06-02T15:21:00Z">
          <w:pPr>
            <w:pStyle w:val="berschrift1"/>
          </w:pPr>
        </w:pPrChange>
      </w:pPr>
    </w:p>
    <w:p w14:paraId="1309B842" w14:textId="77777777" w:rsidR="004E2247" w:rsidRDefault="004E2247" w:rsidP="004E2247">
      <w:pPr>
        <w:pStyle w:val="berschrift1"/>
        <w:rPr>
          <w:lang w:val="en-GB"/>
        </w:rPr>
      </w:pPr>
      <w:r>
        <w:rPr>
          <w:lang w:val="en-GB"/>
        </w:rPr>
        <w:lastRenderedPageBreak/>
        <w:t>locations/</w:t>
      </w:r>
      <w:r w:rsidRPr="004E2247">
        <w:rPr>
          <w:b/>
          <w:lang w:val="en-GB"/>
        </w:rPr>
        <w:t>lat</w:t>
      </w:r>
      <w:r>
        <w:rPr>
          <w:lang w:val="en-GB"/>
        </w:rPr>
        <w:t>/</w:t>
      </w:r>
      <w:r w:rsidRPr="004E2247">
        <w:rPr>
          <w:i/>
          <w:lang w:val="en-GB"/>
        </w:rPr>
        <w:t>maxlat</w:t>
      </w:r>
      <w:r>
        <w:rPr>
          <w:lang w:val="en-GB"/>
        </w:rPr>
        <w:t>/</w:t>
      </w:r>
      <w:r w:rsidRPr="004E2247">
        <w:rPr>
          <w:b/>
          <w:lang w:val="en-GB"/>
        </w:rPr>
        <w:t>lon</w:t>
      </w:r>
      <w:r>
        <w:rPr>
          <w:lang w:val="en-GB"/>
        </w:rPr>
        <w:t>/</w:t>
      </w:r>
      <w:r w:rsidRPr="004E2247">
        <w:rPr>
          <w:i/>
          <w:lang w:val="en-GB"/>
        </w:rPr>
        <w:t>maxlon</w:t>
      </w:r>
      <w:r>
        <w:rPr>
          <w:lang w:val="en-GB"/>
        </w:rPr>
        <w:t>/</w:t>
      </w:r>
    </w:p>
    <w:p w14:paraId="76EE8002" w14:textId="77777777" w:rsidR="0064354C" w:rsidRDefault="0064354C" w:rsidP="0064354C">
      <w:pPr>
        <w:pStyle w:val="berschrift2"/>
        <w:rPr>
          <w:lang w:val="en-GB"/>
        </w:rPr>
      </w:pPr>
      <w:r>
        <w:rPr>
          <w:lang w:val="en-GB"/>
        </w:rPr>
        <w:t>GET</w:t>
      </w:r>
    </w:p>
    <w:p w14:paraId="36B1CA3B" w14:textId="77777777" w:rsidR="00376806" w:rsidRDefault="00376806" w:rsidP="00376806">
      <w:pPr>
        <w:rPr>
          <w:lang w:val="en-GB"/>
        </w:rPr>
      </w:pPr>
      <w:r>
        <w:rPr>
          <w:lang w:val="en-GB"/>
        </w:rPr>
        <w:t>This retrieves all locations in a certain area.</w:t>
      </w:r>
    </w:p>
    <w:p w14:paraId="5DA81CDD" w14:textId="515565C4" w:rsidR="00376806" w:rsidRDefault="00BA34FC" w:rsidP="0064354C">
      <w:pPr>
        <w:pStyle w:val="berschrift3"/>
        <w:rPr>
          <w:lang w:val="en-GB"/>
        </w:rPr>
      </w:pPr>
      <w:ins w:id="325" w:author="Jan-Christopher Pien" w:date="2014-05-28T12:24:00Z">
        <w:r>
          <w:rPr>
            <w:lang w:val="en-US"/>
          </w:rPr>
          <w:t>URL-</w:t>
        </w:r>
      </w:ins>
      <w:r w:rsidR="00376806">
        <w:rPr>
          <w:lang w:val="en-GB"/>
        </w:rPr>
        <w:t>Parameters</w:t>
      </w:r>
    </w:p>
    <w:tbl>
      <w:tblPr>
        <w:tblStyle w:val="Tabellenraster"/>
        <w:tblW w:w="0" w:type="auto"/>
        <w:tblLook w:val="04A0" w:firstRow="1" w:lastRow="0" w:firstColumn="1" w:lastColumn="0" w:noHBand="0" w:noVBand="1"/>
      </w:tblPr>
      <w:tblGrid>
        <w:gridCol w:w="1413"/>
        <w:gridCol w:w="7649"/>
      </w:tblGrid>
      <w:tr w:rsidR="00376806" w14:paraId="2278E414" w14:textId="77777777" w:rsidTr="00376806">
        <w:tc>
          <w:tcPr>
            <w:tcW w:w="1413" w:type="dxa"/>
          </w:tcPr>
          <w:p w14:paraId="1568258D" w14:textId="77777777" w:rsidR="00376806" w:rsidRPr="00376806" w:rsidRDefault="00376806" w:rsidP="00376806">
            <w:pPr>
              <w:rPr>
                <w:b/>
                <w:lang w:val="en-GB"/>
              </w:rPr>
            </w:pPr>
            <w:r>
              <w:rPr>
                <w:b/>
                <w:lang w:val="en-GB"/>
              </w:rPr>
              <w:t>lat</w:t>
            </w:r>
          </w:p>
        </w:tc>
        <w:tc>
          <w:tcPr>
            <w:tcW w:w="7649" w:type="dxa"/>
          </w:tcPr>
          <w:p w14:paraId="57754ED7" w14:textId="77777777" w:rsidR="00376806" w:rsidRDefault="00376806" w:rsidP="00376806">
            <w:pPr>
              <w:rPr>
                <w:lang w:val="en-GB"/>
              </w:rPr>
            </w:pPr>
            <w:r>
              <w:rPr>
                <w:lang w:val="en-GB"/>
              </w:rPr>
              <w:t>Lower latitude bound, if maxlat is present, otherwise latitude around which locations will be returned</w:t>
            </w:r>
          </w:p>
          <w:p w14:paraId="4A5E65EC" w14:textId="77777777" w:rsidR="001E1AAB" w:rsidRDefault="001E1AAB" w:rsidP="00376806">
            <w:pPr>
              <w:rPr>
                <w:lang w:val="en-GB"/>
              </w:rPr>
            </w:pPr>
            <w:r>
              <w:rPr>
                <w:lang w:val="en-GB"/>
              </w:rPr>
              <w:t xml:space="preserve">Format: </w:t>
            </w:r>
            <w:r w:rsidRPr="001E1AAB">
              <w:rPr>
                <w:rFonts w:ascii="Courier New" w:hAnsi="Courier New" w:cs="Courier New"/>
                <w:lang w:val="en-GB"/>
              </w:rPr>
              <w:t>[0-9]{1,3}.[0-9]{1,10}</w:t>
            </w:r>
          </w:p>
        </w:tc>
      </w:tr>
      <w:tr w:rsidR="00B666D6" w14:paraId="00CAD993" w14:textId="77777777" w:rsidTr="00376806">
        <w:tc>
          <w:tcPr>
            <w:tcW w:w="1413" w:type="dxa"/>
          </w:tcPr>
          <w:p w14:paraId="12D2A8D6" w14:textId="77777777" w:rsidR="00B666D6" w:rsidRPr="00376806" w:rsidRDefault="00B666D6" w:rsidP="00B666D6">
            <w:pPr>
              <w:rPr>
                <w:i/>
                <w:lang w:val="en-GB"/>
              </w:rPr>
            </w:pPr>
            <w:r>
              <w:rPr>
                <w:i/>
                <w:lang w:val="en-GB"/>
              </w:rPr>
              <w:t>maxlat</w:t>
            </w:r>
          </w:p>
        </w:tc>
        <w:tc>
          <w:tcPr>
            <w:tcW w:w="7649" w:type="dxa"/>
          </w:tcPr>
          <w:p w14:paraId="36A3DDDA" w14:textId="77777777" w:rsidR="00B666D6" w:rsidRDefault="00B666D6" w:rsidP="00B666D6">
            <w:pPr>
              <w:rPr>
                <w:lang w:val="en-GB"/>
              </w:rPr>
            </w:pPr>
            <w:r>
              <w:rPr>
                <w:lang w:val="en-GB"/>
              </w:rPr>
              <w:t>Upper latitude bound</w:t>
            </w:r>
          </w:p>
          <w:p w14:paraId="4782D24E"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r w:rsidR="00B666D6" w14:paraId="145F5A31" w14:textId="77777777" w:rsidTr="00376806">
        <w:tc>
          <w:tcPr>
            <w:tcW w:w="1413" w:type="dxa"/>
          </w:tcPr>
          <w:p w14:paraId="01098AB6" w14:textId="77777777" w:rsidR="00B666D6" w:rsidRPr="00376806" w:rsidRDefault="00B666D6" w:rsidP="00B666D6">
            <w:pPr>
              <w:rPr>
                <w:b/>
                <w:lang w:val="en-GB"/>
              </w:rPr>
            </w:pPr>
            <w:r>
              <w:rPr>
                <w:b/>
                <w:lang w:val="en-GB"/>
              </w:rPr>
              <w:t>lon</w:t>
            </w:r>
          </w:p>
        </w:tc>
        <w:tc>
          <w:tcPr>
            <w:tcW w:w="7649" w:type="dxa"/>
          </w:tcPr>
          <w:p w14:paraId="661B2555" w14:textId="77777777" w:rsidR="00B666D6" w:rsidRDefault="00B666D6" w:rsidP="00B666D6">
            <w:pPr>
              <w:rPr>
                <w:lang w:val="en-GB"/>
              </w:rPr>
            </w:pPr>
            <w:r>
              <w:rPr>
                <w:lang w:val="en-GB"/>
              </w:rPr>
              <w:t>Lower longitude bound, if maxlon is present, otherwise longitude around which locations will be returned</w:t>
            </w:r>
          </w:p>
          <w:p w14:paraId="3A742294"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r w:rsidR="00B666D6" w14:paraId="1B2511CA" w14:textId="77777777" w:rsidTr="00376806">
        <w:tc>
          <w:tcPr>
            <w:tcW w:w="1413" w:type="dxa"/>
          </w:tcPr>
          <w:p w14:paraId="2913B5C9" w14:textId="77777777" w:rsidR="00B666D6" w:rsidRPr="00376806" w:rsidRDefault="00B666D6" w:rsidP="00B666D6">
            <w:pPr>
              <w:rPr>
                <w:i/>
                <w:lang w:val="en-GB"/>
              </w:rPr>
            </w:pPr>
            <w:r>
              <w:rPr>
                <w:i/>
                <w:lang w:val="en-GB"/>
              </w:rPr>
              <w:t>maxlon</w:t>
            </w:r>
          </w:p>
        </w:tc>
        <w:tc>
          <w:tcPr>
            <w:tcW w:w="7649" w:type="dxa"/>
          </w:tcPr>
          <w:p w14:paraId="7431AB65" w14:textId="77777777" w:rsidR="00B666D6" w:rsidRDefault="00B666D6" w:rsidP="00B666D6">
            <w:pPr>
              <w:rPr>
                <w:lang w:val="en-GB"/>
              </w:rPr>
            </w:pPr>
            <w:r>
              <w:rPr>
                <w:lang w:val="en-GB"/>
              </w:rPr>
              <w:t>Upper longitude bound</w:t>
            </w:r>
          </w:p>
          <w:p w14:paraId="3089378E" w14:textId="77777777" w:rsidR="00B666D6" w:rsidRDefault="00B666D6" w:rsidP="00B666D6">
            <w:pPr>
              <w:rPr>
                <w:lang w:val="en-GB"/>
              </w:rPr>
            </w:pPr>
            <w:r>
              <w:rPr>
                <w:lang w:val="en-GB"/>
              </w:rPr>
              <w:t xml:space="preserve">Format: </w:t>
            </w:r>
            <w:r w:rsidRPr="001E1AAB">
              <w:rPr>
                <w:rFonts w:ascii="Courier New" w:hAnsi="Courier New" w:cs="Courier New"/>
                <w:lang w:val="en-GB"/>
              </w:rPr>
              <w:t>[0-9]{1,3}.[0-9]{1,10}</w:t>
            </w:r>
          </w:p>
        </w:tc>
      </w:tr>
    </w:tbl>
    <w:p w14:paraId="782825A1" w14:textId="77777777" w:rsidR="00376806" w:rsidRDefault="00376806" w:rsidP="00376806">
      <w:pPr>
        <w:rPr>
          <w:lang w:val="en-GB"/>
        </w:rPr>
      </w:pPr>
      <w:r>
        <w:rPr>
          <w:lang w:val="en-GB"/>
        </w:rPr>
        <w:br/>
        <w:t>If maxlat and maxlon are not present, the area searched for locations will be determined by [lat – 0,01, lat + 0,01, lon – 0,01, lon + 0,01]. If both parameters are present, locations will be searched in the area determined by all four parameters.</w:t>
      </w:r>
    </w:p>
    <w:p w14:paraId="37389AFC" w14:textId="77777777" w:rsidR="00376806" w:rsidRDefault="00376806" w:rsidP="00376806">
      <w:pPr>
        <w:rPr>
          <w:lang w:val="en-GB"/>
        </w:rPr>
      </w:pPr>
      <w:r>
        <w:rPr>
          <w:lang w:val="en-GB"/>
        </w:rPr>
        <w:t>This behaviour is the same in all the commands with latitude and longitude parameters.</w:t>
      </w:r>
    </w:p>
    <w:p w14:paraId="119E7504" w14:textId="77777777" w:rsidR="00376806" w:rsidRDefault="00376806" w:rsidP="0064354C">
      <w:pPr>
        <w:pStyle w:val="berschrift3"/>
        <w:rPr>
          <w:ins w:id="326" w:author="Jan-Christopher Pien" w:date="2014-06-02T14:08:00Z"/>
          <w:lang w:val="en-GB"/>
        </w:rPr>
      </w:pPr>
      <w:r>
        <w:rPr>
          <w:lang w:val="en-GB"/>
        </w:rPr>
        <w:t>Return data</w:t>
      </w:r>
    </w:p>
    <w:p w14:paraId="6DA11F74" w14:textId="59409A54" w:rsidR="005E129A" w:rsidRPr="005E129A" w:rsidRDefault="005E129A">
      <w:pPr>
        <w:rPr>
          <w:lang w:val="en-GB"/>
          <w:rPrChange w:id="327" w:author="Jan-Christopher Pien" w:date="2014-06-02T14:08:00Z">
            <w:rPr>
              <w:lang w:val="en-GB"/>
            </w:rPr>
          </w:rPrChange>
        </w:rPr>
        <w:pPrChange w:id="328" w:author="Jan-Christopher Pien" w:date="2014-06-02T14:08:00Z">
          <w:pPr>
            <w:pStyle w:val="berschrift3"/>
          </w:pPr>
        </w:pPrChange>
      </w:pPr>
      <w:ins w:id="329" w:author="Jan-Christopher Pien" w:date="2014-06-02T14:08:00Z">
        <w:r>
          <w:rPr>
            <w:lang w:val="en-GB"/>
          </w:rPr>
          <w:t>List of locations:</w:t>
        </w:r>
      </w:ins>
    </w:p>
    <w:tbl>
      <w:tblPr>
        <w:tblStyle w:val="Tabellenraster"/>
        <w:tblW w:w="0" w:type="auto"/>
        <w:tblLook w:val="04A0" w:firstRow="1" w:lastRow="0" w:firstColumn="1" w:lastColumn="0" w:noHBand="0" w:noVBand="1"/>
      </w:tblPr>
      <w:tblGrid>
        <w:gridCol w:w="1189"/>
        <w:gridCol w:w="172"/>
        <w:gridCol w:w="7701"/>
      </w:tblGrid>
      <w:tr w:rsidR="005E129A" w:rsidRPr="009F51E0" w:rsidDel="005E129A" w14:paraId="3FFCE9D5" w14:textId="39A442BD" w:rsidTr="005E129A">
        <w:trPr>
          <w:del w:id="330" w:author="Jan-Christopher Pien" w:date="2014-06-02T14:08:00Z"/>
        </w:trPr>
        <w:tc>
          <w:tcPr>
            <w:tcW w:w="1189" w:type="dxa"/>
          </w:tcPr>
          <w:p w14:paraId="06FBC82A" w14:textId="3BFF66A1" w:rsidR="005E129A" w:rsidDel="005E129A" w:rsidRDefault="005E129A" w:rsidP="005E129A">
            <w:pPr>
              <w:rPr>
                <w:del w:id="331" w:author="Jan-Christopher Pien" w:date="2014-06-02T14:08:00Z"/>
                <w:lang w:val="en-GB"/>
              </w:rPr>
            </w:pPr>
            <w:del w:id="332" w:author="Jan-Christopher Pien" w:date="2014-06-02T14:07:00Z">
              <w:r w:rsidDel="00BA75E0">
                <w:rPr>
                  <w:lang w:val="en-GB"/>
                </w:rPr>
                <w:delText>locations</w:delText>
              </w:r>
            </w:del>
          </w:p>
        </w:tc>
        <w:tc>
          <w:tcPr>
            <w:tcW w:w="7873" w:type="dxa"/>
            <w:gridSpan w:val="2"/>
          </w:tcPr>
          <w:p w14:paraId="043A9F18" w14:textId="76642536" w:rsidR="005E129A" w:rsidRPr="009F51E0" w:rsidDel="00BA75E0" w:rsidRDefault="005E129A" w:rsidP="005E129A">
            <w:pPr>
              <w:rPr>
                <w:del w:id="333" w:author="Jan-Christopher Pien" w:date="2014-06-02T14:07:00Z"/>
                <w:lang w:val="en-US"/>
                <w:rPrChange w:id="334" w:author="Jan-Christopher Pien" w:date="2014-06-02T15:23:00Z">
                  <w:rPr>
                    <w:del w:id="335" w:author="Jan-Christopher Pien" w:date="2014-06-02T14:07:00Z"/>
                  </w:rPr>
                </w:rPrChange>
              </w:rPr>
            </w:pPr>
            <w:del w:id="336" w:author="Jan-Christopher Pien" w:date="2014-06-02T14:07:00Z">
              <w:r w:rsidRPr="009F51E0" w:rsidDel="00BA75E0">
                <w:rPr>
                  <w:lang w:val="en-US"/>
                  <w:rPrChange w:id="337" w:author="Jan-Christopher Pien" w:date="2014-06-02T15:23:00Z">
                    <w:rPr/>
                  </w:rPrChange>
                </w:rPr>
                <w:delText>List of locations:</w:delText>
              </w:r>
            </w:del>
          </w:p>
          <w:tbl>
            <w:tblPr>
              <w:tblStyle w:val="Tabellenraster"/>
              <w:tblW w:w="0" w:type="auto"/>
              <w:tblLook w:val="04A0" w:firstRow="1" w:lastRow="0" w:firstColumn="1" w:lastColumn="0" w:noHBand="0" w:noVBand="1"/>
            </w:tblPr>
            <w:tblGrid>
              <w:gridCol w:w="1443"/>
              <w:gridCol w:w="6204"/>
            </w:tblGrid>
            <w:tr w:rsidR="005E129A" w:rsidRPr="009F51E0" w:rsidDel="00BA75E0" w14:paraId="226D80DA" w14:textId="04127BCE" w:rsidTr="003D2577">
              <w:trPr>
                <w:del w:id="338" w:author="Jan-Christopher Pien" w:date="2014-06-02T14:07:00Z"/>
              </w:trPr>
              <w:tc>
                <w:tcPr>
                  <w:tcW w:w="1447" w:type="dxa"/>
                </w:tcPr>
                <w:p w14:paraId="5EB6428B" w14:textId="28964F5F" w:rsidR="005E129A" w:rsidDel="00BA75E0" w:rsidRDefault="005E129A" w:rsidP="005E129A">
                  <w:pPr>
                    <w:rPr>
                      <w:del w:id="339" w:author="Jan-Christopher Pien" w:date="2014-06-02T14:07:00Z"/>
                      <w:lang w:val="en-GB"/>
                    </w:rPr>
                  </w:pPr>
                  <w:del w:id="340" w:author="Jan-Christopher Pien" w:date="2014-06-02T14:07:00Z">
                    <w:r w:rsidDel="00BA75E0">
                      <w:rPr>
                        <w:lang w:val="en-GB"/>
                      </w:rPr>
                      <w:delText>latitude</w:delText>
                    </w:r>
                  </w:del>
                </w:p>
              </w:tc>
              <w:tc>
                <w:tcPr>
                  <w:tcW w:w="6260" w:type="dxa"/>
                </w:tcPr>
                <w:p w14:paraId="1123B899" w14:textId="3F6440B0" w:rsidR="005E129A" w:rsidDel="00BA75E0" w:rsidRDefault="005E129A" w:rsidP="005E129A">
                  <w:pPr>
                    <w:rPr>
                      <w:del w:id="341" w:author="Jan-Christopher Pien" w:date="2014-06-02T14:07:00Z"/>
                      <w:lang w:val="en-GB"/>
                    </w:rPr>
                  </w:pPr>
                  <w:del w:id="342" w:author="Jan-Christopher Pien" w:date="2014-06-02T14:07:00Z">
                    <w:r w:rsidDel="00BA75E0">
                      <w:rPr>
                        <w:lang w:val="en-GB"/>
                      </w:rPr>
                      <w:delText>Latitude of the location</w:delText>
                    </w:r>
                  </w:del>
                </w:p>
              </w:tc>
            </w:tr>
            <w:tr w:rsidR="005E129A" w:rsidRPr="009F51E0" w:rsidDel="00BA75E0" w14:paraId="5B41E5FB" w14:textId="22EFE4B6" w:rsidTr="003D2577">
              <w:trPr>
                <w:del w:id="343" w:author="Jan-Christopher Pien" w:date="2014-06-02T14:07:00Z"/>
              </w:trPr>
              <w:tc>
                <w:tcPr>
                  <w:tcW w:w="1447" w:type="dxa"/>
                </w:tcPr>
                <w:p w14:paraId="5DF4F8AB" w14:textId="0C24402C" w:rsidR="005E129A" w:rsidDel="00BA75E0" w:rsidRDefault="005E129A" w:rsidP="005E129A">
                  <w:pPr>
                    <w:rPr>
                      <w:del w:id="344" w:author="Jan-Christopher Pien" w:date="2014-06-02T14:07:00Z"/>
                      <w:lang w:val="en-GB"/>
                    </w:rPr>
                  </w:pPr>
                  <w:del w:id="345" w:author="Jan-Christopher Pien" w:date="2014-06-02T14:07:00Z">
                    <w:r w:rsidDel="00BA75E0">
                      <w:rPr>
                        <w:lang w:val="en-GB"/>
                      </w:rPr>
                      <w:delText>longitude</w:delText>
                    </w:r>
                  </w:del>
                </w:p>
              </w:tc>
              <w:tc>
                <w:tcPr>
                  <w:tcW w:w="6260" w:type="dxa"/>
                </w:tcPr>
                <w:p w14:paraId="19F4B148" w14:textId="59BF8220" w:rsidR="005E129A" w:rsidDel="00BA75E0" w:rsidRDefault="005E129A" w:rsidP="005E129A">
                  <w:pPr>
                    <w:rPr>
                      <w:del w:id="346" w:author="Jan-Christopher Pien" w:date="2014-06-02T14:07:00Z"/>
                      <w:lang w:val="en-GB"/>
                    </w:rPr>
                  </w:pPr>
                  <w:del w:id="347" w:author="Jan-Christopher Pien" w:date="2014-06-02T14:07:00Z">
                    <w:r w:rsidDel="00BA75E0">
                      <w:rPr>
                        <w:lang w:val="en-GB"/>
                      </w:rPr>
                      <w:delText>Longitude of the location</w:delText>
                    </w:r>
                  </w:del>
                </w:p>
              </w:tc>
            </w:tr>
            <w:tr w:rsidR="005E129A" w:rsidRPr="009F51E0" w:rsidDel="00BA75E0" w14:paraId="54191AC6" w14:textId="436185A0" w:rsidTr="003D2577">
              <w:trPr>
                <w:del w:id="348" w:author="Jan-Christopher Pien" w:date="2014-06-02T14:07:00Z"/>
              </w:trPr>
              <w:tc>
                <w:tcPr>
                  <w:tcW w:w="1447" w:type="dxa"/>
                </w:tcPr>
                <w:p w14:paraId="0A20AB53" w14:textId="102FD0A8" w:rsidR="005E129A" w:rsidDel="00BA75E0" w:rsidRDefault="005E129A" w:rsidP="005E129A">
                  <w:pPr>
                    <w:rPr>
                      <w:del w:id="349" w:author="Jan-Christopher Pien" w:date="2014-06-02T14:07:00Z"/>
                      <w:lang w:val="en-GB"/>
                    </w:rPr>
                  </w:pPr>
                  <w:del w:id="350" w:author="Jan-Christopher Pien" w:date="2014-06-02T14:07:00Z">
                    <w:r w:rsidDel="00BA75E0">
                      <w:rPr>
                        <w:lang w:val="en-GB"/>
                      </w:rPr>
                      <w:delText>title</w:delText>
                    </w:r>
                  </w:del>
                </w:p>
              </w:tc>
              <w:tc>
                <w:tcPr>
                  <w:tcW w:w="6260" w:type="dxa"/>
                </w:tcPr>
                <w:p w14:paraId="22593A2A" w14:textId="4B6D83AE" w:rsidR="005E129A" w:rsidDel="00BA75E0" w:rsidRDefault="005E129A" w:rsidP="005E129A">
                  <w:pPr>
                    <w:rPr>
                      <w:del w:id="351" w:author="Jan-Christopher Pien" w:date="2014-06-02T14:07:00Z"/>
                      <w:lang w:val="en-GB"/>
                    </w:rPr>
                  </w:pPr>
                  <w:del w:id="352" w:author="Jan-Christopher Pien" w:date="2014-06-02T14:07:00Z">
                    <w:r w:rsidDel="00BA75E0">
                      <w:rPr>
                        <w:lang w:val="en-GB"/>
                      </w:rPr>
                      <w:delText>Title of the location</w:delText>
                    </w:r>
                  </w:del>
                </w:p>
              </w:tc>
            </w:tr>
          </w:tbl>
          <w:p w14:paraId="6224FCA3" w14:textId="5011101F" w:rsidR="005E129A" w:rsidDel="005E129A" w:rsidRDefault="005E129A" w:rsidP="005E129A">
            <w:pPr>
              <w:rPr>
                <w:del w:id="353" w:author="Jan-Christopher Pien" w:date="2014-06-02T14:08:00Z"/>
                <w:lang w:val="en-GB"/>
              </w:rPr>
            </w:pPr>
          </w:p>
        </w:tc>
      </w:tr>
      <w:tr w:rsidR="005E129A" w14:paraId="786F3159" w14:textId="77777777" w:rsidTr="003A0881">
        <w:trPr>
          <w:ins w:id="354" w:author="Jan-Christopher Pien" w:date="2014-06-02T14:08:00Z"/>
        </w:trPr>
        <w:tc>
          <w:tcPr>
            <w:tcW w:w="1361" w:type="dxa"/>
            <w:gridSpan w:val="2"/>
          </w:tcPr>
          <w:p w14:paraId="1E2B08E8" w14:textId="77777777" w:rsidR="005E129A" w:rsidRDefault="005E129A" w:rsidP="003A0881">
            <w:pPr>
              <w:rPr>
                <w:ins w:id="355" w:author="Jan-Christopher Pien" w:date="2014-06-02T14:08:00Z"/>
                <w:lang w:val="en-GB"/>
              </w:rPr>
            </w:pPr>
            <w:ins w:id="356" w:author="Jan-Christopher Pien" w:date="2014-06-02T14:08:00Z">
              <w:r>
                <w:rPr>
                  <w:lang w:val="en-GB"/>
                </w:rPr>
                <w:t>id</w:t>
              </w:r>
            </w:ins>
          </w:p>
        </w:tc>
        <w:tc>
          <w:tcPr>
            <w:tcW w:w="7701" w:type="dxa"/>
          </w:tcPr>
          <w:p w14:paraId="74017EED" w14:textId="77777777" w:rsidR="005E129A" w:rsidRDefault="005E129A" w:rsidP="003A0881">
            <w:pPr>
              <w:rPr>
                <w:ins w:id="357" w:author="Jan-Christopher Pien" w:date="2014-06-02T14:08:00Z"/>
                <w:lang w:val="en-GB"/>
              </w:rPr>
            </w:pPr>
            <w:ins w:id="358" w:author="Jan-Christopher Pien" w:date="2014-06-02T14:08:00Z">
              <w:r>
                <w:rPr>
                  <w:lang w:val="en-GB"/>
                </w:rPr>
                <w:t>ID of location</w:t>
              </w:r>
            </w:ins>
          </w:p>
        </w:tc>
      </w:tr>
      <w:tr w:rsidR="005E129A" w14:paraId="0E28373D" w14:textId="77777777" w:rsidTr="003A0881">
        <w:trPr>
          <w:ins w:id="359" w:author="Jan-Christopher Pien" w:date="2014-06-02T14:08:00Z"/>
        </w:trPr>
        <w:tc>
          <w:tcPr>
            <w:tcW w:w="1361" w:type="dxa"/>
            <w:gridSpan w:val="2"/>
          </w:tcPr>
          <w:p w14:paraId="5CC508DC" w14:textId="77777777" w:rsidR="005E129A" w:rsidRDefault="005E129A" w:rsidP="003A0881">
            <w:pPr>
              <w:rPr>
                <w:ins w:id="360" w:author="Jan-Christopher Pien" w:date="2014-06-02T14:08:00Z"/>
                <w:lang w:val="en-GB"/>
              </w:rPr>
            </w:pPr>
            <w:ins w:id="361" w:author="Jan-Christopher Pien" w:date="2014-06-02T14:08:00Z">
              <w:r>
                <w:rPr>
                  <w:lang w:val="en-GB"/>
                </w:rPr>
                <w:t>latitude</w:t>
              </w:r>
            </w:ins>
          </w:p>
        </w:tc>
        <w:tc>
          <w:tcPr>
            <w:tcW w:w="7701" w:type="dxa"/>
          </w:tcPr>
          <w:p w14:paraId="0DF1BE8F" w14:textId="77777777" w:rsidR="005E129A" w:rsidRDefault="005E129A" w:rsidP="003A0881">
            <w:pPr>
              <w:rPr>
                <w:ins w:id="362" w:author="Jan-Christopher Pien" w:date="2014-06-02T14:08:00Z"/>
                <w:lang w:val="en-GB"/>
              </w:rPr>
            </w:pPr>
            <w:ins w:id="363" w:author="Jan-Christopher Pien" w:date="2014-06-02T14:08:00Z">
              <w:r>
                <w:rPr>
                  <w:lang w:val="en-GB"/>
                </w:rPr>
                <w:t>Latitude of the location</w:t>
              </w:r>
            </w:ins>
          </w:p>
        </w:tc>
      </w:tr>
      <w:tr w:rsidR="005E129A" w14:paraId="4E804383" w14:textId="77777777" w:rsidTr="003A0881">
        <w:trPr>
          <w:ins w:id="364" w:author="Jan-Christopher Pien" w:date="2014-06-02T14:08:00Z"/>
        </w:trPr>
        <w:tc>
          <w:tcPr>
            <w:tcW w:w="1361" w:type="dxa"/>
            <w:gridSpan w:val="2"/>
          </w:tcPr>
          <w:p w14:paraId="37DBD6FC" w14:textId="77777777" w:rsidR="005E129A" w:rsidRDefault="005E129A" w:rsidP="003A0881">
            <w:pPr>
              <w:rPr>
                <w:ins w:id="365" w:author="Jan-Christopher Pien" w:date="2014-06-02T14:08:00Z"/>
                <w:lang w:val="en-GB"/>
              </w:rPr>
            </w:pPr>
            <w:ins w:id="366" w:author="Jan-Christopher Pien" w:date="2014-06-02T14:08:00Z">
              <w:r>
                <w:rPr>
                  <w:lang w:val="en-GB"/>
                </w:rPr>
                <w:t>longitude</w:t>
              </w:r>
            </w:ins>
          </w:p>
        </w:tc>
        <w:tc>
          <w:tcPr>
            <w:tcW w:w="7701" w:type="dxa"/>
          </w:tcPr>
          <w:p w14:paraId="07D34164" w14:textId="77777777" w:rsidR="005E129A" w:rsidRDefault="005E129A" w:rsidP="003A0881">
            <w:pPr>
              <w:rPr>
                <w:ins w:id="367" w:author="Jan-Christopher Pien" w:date="2014-06-02T14:08:00Z"/>
                <w:lang w:val="en-GB"/>
              </w:rPr>
            </w:pPr>
            <w:ins w:id="368" w:author="Jan-Christopher Pien" w:date="2014-06-02T14:08:00Z">
              <w:r>
                <w:rPr>
                  <w:lang w:val="en-GB"/>
                </w:rPr>
                <w:t>Longitude of the location</w:t>
              </w:r>
            </w:ins>
          </w:p>
        </w:tc>
      </w:tr>
      <w:tr w:rsidR="005E129A" w:rsidRPr="009F51E0" w14:paraId="7782D27A" w14:textId="77777777" w:rsidTr="003A0881">
        <w:trPr>
          <w:ins w:id="369" w:author="Jan-Christopher Pien" w:date="2014-06-02T14:08:00Z"/>
        </w:trPr>
        <w:tc>
          <w:tcPr>
            <w:tcW w:w="1361" w:type="dxa"/>
            <w:gridSpan w:val="2"/>
          </w:tcPr>
          <w:p w14:paraId="29AADC8C" w14:textId="77777777" w:rsidR="005E129A" w:rsidRPr="00B2182E" w:rsidRDefault="005E129A" w:rsidP="003A0881">
            <w:pPr>
              <w:rPr>
                <w:ins w:id="370" w:author="Jan-Christopher Pien" w:date="2014-06-02T14:08:00Z"/>
                <w:i/>
                <w:lang w:val="en-GB"/>
              </w:rPr>
            </w:pPr>
            <w:ins w:id="371" w:author="Jan-Christopher Pien" w:date="2014-06-02T14:08:00Z">
              <w:r w:rsidRPr="00B2182E">
                <w:rPr>
                  <w:i/>
                  <w:lang w:val="en-GB"/>
                </w:rPr>
                <w:t>altitude</w:t>
              </w:r>
            </w:ins>
          </w:p>
        </w:tc>
        <w:tc>
          <w:tcPr>
            <w:tcW w:w="7701" w:type="dxa"/>
          </w:tcPr>
          <w:p w14:paraId="1ADBA62D" w14:textId="77777777" w:rsidR="005E129A" w:rsidRDefault="005E129A" w:rsidP="003A0881">
            <w:pPr>
              <w:rPr>
                <w:ins w:id="372" w:author="Jan-Christopher Pien" w:date="2014-06-02T14:08:00Z"/>
                <w:lang w:val="en-GB"/>
              </w:rPr>
            </w:pPr>
            <w:ins w:id="373" w:author="Jan-Christopher Pien" w:date="2014-06-02T14:08:00Z">
              <w:r w:rsidRPr="00B2182E">
                <w:rPr>
                  <w:i/>
                  <w:lang w:val="en-GB"/>
                </w:rPr>
                <w:t xml:space="preserve">Optional: </w:t>
              </w:r>
              <w:r>
                <w:rPr>
                  <w:lang w:val="en-GB"/>
                </w:rPr>
                <w:t>Altitude of the location in meters</w:t>
              </w:r>
            </w:ins>
          </w:p>
        </w:tc>
      </w:tr>
      <w:tr w:rsidR="005E129A" w14:paraId="05BDB529" w14:textId="77777777" w:rsidTr="003A0881">
        <w:trPr>
          <w:ins w:id="374" w:author="Jan-Christopher Pien" w:date="2014-06-02T14:08:00Z"/>
        </w:trPr>
        <w:tc>
          <w:tcPr>
            <w:tcW w:w="1361" w:type="dxa"/>
            <w:gridSpan w:val="2"/>
          </w:tcPr>
          <w:p w14:paraId="70D1931F" w14:textId="77777777" w:rsidR="005E129A" w:rsidRDefault="005E129A" w:rsidP="003A0881">
            <w:pPr>
              <w:rPr>
                <w:ins w:id="375" w:author="Jan-Christopher Pien" w:date="2014-06-02T14:08:00Z"/>
                <w:lang w:val="en-GB"/>
              </w:rPr>
            </w:pPr>
            <w:ins w:id="376" w:author="Jan-Christopher Pien" w:date="2014-06-02T14:08:00Z">
              <w:r>
                <w:rPr>
                  <w:lang w:val="en-GB"/>
                </w:rPr>
                <w:t>title</w:t>
              </w:r>
            </w:ins>
          </w:p>
        </w:tc>
        <w:tc>
          <w:tcPr>
            <w:tcW w:w="7701" w:type="dxa"/>
          </w:tcPr>
          <w:p w14:paraId="3305EF65" w14:textId="77777777" w:rsidR="005E129A" w:rsidRDefault="005E129A" w:rsidP="003A0881">
            <w:pPr>
              <w:rPr>
                <w:ins w:id="377" w:author="Jan-Christopher Pien" w:date="2014-06-02T14:08:00Z"/>
                <w:lang w:val="en-GB"/>
              </w:rPr>
            </w:pPr>
            <w:ins w:id="378" w:author="Jan-Christopher Pien" w:date="2014-06-02T14:08:00Z">
              <w:r>
                <w:rPr>
                  <w:lang w:val="en-GB"/>
                </w:rPr>
                <w:t>Title of the location</w:t>
              </w:r>
            </w:ins>
          </w:p>
        </w:tc>
      </w:tr>
      <w:tr w:rsidR="005E129A" w:rsidRPr="009F51E0" w14:paraId="212E41E3" w14:textId="77777777" w:rsidTr="003A0881">
        <w:trPr>
          <w:ins w:id="379" w:author="Jan-Christopher Pien" w:date="2014-06-02T14:08:00Z"/>
        </w:trPr>
        <w:tc>
          <w:tcPr>
            <w:tcW w:w="1361" w:type="dxa"/>
            <w:gridSpan w:val="2"/>
          </w:tcPr>
          <w:p w14:paraId="59DB9399" w14:textId="77777777" w:rsidR="005E129A" w:rsidRPr="00B2182E" w:rsidRDefault="005E129A" w:rsidP="003A0881">
            <w:pPr>
              <w:rPr>
                <w:ins w:id="380" w:author="Jan-Christopher Pien" w:date="2014-06-02T14:08:00Z"/>
                <w:i/>
                <w:lang w:val="en-GB"/>
              </w:rPr>
            </w:pPr>
            <w:ins w:id="381" w:author="Jan-Christopher Pien" w:date="2014-06-02T14:08:00Z">
              <w:r w:rsidRPr="00B2182E">
                <w:rPr>
                  <w:i/>
                  <w:lang w:val="en-GB"/>
                </w:rPr>
                <w:t>description</w:t>
              </w:r>
            </w:ins>
          </w:p>
        </w:tc>
        <w:tc>
          <w:tcPr>
            <w:tcW w:w="7701" w:type="dxa"/>
          </w:tcPr>
          <w:p w14:paraId="57BA4D24" w14:textId="77777777" w:rsidR="005E129A" w:rsidRDefault="005E129A" w:rsidP="003A0881">
            <w:pPr>
              <w:rPr>
                <w:ins w:id="382" w:author="Jan-Christopher Pien" w:date="2014-06-02T14:08:00Z"/>
                <w:lang w:val="en-GB"/>
              </w:rPr>
            </w:pPr>
            <w:ins w:id="383" w:author="Jan-Christopher Pien" w:date="2014-06-02T14:08:00Z">
              <w:r w:rsidRPr="00B2182E">
                <w:rPr>
                  <w:i/>
                  <w:lang w:val="en-GB"/>
                </w:rPr>
                <w:t>Optional:</w:t>
              </w:r>
              <w:r>
                <w:rPr>
                  <w:lang w:val="en-GB"/>
                </w:rPr>
                <w:t xml:space="preserve"> Description of the location</w:t>
              </w:r>
            </w:ins>
          </w:p>
        </w:tc>
      </w:tr>
      <w:tr w:rsidR="005E129A" w:rsidRPr="009F51E0" w14:paraId="691A9628" w14:textId="77777777" w:rsidTr="003A0881">
        <w:trPr>
          <w:ins w:id="384" w:author="Jan-Christopher Pien" w:date="2014-06-02T14:08:00Z"/>
        </w:trPr>
        <w:tc>
          <w:tcPr>
            <w:tcW w:w="1361" w:type="dxa"/>
            <w:gridSpan w:val="2"/>
          </w:tcPr>
          <w:p w14:paraId="06A252D9" w14:textId="77777777" w:rsidR="005E129A" w:rsidRPr="00B2182E" w:rsidRDefault="005E129A" w:rsidP="003A0881">
            <w:pPr>
              <w:rPr>
                <w:ins w:id="385" w:author="Jan-Christopher Pien" w:date="2014-06-02T14:08:00Z"/>
                <w:i/>
                <w:lang w:val="en-GB"/>
              </w:rPr>
            </w:pPr>
            <w:ins w:id="386" w:author="Jan-Christopher Pien" w:date="2014-06-02T14:08:00Z">
              <w:r>
                <w:rPr>
                  <w:i/>
                  <w:lang w:val="en-GB"/>
                </w:rPr>
                <w:t>dbpedia_link</w:t>
              </w:r>
            </w:ins>
          </w:p>
        </w:tc>
        <w:tc>
          <w:tcPr>
            <w:tcW w:w="7701" w:type="dxa"/>
          </w:tcPr>
          <w:p w14:paraId="1C50F6D9" w14:textId="77777777" w:rsidR="005E129A" w:rsidRPr="00B2182E" w:rsidRDefault="005E129A" w:rsidP="003A0881">
            <w:pPr>
              <w:rPr>
                <w:ins w:id="387" w:author="Jan-Christopher Pien" w:date="2014-06-02T14:08:00Z"/>
                <w:lang w:val="en-GB"/>
              </w:rPr>
            </w:pPr>
            <w:ins w:id="388" w:author="Jan-Christopher Pien" w:date="2014-06-02T14:08:00Z">
              <w:r>
                <w:rPr>
                  <w:i/>
                  <w:lang w:val="en-GB"/>
                </w:rPr>
                <w:t xml:space="preserve">Optional: </w:t>
              </w:r>
              <w:r>
                <w:rPr>
                  <w:lang w:val="en-GB"/>
                </w:rPr>
                <w:t>Link to a DBPedia-Page describing the location</w:t>
              </w:r>
            </w:ins>
          </w:p>
        </w:tc>
      </w:tr>
      <w:tr w:rsidR="009F51E0" w:rsidRPr="000A1164" w14:paraId="2EB1FDF6" w14:textId="77777777" w:rsidTr="009F51E0">
        <w:trPr>
          <w:ins w:id="389" w:author="Jan-Christopher Pien" w:date="2014-06-02T15:26:00Z"/>
        </w:trPr>
        <w:tc>
          <w:tcPr>
            <w:tcW w:w="1361" w:type="dxa"/>
            <w:gridSpan w:val="2"/>
          </w:tcPr>
          <w:p w14:paraId="15A7145D" w14:textId="77777777" w:rsidR="009F51E0" w:rsidRPr="000A1164" w:rsidRDefault="009F51E0" w:rsidP="003A0881">
            <w:pPr>
              <w:rPr>
                <w:ins w:id="390" w:author="Jan-Christopher Pien" w:date="2014-06-02T15:26:00Z"/>
                <w:lang w:val="en-US"/>
              </w:rPr>
            </w:pPr>
            <w:ins w:id="391" w:author="Jan-Christopher Pien" w:date="2014-06-02T15:26:00Z">
              <w:r>
                <w:rPr>
                  <w:lang w:val="en-US"/>
                </w:rPr>
                <w:t>created</w:t>
              </w:r>
            </w:ins>
          </w:p>
        </w:tc>
        <w:tc>
          <w:tcPr>
            <w:tcW w:w="7701" w:type="dxa"/>
          </w:tcPr>
          <w:p w14:paraId="45C4EC81" w14:textId="77777777" w:rsidR="009F51E0" w:rsidRPr="000A1164" w:rsidRDefault="009F51E0" w:rsidP="003A0881">
            <w:pPr>
              <w:rPr>
                <w:ins w:id="392" w:author="Jan-Christopher Pien" w:date="2014-06-02T15:26:00Z"/>
                <w:lang w:val="en-GB"/>
              </w:rPr>
            </w:pPr>
            <w:ins w:id="393" w:author="Jan-Christopher Pien" w:date="2014-06-02T15:26:00Z">
              <w:r>
                <w:rPr>
                  <w:lang w:val="en-GB"/>
                </w:rPr>
                <w:t>Date and time of creation</w:t>
              </w:r>
            </w:ins>
          </w:p>
        </w:tc>
      </w:tr>
      <w:tr w:rsidR="009F51E0" w14:paraId="70FBF560" w14:textId="77777777" w:rsidTr="009F51E0">
        <w:trPr>
          <w:ins w:id="394" w:author="Jan-Christopher Pien" w:date="2014-06-02T15:26:00Z"/>
        </w:trPr>
        <w:tc>
          <w:tcPr>
            <w:tcW w:w="1361" w:type="dxa"/>
            <w:gridSpan w:val="2"/>
          </w:tcPr>
          <w:p w14:paraId="7D688BD3" w14:textId="77777777" w:rsidR="009F51E0" w:rsidRDefault="009F51E0" w:rsidP="003A0881">
            <w:pPr>
              <w:rPr>
                <w:ins w:id="395" w:author="Jan-Christopher Pien" w:date="2014-06-02T15:26:00Z"/>
                <w:lang w:val="en-US"/>
              </w:rPr>
            </w:pPr>
            <w:ins w:id="396" w:author="Jan-Christopher Pien" w:date="2014-06-02T15:26:00Z">
              <w:r>
                <w:rPr>
                  <w:lang w:val="en-US"/>
                </w:rPr>
                <w:t>modified</w:t>
              </w:r>
            </w:ins>
          </w:p>
        </w:tc>
        <w:tc>
          <w:tcPr>
            <w:tcW w:w="7701" w:type="dxa"/>
          </w:tcPr>
          <w:p w14:paraId="2EC9061B" w14:textId="77777777" w:rsidR="009F51E0" w:rsidRDefault="009F51E0" w:rsidP="003A0881">
            <w:pPr>
              <w:rPr>
                <w:ins w:id="397" w:author="Jan-Christopher Pien" w:date="2014-06-02T15:26:00Z"/>
                <w:lang w:val="en-GB"/>
              </w:rPr>
            </w:pPr>
            <w:ins w:id="398" w:author="Jan-Christopher Pien" w:date="2014-06-02T15:26:00Z">
              <w:r>
                <w:rPr>
                  <w:lang w:val="en-GB"/>
                </w:rPr>
                <w:t>Date and time of modification</w:t>
              </w:r>
            </w:ins>
          </w:p>
        </w:tc>
      </w:tr>
    </w:tbl>
    <w:p w14:paraId="64A36A71" w14:textId="77777777" w:rsidR="00376806" w:rsidRDefault="004E2247" w:rsidP="00BF6985">
      <w:pPr>
        <w:pStyle w:val="berschrift1"/>
        <w:rPr>
          <w:lang w:val="en-GB"/>
        </w:rPr>
      </w:pPr>
      <w:r>
        <w:rPr>
          <w:lang w:val="en-GB"/>
        </w:rPr>
        <w:t>locations/</w:t>
      </w:r>
      <w:r w:rsidRPr="004E2247">
        <w:rPr>
          <w:b/>
          <w:lang w:val="en-GB"/>
        </w:rPr>
        <w:t>lat</w:t>
      </w:r>
      <w:r>
        <w:rPr>
          <w:lang w:val="en-GB"/>
        </w:rPr>
        <w:t>/</w:t>
      </w:r>
      <w:r w:rsidRPr="004E2247">
        <w:rPr>
          <w:i/>
          <w:lang w:val="en-GB"/>
        </w:rPr>
        <w:t>maxlat</w:t>
      </w:r>
      <w:r>
        <w:rPr>
          <w:lang w:val="en-GB"/>
        </w:rPr>
        <w:t>/</w:t>
      </w:r>
      <w:r w:rsidRPr="004E2247">
        <w:rPr>
          <w:b/>
          <w:lang w:val="en-GB"/>
        </w:rPr>
        <w:t>lon</w:t>
      </w:r>
      <w:r>
        <w:rPr>
          <w:lang w:val="en-GB"/>
        </w:rPr>
        <w:t>/</w:t>
      </w:r>
      <w:r w:rsidRPr="004E2247">
        <w:rPr>
          <w:i/>
          <w:lang w:val="en-GB"/>
        </w:rPr>
        <w:t>maxlon</w:t>
      </w:r>
      <w:r>
        <w:rPr>
          <w:lang w:val="en-GB"/>
        </w:rPr>
        <w:t>/stories/</w:t>
      </w:r>
      <w:r w:rsidR="00A4031D">
        <w:rPr>
          <w:lang w:val="en-GB"/>
        </w:rPr>
        <w:t>story_count</w:t>
      </w:r>
      <w:ins w:id="399" w:author="Jan-Christopher Pien" w:date="2014-05-28T11:02:00Z">
        <w:r w:rsidR="007A451C">
          <w:rPr>
            <w:lang w:val="en-GB"/>
          </w:rPr>
          <w:t>/</w:t>
        </w:r>
      </w:ins>
    </w:p>
    <w:p w14:paraId="6C3757A0" w14:textId="77777777" w:rsidR="0064354C" w:rsidRDefault="0064354C" w:rsidP="0064354C">
      <w:pPr>
        <w:pStyle w:val="berschrift2"/>
        <w:rPr>
          <w:lang w:val="en-GB"/>
        </w:rPr>
      </w:pPr>
      <w:r>
        <w:rPr>
          <w:lang w:val="en-GB"/>
        </w:rPr>
        <w:t>GET</w:t>
      </w:r>
    </w:p>
    <w:p w14:paraId="22298884" w14:textId="77777777" w:rsidR="0064354C" w:rsidRDefault="00BF6985" w:rsidP="00BF6985">
      <w:pPr>
        <w:rPr>
          <w:lang w:val="en-GB"/>
        </w:rPr>
      </w:pPr>
      <w:r>
        <w:rPr>
          <w:lang w:val="en-GB"/>
        </w:rPr>
        <w:t>This retrieves all locations in a certain area, which have at least one story attached to it. This also includes the count of stories attached to the locations.</w:t>
      </w:r>
    </w:p>
    <w:p w14:paraId="2E66FF4E" w14:textId="245AFAD4" w:rsidR="00BF6985" w:rsidRDefault="00BA34FC" w:rsidP="0064354C">
      <w:pPr>
        <w:pStyle w:val="berschrift3"/>
        <w:rPr>
          <w:lang w:val="en-GB"/>
        </w:rPr>
      </w:pPr>
      <w:ins w:id="400" w:author="Jan-Christopher Pien" w:date="2014-05-28T12:24:00Z">
        <w:r>
          <w:rPr>
            <w:lang w:val="en-US"/>
          </w:rPr>
          <w:t>URL-</w:t>
        </w:r>
      </w:ins>
      <w:r w:rsidR="00BF6985">
        <w:rPr>
          <w:lang w:val="en-GB"/>
        </w:rPr>
        <w:t>Parameters</w:t>
      </w:r>
    </w:p>
    <w:tbl>
      <w:tblPr>
        <w:tblStyle w:val="Tabellenraster"/>
        <w:tblW w:w="0" w:type="auto"/>
        <w:tblLook w:val="04A0" w:firstRow="1" w:lastRow="0" w:firstColumn="1" w:lastColumn="0" w:noHBand="0" w:noVBand="1"/>
      </w:tblPr>
      <w:tblGrid>
        <w:gridCol w:w="1413"/>
        <w:gridCol w:w="7649"/>
      </w:tblGrid>
      <w:tr w:rsidR="00BF6985" w14:paraId="7E4E32C4" w14:textId="77777777" w:rsidTr="008F496A">
        <w:tc>
          <w:tcPr>
            <w:tcW w:w="1413" w:type="dxa"/>
          </w:tcPr>
          <w:p w14:paraId="405D1486" w14:textId="77777777" w:rsidR="00BF6985" w:rsidRPr="00376806" w:rsidRDefault="00BF6985" w:rsidP="008F496A">
            <w:pPr>
              <w:rPr>
                <w:b/>
                <w:lang w:val="en-GB"/>
              </w:rPr>
            </w:pPr>
            <w:r>
              <w:rPr>
                <w:b/>
                <w:lang w:val="en-GB"/>
              </w:rPr>
              <w:t>lat</w:t>
            </w:r>
          </w:p>
        </w:tc>
        <w:tc>
          <w:tcPr>
            <w:tcW w:w="7649" w:type="dxa"/>
          </w:tcPr>
          <w:p w14:paraId="4DE93391" w14:textId="77777777" w:rsidR="00BF6985" w:rsidRDefault="00BF6985" w:rsidP="008F496A">
            <w:pPr>
              <w:rPr>
                <w:lang w:val="en-GB"/>
              </w:rPr>
            </w:pPr>
            <w:r>
              <w:rPr>
                <w:lang w:val="en-GB"/>
              </w:rPr>
              <w:t>Lower latitude bound, if maxlat is present, otherwise latitude around which locations will be returned</w:t>
            </w:r>
          </w:p>
          <w:p w14:paraId="066C282E"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136D5D55" w14:textId="77777777" w:rsidTr="008F496A">
        <w:tc>
          <w:tcPr>
            <w:tcW w:w="1413" w:type="dxa"/>
          </w:tcPr>
          <w:p w14:paraId="18FE830A" w14:textId="77777777" w:rsidR="00BF6985" w:rsidRPr="00376806" w:rsidRDefault="00BF6985" w:rsidP="008F496A">
            <w:pPr>
              <w:rPr>
                <w:i/>
                <w:lang w:val="en-GB"/>
              </w:rPr>
            </w:pPr>
            <w:r>
              <w:rPr>
                <w:i/>
                <w:lang w:val="en-GB"/>
              </w:rPr>
              <w:t>maxlat</w:t>
            </w:r>
          </w:p>
        </w:tc>
        <w:tc>
          <w:tcPr>
            <w:tcW w:w="7649" w:type="dxa"/>
          </w:tcPr>
          <w:p w14:paraId="76F5D798" w14:textId="77777777" w:rsidR="00BF6985" w:rsidRDefault="00BF6985" w:rsidP="008F496A">
            <w:pPr>
              <w:rPr>
                <w:lang w:val="en-GB"/>
              </w:rPr>
            </w:pPr>
            <w:r>
              <w:rPr>
                <w:lang w:val="en-GB"/>
              </w:rPr>
              <w:t>Upper latitude bound</w:t>
            </w:r>
          </w:p>
          <w:p w14:paraId="505CCE90"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666F4F85" w14:textId="77777777" w:rsidTr="008F496A">
        <w:tc>
          <w:tcPr>
            <w:tcW w:w="1413" w:type="dxa"/>
          </w:tcPr>
          <w:p w14:paraId="65A23262" w14:textId="77777777" w:rsidR="00BF6985" w:rsidRPr="00376806" w:rsidRDefault="00BF6985" w:rsidP="008F496A">
            <w:pPr>
              <w:rPr>
                <w:b/>
                <w:lang w:val="en-GB"/>
              </w:rPr>
            </w:pPr>
            <w:r>
              <w:rPr>
                <w:b/>
                <w:lang w:val="en-GB"/>
              </w:rPr>
              <w:t>lon</w:t>
            </w:r>
          </w:p>
        </w:tc>
        <w:tc>
          <w:tcPr>
            <w:tcW w:w="7649" w:type="dxa"/>
          </w:tcPr>
          <w:p w14:paraId="1A73D5C3" w14:textId="77777777" w:rsidR="00BF6985" w:rsidRDefault="00BF6985" w:rsidP="008F496A">
            <w:pPr>
              <w:rPr>
                <w:lang w:val="en-GB"/>
              </w:rPr>
            </w:pPr>
            <w:r>
              <w:rPr>
                <w:lang w:val="en-GB"/>
              </w:rPr>
              <w:t>Lower longitude bound, if maxlon is present, otherwise longitude around which locations will be returned</w:t>
            </w:r>
          </w:p>
          <w:p w14:paraId="68DC4C7D"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r w:rsidR="00BF6985" w14:paraId="3BC02506" w14:textId="77777777" w:rsidTr="008F496A">
        <w:tc>
          <w:tcPr>
            <w:tcW w:w="1413" w:type="dxa"/>
          </w:tcPr>
          <w:p w14:paraId="574A81AC" w14:textId="77777777" w:rsidR="00BF6985" w:rsidRPr="00376806" w:rsidRDefault="00BF6985" w:rsidP="008F496A">
            <w:pPr>
              <w:rPr>
                <w:i/>
                <w:lang w:val="en-GB"/>
              </w:rPr>
            </w:pPr>
            <w:r>
              <w:rPr>
                <w:i/>
                <w:lang w:val="en-GB"/>
              </w:rPr>
              <w:lastRenderedPageBreak/>
              <w:t>maxlon</w:t>
            </w:r>
          </w:p>
        </w:tc>
        <w:tc>
          <w:tcPr>
            <w:tcW w:w="7649" w:type="dxa"/>
          </w:tcPr>
          <w:p w14:paraId="605D93F3" w14:textId="77777777" w:rsidR="00BF6985" w:rsidRDefault="00BF6985" w:rsidP="008F496A">
            <w:pPr>
              <w:rPr>
                <w:lang w:val="en-GB"/>
              </w:rPr>
            </w:pPr>
            <w:r>
              <w:rPr>
                <w:lang w:val="en-GB"/>
              </w:rPr>
              <w:t>Upper longitude bound</w:t>
            </w:r>
          </w:p>
          <w:p w14:paraId="0101C3C6" w14:textId="77777777" w:rsidR="00BF6985" w:rsidRDefault="00BF6985" w:rsidP="008F496A">
            <w:pPr>
              <w:rPr>
                <w:lang w:val="en-GB"/>
              </w:rPr>
            </w:pPr>
            <w:r>
              <w:rPr>
                <w:lang w:val="en-GB"/>
              </w:rPr>
              <w:t xml:space="preserve">Format: </w:t>
            </w:r>
            <w:r w:rsidRPr="001E1AAB">
              <w:rPr>
                <w:rFonts w:ascii="Courier New" w:hAnsi="Courier New" w:cs="Courier New"/>
                <w:lang w:val="en-GB"/>
              </w:rPr>
              <w:t>[0-9]{1,3}.[0-9]{1,10}</w:t>
            </w:r>
          </w:p>
        </w:tc>
      </w:tr>
    </w:tbl>
    <w:p w14:paraId="55592375" w14:textId="77777777" w:rsidR="00BF6985" w:rsidRDefault="00BF6985" w:rsidP="0064354C">
      <w:pPr>
        <w:pStyle w:val="berschrift3"/>
        <w:rPr>
          <w:ins w:id="401" w:author="Jan-Christopher Pien" w:date="2014-06-02T14:08:00Z"/>
          <w:lang w:val="en-GB"/>
        </w:rPr>
      </w:pPr>
      <w:r>
        <w:rPr>
          <w:lang w:val="en-GB"/>
        </w:rPr>
        <w:t>Return data</w:t>
      </w:r>
    </w:p>
    <w:p w14:paraId="52FE835A" w14:textId="0902078A" w:rsidR="00451EB8" w:rsidRPr="00451EB8" w:rsidDel="00451EB8" w:rsidRDefault="00451EB8">
      <w:pPr>
        <w:rPr>
          <w:del w:id="402" w:author="Jan-Christopher Pien" w:date="2014-06-02T14:08:00Z"/>
          <w:lang w:val="en-GB"/>
          <w:rPrChange w:id="403" w:author="Jan-Christopher Pien" w:date="2014-06-02T14:08:00Z">
            <w:rPr>
              <w:del w:id="404" w:author="Jan-Christopher Pien" w:date="2014-06-02T14:08:00Z"/>
              <w:lang w:val="en-GB"/>
            </w:rPr>
          </w:rPrChange>
        </w:rPr>
        <w:pPrChange w:id="405" w:author="Jan-Christopher Pien" w:date="2014-06-02T14:08:00Z">
          <w:pPr>
            <w:pStyle w:val="berschrift3"/>
          </w:pPr>
        </w:pPrChange>
      </w:pPr>
    </w:p>
    <w:p w14:paraId="5EC4E85C" w14:textId="77777777" w:rsidR="00451EB8" w:rsidRPr="00B2182E" w:rsidRDefault="00451EB8" w:rsidP="00451EB8">
      <w:pPr>
        <w:rPr>
          <w:ins w:id="406" w:author="Jan-Christopher Pien" w:date="2014-06-02T14:08:00Z"/>
          <w:lang w:val="en-GB"/>
        </w:rPr>
      </w:pPr>
      <w:ins w:id="407" w:author="Jan-Christopher Pien" w:date="2014-06-02T14:08:00Z">
        <w:r>
          <w:rPr>
            <w:lang w:val="en-GB"/>
          </w:rPr>
          <w:t>List of locations:</w:t>
        </w:r>
      </w:ins>
    </w:p>
    <w:tbl>
      <w:tblPr>
        <w:tblStyle w:val="Tabellenraster"/>
        <w:tblW w:w="0" w:type="auto"/>
        <w:tblLook w:val="04A0" w:firstRow="1" w:lastRow="0" w:firstColumn="1" w:lastColumn="0" w:noHBand="0" w:noVBand="1"/>
      </w:tblPr>
      <w:tblGrid>
        <w:gridCol w:w="1129"/>
        <w:gridCol w:w="232"/>
        <w:gridCol w:w="7701"/>
      </w:tblGrid>
      <w:tr w:rsidR="00451EB8" w14:paraId="0D957EE0" w14:textId="77777777" w:rsidTr="003A0881">
        <w:trPr>
          <w:ins w:id="408" w:author="Jan-Christopher Pien" w:date="2014-06-02T14:08:00Z"/>
        </w:trPr>
        <w:tc>
          <w:tcPr>
            <w:tcW w:w="1361" w:type="dxa"/>
            <w:gridSpan w:val="2"/>
          </w:tcPr>
          <w:p w14:paraId="431309D5" w14:textId="77777777" w:rsidR="00451EB8" w:rsidRDefault="00451EB8" w:rsidP="003A0881">
            <w:pPr>
              <w:rPr>
                <w:ins w:id="409" w:author="Jan-Christopher Pien" w:date="2014-06-02T14:08:00Z"/>
                <w:lang w:val="en-GB"/>
              </w:rPr>
            </w:pPr>
            <w:ins w:id="410" w:author="Jan-Christopher Pien" w:date="2014-06-02T14:08:00Z">
              <w:r>
                <w:rPr>
                  <w:lang w:val="en-GB"/>
                </w:rPr>
                <w:t>id</w:t>
              </w:r>
            </w:ins>
          </w:p>
        </w:tc>
        <w:tc>
          <w:tcPr>
            <w:tcW w:w="7701" w:type="dxa"/>
          </w:tcPr>
          <w:p w14:paraId="4C6D063F" w14:textId="77777777" w:rsidR="00451EB8" w:rsidRDefault="00451EB8" w:rsidP="003A0881">
            <w:pPr>
              <w:rPr>
                <w:ins w:id="411" w:author="Jan-Christopher Pien" w:date="2014-06-02T14:08:00Z"/>
                <w:lang w:val="en-GB"/>
              </w:rPr>
            </w:pPr>
            <w:ins w:id="412" w:author="Jan-Christopher Pien" w:date="2014-06-02T14:08:00Z">
              <w:r>
                <w:rPr>
                  <w:lang w:val="en-GB"/>
                </w:rPr>
                <w:t>ID of location</w:t>
              </w:r>
            </w:ins>
          </w:p>
        </w:tc>
      </w:tr>
      <w:tr w:rsidR="00451EB8" w14:paraId="282997DD" w14:textId="77777777" w:rsidTr="003A0881">
        <w:trPr>
          <w:ins w:id="413" w:author="Jan-Christopher Pien" w:date="2014-06-02T14:08:00Z"/>
        </w:trPr>
        <w:tc>
          <w:tcPr>
            <w:tcW w:w="1361" w:type="dxa"/>
            <w:gridSpan w:val="2"/>
          </w:tcPr>
          <w:p w14:paraId="3B30FEA3" w14:textId="77777777" w:rsidR="00451EB8" w:rsidRDefault="00451EB8" w:rsidP="003A0881">
            <w:pPr>
              <w:rPr>
                <w:ins w:id="414" w:author="Jan-Christopher Pien" w:date="2014-06-02T14:08:00Z"/>
                <w:lang w:val="en-GB"/>
              </w:rPr>
            </w:pPr>
            <w:ins w:id="415" w:author="Jan-Christopher Pien" w:date="2014-06-02T14:08:00Z">
              <w:r>
                <w:rPr>
                  <w:lang w:val="en-GB"/>
                </w:rPr>
                <w:t>latitude</w:t>
              </w:r>
            </w:ins>
          </w:p>
        </w:tc>
        <w:tc>
          <w:tcPr>
            <w:tcW w:w="7701" w:type="dxa"/>
          </w:tcPr>
          <w:p w14:paraId="61A593F2" w14:textId="77777777" w:rsidR="00451EB8" w:rsidRDefault="00451EB8" w:rsidP="003A0881">
            <w:pPr>
              <w:rPr>
                <w:ins w:id="416" w:author="Jan-Christopher Pien" w:date="2014-06-02T14:08:00Z"/>
                <w:lang w:val="en-GB"/>
              </w:rPr>
            </w:pPr>
            <w:ins w:id="417" w:author="Jan-Christopher Pien" w:date="2014-06-02T14:08:00Z">
              <w:r>
                <w:rPr>
                  <w:lang w:val="en-GB"/>
                </w:rPr>
                <w:t>Latitude of the location</w:t>
              </w:r>
            </w:ins>
          </w:p>
        </w:tc>
      </w:tr>
      <w:tr w:rsidR="00451EB8" w14:paraId="4ECA7F13" w14:textId="77777777" w:rsidTr="003A0881">
        <w:trPr>
          <w:ins w:id="418" w:author="Jan-Christopher Pien" w:date="2014-06-02T14:08:00Z"/>
        </w:trPr>
        <w:tc>
          <w:tcPr>
            <w:tcW w:w="1361" w:type="dxa"/>
            <w:gridSpan w:val="2"/>
          </w:tcPr>
          <w:p w14:paraId="5EB3B0CE" w14:textId="77777777" w:rsidR="00451EB8" w:rsidRDefault="00451EB8" w:rsidP="003A0881">
            <w:pPr>
              <w:rPr>
                <w:ins w:id="419" w:author="Jan-Christopher Pien" w:date="2014-06-02T14:08:00Z"/>
                <w:lang w:val="en-GB"/>
              </w:rPr>
            </w:pPr>
            <w:ins w:id="420" w:author="Jan-Christopher Pien" w:date="2014-06-02T14:08:00Z">
              <w:r>
                <w:rPr>
                  <w:lang w:val="en-GB"/>
                </w:rPr>
                <w:t>longitude</w:t>
              </w:r>
            </w:ins>
          </w:p>
        </w:tc>
        <w:tc>
          <w:tcPr>
            <w:tcW w:w="7701" w:type="dxa"/>
          </w:tcPr>
          <w:p w14:paraId="2E92BF88" w14:textId="77777777" w:rsidR="00451EB8" w:rsidRDefault="00451EB8" w:rsidP="003A0881">
            <w:pPr>
              <w:rPr>
                <w:ins w:id="421" w:author="Jan-Christopher Pien" w:date="2014-06-02T14:08:00Z"/>
                <w:lang w:val="en-GB"/>
              </w:rPr>
            </w:pPr>
            <w:ins w:id="422" w:author="Jan-Christopher Pien" w:date="2014-06-02T14:08:00Z">
              <w:r>
                <w:rPr>
                  <w:lang w:val="en-GB"/>
                </w:rPr>
                <w:t>Longitude of the location</w:t>
              </w:r>
            </w:ins>
          </w:p>
        </w:tc>
      </w:tr>
      <w:tr w:rsidR="00451EB8" w:rsidRPr="009F51E0" w14:paraId="31AE367B" w14:textId="77777777" w:rsidTr="003A0881">
        <w:trPr>
          <w:ins w:id="423" w:author="Jan-Christopher Pien" w:date="2014-06-02T14:08:00Z"/>
        </w:trPr>
        <w:tc>
          <w:tcPr>
            <w:tcW w:w="1361" w:type="dxa"/>
            <w:gridSpan w:val="2"/>
          </w:tcPr>
          <w:p w14:paraId="4979DE5C" w14:textId="77777777" w:rsidR="00451EB8" w:rsidRPr="00B2182E" w:rsidRDefault="00451EB8" w:rsidP="003A0881">
            <w:pPr>
              <w:rPr>
                <w:ins w:id="424" w:author="Jan-Christopher Pien" w:date="2014-06-02T14:08:00Z"/>
                <w:i/>
                <w:lang w:val="en-GB"/>
              </w:rPr>
            </w:pPr>
            <w:ins w:id="425" w:author="Jan-Christopher Pien" w:date="2014-06-02T14:08:00Z">
              <w:r w:rsidRPr="00B2182E">
                <w:rPr>
                  <w:i/>
                  <w:lang w:val="en-GB"/>
                </w:rPr>
                <w:t>altitude</w:t>
              </w:r>
            </w:ins>
          </w:p>
        </w:tc>
        <w:tc>
          <w:tcPr>
            <w:tcW w:w="7701" w:type="dxa"/>
          </w:tcPr>
          <w:p w14:paraId="63543CD2" w14:textId="77777777" w:rsidR="00451EB8" w:rsidRDefault="00451EB8" w:rsidP="003A0881">
            <w:pPr>
              <w:rPr>
                <w:ins w:id="426" w:author="Jan-Christopher Pien" w:date="2014-06-02T14:08:00Z"/>
                <w:lang w:val="en-GB"/>
              </w:rPr>
            </w:pPr>
            <w:ins w:id="427" w:author="Jan-Christopher Pien" w:date="2014-06-02T14:08:00Z">
              <w:r w:rsidRPr="00B2182E">
                <w:rPr>
                  <w:i/>
                  <w:lang w:val="en-GB"/>
                </w:rPr>
                <w:t xml:space="preserve">Optional: </w:t>
              </w:r>
              <w:r>
                <w:rPr>
                  <w:lang w:val="en-GB"/>
                </w:rPr>
                <w:t>Altitude of the location in meters</w:t>
              </w:r>
            </w:ins>
          </w:p>
        </w:tc>
      </w:tr>
      <w:tr w:rsidR="00451EB8" w14:paraId="67326C24" w14:textId="77777777" w:rsidTr="003A0881">
        <w:trPr>
          <w:ins w:id="428" w:author="Jan-Christopher Pien" w:date="2014-06-02T14:08:00Z"/>
        </w:trPr>
        <w:tc>
          <w:tcPr>
            <w:tcW w:w="1361" w:type="dxa"/>
            <w:gridSpan w:val="2"/>
          </w:tcPr>
          <w:p w14:paraId="036CDFA2" w14:textId="77777777" w:rsidR="00451EB8" w:rsidRDefault="00451EB8" w:rsidP="003A0881">
            <w:pPr>
              <w:rPr>
                <w:ins w:id="429" w:author="Jan-Christopher Pien" w:date="2014-06-02T14:08:00Z"/>
                <w:lang w:val="en-GB"/>
              </w:rPr>
            </w:pPr>
            <w:ins w:id="430" w:author="Jan-Christopher Pien" w:date="2014-06-02T14:08:00Z">
              <w:r>
                <w:rPr>
                  <w:lang w:val="en-GB"/>
                </w:rPr>
                <w:t>title</w:t>
              </w:r>
            </w:ins>
          </w:p>
        </w:tc>
        <w:tc>
          <w:tcPr>
            <w:tcW w:w="7701" w:type="dxa"/>
          </w:tcPr>
          <w:p w14:paraId="02CC0041" w14:textId="77777777" w:rsidR="00451EB8" w:rsidRDefault="00451EB8" w:rsidP="003A0881">
            <w:pPr>
              <w:rPr>
                <w:ins w:id="431" w:author="Jan-Christopher Pien" w:date="2014-06-02T14:08:00Z"/>
                <w:lang w:val="en-GB"/>
              </w:rPr>
            </w:pPr>
            <w:ins w:id="432" w:author="Jan-Christopher Pien" w:date="2014-06-02T14:08:00Z">
              <w:r>
                <w:rPr>
                  <w:lang w:val="en-GB"/>
                </w:rPr>
                <w:t>Title of the location</w:t>
              </w:r>
            </w:ins>
          </w:p>
        </w:tc>
      </w:tr>
      <w:tr w:rsidR="00451EB8" w:rsidRPr="009F51E0" w14:paraId="363E33F7" w14:textId="77777777" w:rsidTr="003A0881">
        <w:trPr>
          <w:ins w:id="433" w:author="Jan-Christopher Pien" w:date="2014-06-02T14:08:00Z"/>
        </w:trPr>
        <w:tc>
          <w:tcPr>
            <w:tcW w:w="1361" w:type="dxa"/>
            <w:gridSpan w:val="2"/>
          </w:tcPr>
          <w:p w14:paraId="146B9991" w14:textId="77777777" w:rsidR="00451EB8" w:rsidRPr="00B2182E" w:rsidRDefault="00451EB8" w:rsidP="003A0881">
            <w:pPr>
              <w:rPr>
                <w:ins w:id="434" w:author="Jan-Christopher Pien" w:date="2014-06-02T14:08:00Z"/>
                <w:i/>
                <w:lang w:val="en-GB"/>
              </w:rPr>
            </w:pPr>
            <w:ins w:id="435" w:author="Jan-Christopher Pien" w:date="2014-06-02T14:08:00Z">
              <w:r w:rsidRPr="00B2182E">
                <w:rPr>
                  <w:i/>
                  <w:lang w:val="en-GB"/>
                </w:rPr>
                <w:t>description</w:t>
              </w:r>
            </w:ins>
          </w:p>
        </w:tc>
        <w:tc>
          <w:tcPr>
            <w:tcW w:w="7701" w:type="dxa"/>
          </w:tcPr>
          <w:p w14:paraId="7EEF1D26" w14:textId="77777777" w:rsidR="00451EB8" w:rsidRDefault="00451EB8" w:rsidP="003A0881">
            <w:pPr>
              <w:rPr>
                <w:ins w:id="436" w:author="Jan-Christopher Pien" w:date="2014-06-02T14:08:00Z"/>
                <w:lang w:val="en-GB"/>
              </w:rPr>
            </w:pPr>
            <w:ins w:id="437" w:author="Jan-Christopher Pien" w:date="2014-06-02T14:08:00Z">
              <w:r w:rsidRPr="00B2182E">
                <w:rPr>
                  <w:i/>
                  <w:lang w:val="en-GB"/>
                </w:rPr>
                <w:t>Optional:</w:t>
              </w:r>
              <w:r>
                <w:rPr>
                  <w:lang w:val="en-GB"/>
                </w:rPr>
                <w:t xml:space="preserve"> Description of the location</w:t>
              </w:r>
            </w:ins>
          </w:p>
        </w:tc>
      </w:tr>
      <w:tr w:rsidR="00451EB8" w:rsidRPr="009F51E0" w14:paraId="7664E978" w14:textId="77777777" w:rsidTr="003A0881">
        <w:trPr>
          <w:ins w:id="438" w:author="Jan-Christopher Pien" w:date="2014-06-02T14:08:00Z"/>
        </w:trPr>
        <w:tc>
          <w:tcPr>
            <w:tcW w:w="1361" w:type="dxa"/>
            <w:gridSpan w:val="2"/>
          </w:tcPr>
          <w:p w14:paraId="0B5C59A2" w14:textId="77777777" w:rsidR="00451EB8" w:rsidRPr="00B2182E" w:rsidRDefault="00451EB8" w:rsidP="003A0881">
            <w:pPr>
              <w:rPr>
                <w:ins w:id="439" w:author="Jan-Christopher Pien" w:date="2014-06-02T14:08:00Z"/>
                <w:i/>
                <w:lang w:val="en-GB"/>
              </w:rPr>
            </w:pPr>
            <w:ins w:id="440" w:author="Jan-Christopher Pien" w:date="2014-06-02T14:08:00Z">
              <w:r>
                <w:rPr>
                  <w:i/>
                  <w:lang w:val="en-GB"/>
                </w:rPr>
                <w:t>dbpedia_link</w:t>
              </w:r>
            </w:ins>
          </w:p>
        </w:tc>
        <w:tc>
          <w:tcPr>
            <w:tcW w:w="7701" w:type="dxa"/>
          </w:tcPr>
          <w:p w14:paraId="70E75997" w14:textId="31606952" w:rsidR="009F51E0" w:rsidRPr="00B2182E" w:rsidRDefault="00451EB8" w:rsidP="003A0881">
            <w:pPr>
              <w:rPr>
                <w:ins w:id="441" w:author="Jan-Christopher Pien" w:date="2014-06-02T14:08:00Z"/>
                <w:lang w:val="en-GB"/>
              </w:rPr>
            </w:pPr>
            <w:ins w:id="442" w:author="Jan-Christopher Pien" w:date="2014-06-02T14:08:00Z">
              <w:r>
                <w:rPr>
                  <w:i/>
                  <w:lang w:val="en-GB"/>
                </w:rPr>
                <w:t xml:space="preserve">Optional: </w:t>
              </w:r>
              <w:r>
                <w:rPr>
                  <w:lang w:val="en-GB"/>
                </w:rPr>
                <w:t>Link to a DBPedia-Page describing the location</w:t>
              </w:r>
            </w:ins>
          </w:p>
        </w:tc>
      </w:tr>
      <w:tr w:rsidR="009F51E0" w:rsidRPr="000A1164" w14:paraId="150CBAA7" w14:textId="77777777" w:rsidTr="009F51E0">
        <w:trPr>
          <w:ins w:id="443" w:author="Jan-Christopher Pien" w:date="2014-06-02T15:26:00Z"/>
        </w:trPr>
        <w:tc>
          <w:tcPr>
            <w:tcW w:w="1361" w:type="dxa"/>
            <w:gridSpan w:val="2"/>
          </w:tcPr>
          <w:p w14:paraId="4C21BF71" w14:textId="77777777" w:rsidR="009F51E0" w:rsidRPr="000A1164" w:rsidRDefault="009F51E0" w:rsidP="003A0881">
            <w:pPr>
              <w:rPr>
                <w:ins w:id="444" w:author="Jan-Christopher Pien" w:date="2014-06-02T15:26:00Z"/>
                <w:lang w:val="en-US"/>
              </w:rPr>
            </w:pPr>
            <w:ins w:id="445" w:author="Jan-Christopher Pien" w:date="2014-06-02T15:26:00Z">
              <w:r>
                <w:rPr>
                  <w:lang w:val="en-US"/>
                </w:rPr>
                <w:t>created</w:t>
              </w:r>
            </w:ins>
          </w:p>
        </w:tc>
        <w:tc>
          <w:tcPr>
            <w:tcW w:w="7701" w:type="dxa"/>
          </w:tcPr>
          <w:p w14:paraId="45BA3EEC" w14:textId="77777777" w:rsidR="009F51E0" w:rsidRPr="000A1164" w:rsidRDefault="009F51E0" w:rsidP="003A0881">
            <w:pPr>
              <w:rPr>
                <w:ins w:id="446" w:author="Jan-Christopher Pien" w:date="2014-06-02T15:26:00Z"/>
                <w:lang w:val="en-GB"/>
              </w:rPr>
            </w:pPr>
            <w:ins w:id="447" w:author="Jan-Christopher Pien" w:date="2014-06-02T15:26:00Z">
              <w:r>
                <w:rPr>
                  <w:lang w:val="en-GB"/>
                </w:rPr>
                <w:t>Date and time of creation</w:t>
              </w:r>
            </w:ins>
          </w:p>
        </w:tc>
      </w:tr>
      <w:tr w:rsidR="009F51E0" w14:paraId="57108F90" w14:textId="77777777" w:rsidTr="009F51E0">
        <w:trPr>
          <w:ins w:id="448" w:author="Jan-Christopher Pien" w:date="2014-06-02T15:26:00Z"/>
        </w:trPr>
        <w:tc>
          <w:tcPr>
            <w:tcW w:w="1361" w:type="dxa"/>
            <w:gridSpan w:val="2"/>
          </w:tcPr>
          <w:p w14:paraId="2461671F" w14:textId="77777777" w:rsidR="009F51E0" w:rsidRDefault="009F51E0" w:rsidP="003A0881">
            <w:pPr>
              <w:rPr>
                <w:ins w:id="449" w:author="Jan-Christopher Pien" w:date="2014-06-02T15:26:00Z"/>
                <w:lang w:val="en-US"/>
              </w:rPr>
            </w:pPr>
            <w:ins w:id="450" w:author="Jan-Christopher Pien" w:date="2014-06-02T15:26:00Z">
              <w:r>
                <w:rPr>
                  <w:lang w:val="en-US"/>
                </w:rPr>
                <w:t>modified</w:t>
              </w:r>
            </w:ins>
          </w:p>
        </w:tc>
        <w:tc>
          <w:tcPr>
            <w:tcW w:w="7701" w:type="dxa"/>
          </w:tcPr>
          <w:p w14:paraId="47BDCA8E" w14:textId="77777777" w:rsidR="009F51E0" w:rsidRDefault="009F51E0" w:rsidP="003A0881">
            <w:pPr>
              <w:rPr>
                <w:ins w:id="451" w:author="Jan-Christopher Pien" w:date="2014-06-02T15:26:00Z"/>
                <w:lang w:val="en-GB"/>
              </w:rPr>
            </w:pPr>
            <w:ins w:id="452" w:author="Jan-Christopher Pien" w:date="2014-06-02T15:26:00Z">
              <w:r>
                <w:rPr>
                  <w:lang w:val="en-GB"/>
                </w:rPr>
                <w:t>Date and time of modification</w:t>
              </w:r>
            </w:ins>
          </w:p>
        </w:tc>
      </w:tr>
      <w:tr w:rsidR="00451EB8" w:rsidRPr="009F51E0" w14:paraId="4CF36997" w14:textId="77777777" w:rsidTr="003A0881">
        <w:trPr>
          <w:ins w:id="453" w:author="Jan-Christopher Pien" w:date="2014-06-02T14:08:00Z"/>
        </w:trPr>
        <w:tc>
          <w:tcPr>
            <w:tcW w:w="1361" w:type="dxa"/>
            <w:gridSpan w:val="2"/>
          </w:tcPr>
          <w:p w14:paraId="185D84ED" w14:textId="77777777" w:rsidR="00451EB8" w:rsidRPr="00B2182E" w:rsidRDefault="00451EB8" w:rsidP="003A0881">
            <w:pPr>
              <w:rPr>
                <w:ins w:id="454" w:author="Jan-Christopher Pien" w:date="2014-06-02T14:08:00Z"/>
                <w:lang w:val="en-GB"/>
              </w:rPr>
            </w:pPr>
            <w:ins w:id="455" w:author="Jan-Christopher Pien" w:date="2014-06-02T14:08:00Z">
              <w:r>
                <w:rPr>
                  <w:lang w:val="en-GB"/>
                </w:rPr>
                <w:t>stories</w:t>
              </w:r>
            </w:ins>
          </w:p>
        </w:tc>
        <w:tc>
          <w:tcPr>
            <w:tcW w:w="7701" w:type="dxa"/>
          </w:tcPr>
          <w:p w14:paraId="56C133F7" w14:textId="77777777" w:rsidR="00451EB8" w:rsidRPr="00B2182E" w:rsidRDefault="00451EB8" w:rsidP="003A0881">
            <w:pPr>
              <w:rPr>
                <w:ins w:id="456" w:author="Jan-Christopher Pien" w:date="2014-06-02T14:08:00Z"/>
                <w:lang w:val="en-GB"/>
              </w:rPr>
            </w:pPr>
            <w:ins w:id="457" w:author="Jan-Christopher Pien" w:date="2014-06-02T14:08:00Z">
              <w:r>
                <w:rPr>
                  <w:lang w:val="en-GB"/>
                </w:rPr>
                <w:t>List of IDs of attached stories</w:t>
              </w:r>
            </w:ins>
          </w:p>
        </w:tc>
      </w:tr>
      <w:tr w:rsidR="00BF6985" w:rsidRPr="009F51E0" w:rsidDel="00451EB8" w14:paraId="714A0976" w14:textId="1F79A8A3" w:rsidTr="008F496A">
        <w:trPr>
          <w:del w:id="458" w:author="Jan-Christopher Pien" w:date="2014-06-02T14:08:00Z"/>
        </w:trPr>
        <w:tc>
          <w:tcPr>
            <w:tcW w:w="1129" w:type="dxa"/>
          </w:tcPr>
          <w:p w14:paraId="57B2215C" w14:textId="345EBA80" w:rsidR="00BF6985" w:rsidDel="00451EB8" w:rsidRDefault="00BF6985" w:rsidP="008F496A">
            <w:pPr>
              <w:rPr>
                <w:del w:id="459" w:author="Jan-Christopher Pien" w:date="2014-06-02T14:08:00Z"/>
                <w:lang w:val="en-GB"/>
              </w:rPr>
            </w:pPr>
            <w:del w:id="460" w:author="Jan-Christopher Pien" w:date="2014-06-02T14:08:00Z">
              <w:r w:rsidDel="00451EB8">
                <w:rPr>
                  <w:lang w:val="en-GB"/>
                </w:rPr>
                <w:delText>locations</w:delText>
              </w:r>
            </w:del>
          </w:p>
        </w:tc>
        <w:tc>
          <w:tcPr>
            <w:tcW w:w="7933" w:type="dxa"/>
            <w:gridSpan w:val="2"/>
          </w:tcPr>
          <w:p w14:paraId="67B6A8CD" w14:textId="0B1D4797" w:rsidR="00BF6985" w:rsidRPr="00451EB8" w:rsidDel="00451EB8" w:rsidRDefault="00BF6985" w:rsidP="008F496A">
            <w:pPr>
              <w:rPr>
                <w:del w:id="461" w:author="Jan-Christopher Pien" w:date="2014-06-02T14:08:00Z"/>
                <w:lang w:val="en-US"/>
                <w:rPrChange w:id="462" w:author="Jan-Christopher Pien" w:date="2014-06-02T14:08:00Z">
                  <w:rPr>
                    <w:del w:id="463" w:author="Jan-Christopher Pien" w:date="2014-06-02T14:08:00Z"/>
                  </w:rPr>
                </w:rPrChange>
              </w:rPr>
            </w:pPr>
            <w:del w:id="464" w:author="Jan-Christopher Pien" w:date="2014-06-02T14:08:00Z">
              <w:r w:rsidRPr="00451EB8" w:rsidDel="00451EB8">
                <w:rPr>
                  <w:lang w:val="en-US"/>
                  <w:rPrChange w:id="465" w:author="Jan-Christopher Pien" w:date="2014-06-02T14:08:00Z">
                    <w:rPr/>
                  </w:rPrChange>
                </w:rPr>
                <w:delText>List of locations:</w:delText>
              </w:r>
            </w:del>
          </w:p>
          <w:tbl>
            <w:tblPr>
              <w:tblStyle w:val="Tabellenraster"/>
              <w:tblW w:w="0" w:type="auto"/>
              <w:tblLook w:val="04A0" w:firstRow="1" w:lastRow="0" w:firstColumn="1" w:lastColumn="0" w:noHBand="0" w:noVBand="1"/>
            </w:tblPr>
            <w:tblGrid>
              <w:gridCol w:w="1447"/>
              <w:gridCol w:w="6260"/>
            </w:tblGrid>
            <w:tr w:rsidR="00606EDA" w:rsidRPr="009F51E0" w:rsidDel="00451EB8" w14:paraId="24EBB066" w14:textId="6CE27E26" w:rsidTr="008F496A">
              <w:trPr>
                <w:del w:id="466" w:author="Jan-Christopher Pien" w:date="2014-06-02T14:08:00Z"/>
              </w:trPr>
              <w:tc>
                <w:tcPr>
                  <w:tcW w:w="1447" w:type="dxa"/>
                </w:tcPr>
                <w:p w14:paraId="2C680277" w14:textId="6A393B6E" w:rsidR="00606EDA" w:rsidDel="00451EB8" w:rsidRDefault="00606EDA" w:rsidP="00606EDA">
                  <w:pPr>
                    <w:rPr>
                      <w:del w:id="467" w:author="Jan-Christopher Pien" w:date="2014-06-02T14:08:00Z"/>
                      <w:lang w:val="en-GB"/>
                    </w:rPr>
                  </w:pPr>
                  <w:del w:id="468" w:author="Jan-Christopher Pien" w:date="2014-06-02T14:08:00Z">
                    <w:r w:rsidDel="00451EB8">
                      <w:rPr>
                        <w:lang w:val="en-GB"/>
                      </w:rPr>
                      <w:delText>latitude</w:delText>
                    </w:r>
                  </w:del>
                </w:p>
              </w:tc>
              <w:tc>
                <w:tcPr>
                  <w:tcW w:w="6260" w:type="dxa"/>
                </w:tcPr>
                <w:p w14:paraId="2D33525E" w14:textId="7220BC3E" w:rsidR="00606EDA" w:rsidDel="00451EB8" w:rsidRDefault="00606EDA" w:rsidP="00606EDA">
                  <w:pPr>
                    <w:rPr>
                      <w:del w:id="469" w:author="Jan-Christopher Pien" w:date="2014-06-02T14:08:00Z"/>
                      <w:lang w:val="en-GB"/>
                    </w:rPr>
                  </w:pPr>
                  <w:del w:id="470" w:author="Jan-Christopher Pien" w:date="2014-06-02T14:08:00Z">
                    <w:r w:rsidDel="00451EB8">
                      <w:rPr>
                        <w:lang w:val="en-GB"/>
                      </w:rPr>
                      <w:delText>Latitude of the location</w:delText>
                    </w:r>
                  </w:del>
                </w:p>
              </w:tc>
            </w:tr>
            <w:tr w:rsidR="00606EDA" w:rsidRPr="009F51E0" w:rsidDel="00451EB8" w14:paraId="39746B97" w14:textId="05258577" w:rsidTr="008F496A">
              <w:trPr>
                <w:del w:id="471" w:author="Jan-Christopher Pien" w:date="2014-06-02T14:08:00Z"/>
              </w:trPr>
              <w:tc>
                <w:tcPr>
                  <w:tcW w:w="1447" w:type="dxa"/>
                </w:tcPr>
                <w:p w14:paraId="00DB0124" w14:textId="69956AB8" w:rsidR="00606EDA" w:rsidDel="00451EB8" w:rsidRDefault="00606EDA" w:rsidP="00606EDA">
                  <w:pPr>
                    <w:rPr>
                      <w:del w:id="472" w:author="Jan-Christopher Pien" w:date="2014-06-02T14:08:00Z"/>
                      <w:lang w:val="en-GB"/>
                    </w:rPr>
                  </w:pPr>
                  <w:del w:id="473" w:author="Jan-Christopher Pien" w:date="2014-06-02T14:08:00Z">
                    <w:r w:rsidDel="00451EB8">
                      <w:rPr>
                        <w:lang w:val="en-GB"/>
                      </w:rPr>
                      <w:delText>longitude</w:delText>
                    </w:r>
                  </w:del>
                </w:p>
              </w:tc>
              <w:tc>
                <w:tcPr>
                  <w:tcW w:w="6260" w:type="dxa"/>
                </w:tcPr>
                <w:p w14:paraId="6CC76B83" w14:textId="47B4FB9D" w:rsidR="00606EDA" w:rsidDel="00451EB8" w:rsidRDefault="00606EDA" w:rsidP="00606EDA">
                  <w:pPr>
                    <w:rPr>
                      <w:del w:id="474" w:author="Jan-Christopher Pien" w:date="2014-06-02T14:08:00Z"/>
                      <w:lang w:val="en-GB"/>
                    </w:rPr>
                  </w:pPr>
                  <w:del w:id="475" w:author="Jan-Christopher Pien" w:date="2014-06-02T14:08:00Z">
                    <w:r w:rsidDel="00451EB8">
                      <w:rPr>
                        <w:lang w:val="en-GB"/>
                      </w:rPr>
                      <w:delText>Longitude of the location</w:delText>
                    </w:r>
                  </w:del>
                </w:p>
              </w:tc>
            </w:tr>
            <w:tr w:rsidR="00606EDA" w:rsidRPr="009F51E0" w:rsidDel="00451EB8" w14:paraId="56626158" w14:textId="11873342" w:rsidTr="008F496A">
              <w:trPr>
                <w:del w:id="476" w:author="Jan-Christopher Pien" w:date="2014-06-02T14:08:00Z"/>
              </w:trPr>
              <w:tc>
                <w:tcPr>
                  <w:tcW w:w="1447" w:type="dxa"/>
                </w:tcPr>
                <w:p w14:paraId="42504D8E" w14:textId="736F64F2" w:rsidR="00606EDA" w:rsidDel="00451EB8" w:rsidRDefault="00606EDA" w:rsidP="00606EDA">
                  <w:pPr>
                    <w:rPr>
                      <w:del w:id="477" w:author="Jan-Christopher Pien" w:date="2014-06-02T14:08:00Z"/>
                      <w:lang w:val="en-GB"/>
                    </w:rPr>
                  </w:pPr>
                  <w:del w:id="478" w:author="Jan-Christopher Pien" w:date="2014-06-02T14:08:00Z">
                    <w:r w:rsidDel="00451EB8">
                      <w:rPr>
                        <w:lang w:val="en-GB"/>
                      </w:rPr>
                      <w:delText>title</w:delText>
                    </w:r>
                  </w:del>
                </w:p>
              </w:tc>
              <w:tc>
                <w:tcPr>
                  <w:tcW w:w="6260" w:type="dxa"/>
                </w:tcPr>
                <w:p w14:paraId="1DBC284A" w14:textId="438CF45C" w:rsidR="00606EDA" w:rsidDel="00451EB8" w:rsidRDefault="00606EDA" w:rsidP="00606EDA">
                  <w:pPr>
                    <w:rPr>
                      <w:del w:id="479" w:author="Jan-Christopher Pien" w:date="2014-06-02T14:08:00Z"/>
                      <w:lang w:val="en-GB"/>
                    </w:rPr>
                  </w:pPr>
                  <w:del w:id="480" w:author="Jan-Christopher Pien" w:date="2014-06-02T14:08:00Z">
                    <w:r w:rsidDel="00451EB8">
                      <w:rPr>
                        <w:lang w:val="en-GB"/>
                      </w:rPr>
                      <w:delText>Title of the location</w:delText>
                    </w:r>
                  </w:del>
                </w:p>
              </w:tc>
            </w:tr>
            <w:tr w:rsidR="00606EDA" w:rsidRPr="009F51E0" w:rsidDel="00451EB8" w14:paraId="1BE35FF4" w14:textId="5FD339E2" w:rsidTr="008F496A">
              <w:trPr>
                <w:del w:id="481" w:author="Jan-Christopher Pien" w:date="2014-06-02T14:08:00Z"/>
              </w:trPr>
              <w:tc>
                <w:tcPr>
                  <w:tcW w:w="1447" w:type="dxa"/>
                </w:tcPr>
                <w:p w14:paraId="173D4B3B" w14:textId="6F3486AB" w:rsidR="00606EDA" w:rsidDel="00451EB8" w:rsidRDefault="00606EDA" w:rsidP="00606EDA">
                  <w:pPr>
                    <w:rPr>
                      <w:del w:id="482" w:author="Jan-Christopher Pien" w:date="2014-06-02T14:08:00Z"/>
                      <w:lang w:val="en-GB"/>
                    </w:rPr>
                  </w:pPr>
                  <w:del w:id="483" w:author="Jan-Christopher Pien" w:date="2014-06-02T14:08:00Z">
                    <w:r w:rsidDel="00451EB8">
                      <w:rPr>
                        <w:lang w:val="en-GB"/>
                      </w:rPr>
                      <w:delText>story_count</w:delText>
                    </w:r>
                  </w:del>
                </w:p>
              </w:tc>
              <w:tc>
                <w:tcPr>
                  <w:tcW w:w="6260" w:type="dxa"/>
                </w:tcPr>
                <w:p w14:paraId="257BDD3E" w14:textId="4590D1F3" w:rsidR="00606EDA" w:rsidDel="00451EB8" w:rsidRDefault="00606EDA" w:rsidP="00606EDA">
                  <w:pPr>
                    <w:rPr>
                      <w:del w:id="484" w:author="Jan-Christopher Pien" w:date="2014-06-02T14:08:00Z"/>
                      <w:lang w:val="en-GB"/>
                    </w:rPr>
                  </w:pPr>
                  <w:del w:id="485" w:author="Jan-Christopher Pien" w:date="2014-06-02T14:08:00Z">
                    <w:r w:rsidDel="00451EB8">
                      <w:rPr>
                        <w:lang w:val="en-GB"/>
                      </w:rPr>
                      <w:delText>Number of stories attached to the location</w:delText>
                    </w:r>
                  </w:del>
                </w:p>
              </w:tc>
            </w:tr>
          </w:tbl>
          <w:p w14:paraId="7CE4D19A" w14:textId="45606E70" w:rsidR="00BF6985" w:rsidDel="00451EB8" w:rsidRDefault="00BF6985" w:rsidP="008F496A">
            <w:pPr>
              <w:rPr>
                <w:del w:id="486" w:author="Jan-Christopher Pien" w:date="2014-06-02T14:08:00Z"/>
                <w:lang w:val="en-GB"/>
              </w:rPr>
            </w:pPr>
          </w:p>
        </w:tc>
      </w:tr>
    </w:tbl>
    <w:p w14:paraId="4059F246" w14:textId="194748EA" w:rsidR="00BF6985" w:rsidDel="00451EB8" w:rsidRDefault="00BF6985" w:rsidP="00BF6985">
      <w:pPr>
        <w:rPr>
          <w:del w:id="487" w:author="Jan-Christopher Pien" w:date="2014-06-02T14:08:00Z"/>
          <w:lang w:val="en-GB"/>
        </w:rPr>
      </w:pPr>
    </w:p>
    <w:p w14:paraId="55B02B63" w14:textId="77777777" w:rsidR="00A4031D" w:rsidRDefault="004E2247" w:rsidP="00A4031D">
      <w:pPr>
        <w:pStyle w:val="berschrift1"/>
        <w:rPr>
          <w:lang w:val="en-GB"/>
        </w:rPr>
      </w:pPr>
      <w:r>
        <w:rPr>
          <w:lang w:val="en-GB"/>
        </w:rPr>
        <w:t>locations/</w:t>
      </w:r>
      <w:r w:rsidRPr="004E2247">
        <w:rPr>
          <w:b/>
          <w:lang w:val="en-GB"/>
        </w:rPr>
        <w:t>lat</w:t>
      </w:r>
      <w:r>
        <w:rPr>
          <w:lang w:val="en-GB"/>
        </w:rPr>
        <w:t>/</w:t>
      </w:r>
      <w:r w:rsidRPr="004E2247">
        <w:rPr>
          <w:i/>
          <w:lang w:val="en-GB"/>
        </w:rPr>
        <w:t>maxlat</w:t>
      </w:r>
      <w:r>
        <w:rPr>
          <w:lang w:val="en-GB"/>
        </w:rPr>
        <w:t>/</w:t>
      </w:r>
      <w:r w:rsidRPr="004E2247">
        <w:rPr>
          <w:b/>
          <w:lang w:val="en-GB"/>
        </w:rPr>
        <w:t>lon</w:t>
      </w:r>
      <w:r>
        <w:rPr>
          <w:lang w:val="en-GB"/>
        </w:rPr>
        <w:t>/</w:t>
      </w:r>
      <w:r w:rsidRPr="004E2247">
        <w:rPr>
          <w:i/>
          <w:lang w:val="en-GB"/>
        </w:rPr>
        <w:t>maxlon</w:t>
      </w:r>
      <w:r>
        <w:rPr>
          <w:lang w:val="en-GB"/>
        </w:rPr>
        <w:t>/stories</w:t>
      </w:r>
      <w:r w:rsidR="00A4031D">
        <w:rPr>
          <w:lang w:val="en-GB"/>
        </w:rPr>
        <w:t>/title</w:t>
      </w:r>
      <w:ins w:id="488" w:author="Jan-Christopher Pien" w:date="2014-05-28T11:02:00Z">
        <w:r w:rsidR="007A451C">
          <w:rPr>
            <w:lang w:val="en-GB"/>
          </w:rPr>
          <w:t>/</w:t>
        </w:r>
      </w:ins>
    </w:p>
    <w:p w14:paraId="627D6B80" w14:textId="77777777" w:rsidR="0064354C" w:rsidRDefault="0064354C" w:rsidP="0064354C">
      <w:pPr>
        <w:pStyle w:val="berschrift2"/>
        <w:rPr>
          <w:lang w:val="en-GB"/>
        </w:rPr>
      </w:pPr>
      <w:r>
        <w:rPr>
          <w:lang w:val="en-GB"/>
        </w:rPr>
        <w:t>GET</w:t>
      </w:r>
    </w:p>
    <w:p w14:paraId="0091F4FB" w14:textId="77777777" w:rsidR="00A4031D" w:rsidRDefault="00A4031D" w:rsidP="00A4031D">
      <w:pPr>
        <w:rPr>
          <w:lang w:val="en-GB"/>
        </w:rPr>
      </w:pPr>
      <w:r>
        <w:rPr>
          <w:lang w:val="en-GB"/>
        </w:rPr>
        <w:t xml:space="preserve">This retrieves all locations in a certain area, which have at least one story attached to it. This also includes the </w:t>
      </w:r>
      <w:del w:id="489" w:author="Jan-Christopher Pien" w:date="2014-05-27T15:22:00Z">
        <w:r w:rsidDel="00606EDA">
          <w:rPr>
            <w:lang w:val="en-GB"/>
          </w:rPr>
          <w:delText>count of stories attached to the locations</w:delText>
        </w:r>
      </w:del>
      <w:ins w:id="490" w:author="Jan-Christopher Pien" w:date="2014-05-27T15:22:00Z">
        <w:r w:rsidR="00606EDA">
          <w:rPr>
            <w:lang w:val="en-GB"/>
          </w:rPr>
          <w:t>title of the stories attached to these locations</w:t>
        </w:r>
      </w:ins>
      <w:r>
        <w:rPr>
          <w:lang w:val="en-GB"/>
        </w:rPr>
        <w:t>.</w:t>
      </w:r>
    </w:p>
    <w:p w14:paraId="7A6FEEBD" w14:textId="043946BA" w:rsidR="00A4031D" w:rsidRDefault="00BA34FC" w:rsidP="0064354C">
      <w:pPr>
        <w:pStyle w:val="berschrift3"/>
        <w:rPr>
          <w:lang w:val="en-GB"/>
        </w:rPr>
      </w:pPr>
      <w:ins w:id="491" w:author="Jan-Christopher Pien" w:date="2014-05-28T12:24:00Z">
        <w:r>
          <w:rPr>
            <w:lang w:val="en-US"/>
          </w:rPr>
          <w:t>URL-</w:t>
        </w:r>
      </w:ins>
      <w:r w:rsidR="00A4031D">
        <w:rPr>
          <w:lang w:val="en-GB"/>
        </w:rPr>
        <w:t>Parameters</w:t>
      </w:r>
    </w:p>
    <w:tbl>
      <w:tblPr>
        <w:tblStyle w:val="Tabellenraster"/>
        <w:tblW w:w="0" w:type="auto"/>
        <w:tblLook w:val="04A0" w:firstRow="1" w:lastRow="0" w:firstColumn="1" w:lastColumn="0" w:noHBand="0" w:noVBand="1"/>
      </w:tblPr>
      <w:tblGrid>
        <w:gridCol w:w="1413"/>
        <w:gridCol w:w="7649"/>
      </w:tblGrid>
      <w:tr w:rsidR="00A4031D" w14:paraId="1BCAB293" w14:textId="77777777" w:rsidTr="008F496A">
        <w:tc>
          <w:tcPr>
            <w:tcW w:w="1413" w:type="dxa"/>
          </w:tcPr>
          <w:p w14:paraId="3326B349" w14:textId="77777777" w:rsidR="00A4031D" w:rsidRPr="00376806" w:rsidRDefault="00A4031D" w:rsidP="008F496A">
            <w:pPr>
              <w:rPr>
                <w:b/>
                <w:lang w:val="en-GB"/>
              </w:rPr>
            </w:pPr>
            <w:r>
              <w:rPr>
                <w:b/>
                <w:lang w:val="en-GB"/>
              </w:rPr>
              <w:t>lat</w:t>
            </w:r>
          </w:p>
        </w:tc>
        <w:tc>
          <w:tcPr>
            <w:tcW w:w="7649" w:type="dxa"/>
          </w:tcPr>
          <w:p w14:paraId="6EB8C8D0" w14:textId="77777777" w:rsidR="00A4031D" w:rsidRDefault="00A4031D" w:rsidP="008F496A">
            <w:pPr>
              <w:rPr>
                <w:lang w:val="en-GB"/>
              </w:rPr>
            </w:pPr>
            <w:r>
              <w:rPr>
                <w:lang w:val="en-GB"/>
              </w:rPr>
              <w:t>Lower latitude bound, if maxlat is present, otherwise latitude around which locations will be returned</w:t>
            </w:r>
          </w:p>
          <w:p w14:paraId="41FCD6D6"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6B88A89F" w14:textId="77777777" w:rsidTr="008F496A">
        <w:tc>
          <w:tcPr>
            <w:tcW w:w="1413" w:type="dxa"/>
          </w:tcPr>
          <w:p w14:paraId="4A317B48" w14:textId="77777777" w:rsidR="00A4031D" w:rsidRPr="00376806" w:rsidRDefault="00A4031D" w:rsidP="008F496A">
            <w:pPr>
              <w:rPr>
                <w:i/>
                <w:lang w:val="en-GB"/>
              </w:rPr>
            </w:pPr>
            <w:r>
              <w:rPr>
                <w:i/>
                <w:lang w:val="en-GB"/>
              </w:rPr>
              <w:t>maxlat</w:t>
            </w:r>
          </w:p>
        </w:tc>
        <w:tc>
          <w:tcPr>
            <w:tcW w:w="7649" w:type="dxa"/>
          </w:tcPr>
          <w:p w14:paraId="675356BD" w14:textId="77777777" w:rsidR="00A4031D" w:rsidRDefault="00A4031D" w:rsidP="008F496A">
            <w:pPr>
              <w:rPr>
                <w:lang w:val="en-GB"/>
              </w:rPr>
            </w:pPr>
            <w:r>
              <w:rPr>
                <w:lang w:val="en-GB"/>
              </w:rPr>
              <w:t>Upper latitude bound</w:t>
            </w:r>
          </w:p>
          <w:p w14:paraId="03338BD9"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7FA82110" w14:textId="77777777" w:rsidTr="008F496A">
        <w:tc>
          <w:tcPr>
            <w:tcW w:w="1413" w:type="dxa"/>
          </w:tcPr>
          <w:p w14:paraId="74B9BCB8" w14:textId="77777777" w:rsidR="00A4031D" w:rsidRPr="00376806" w:rsidRDefault="00A4031D" w:rsidP="008F496A">
            <w:pPr>
              <w:rPr>
                <w:b/>
                <w:lang w:val="en-GB"/>
              </w:rPr>
            </w:pPr>
            <w:r>
              <w:rPr>
                <w:b/>
                <w:lang w:val="en-GB"/>
              </w:rPr>
              <w:t>lon</w:t>
            </w:r>
          </w:p>
        </w:tc>
        <w:tc>
          <w:tcPr>
            <w:tcW w:w="7649" w:type="dxa"/>
          </w:tcPr>
          <w:p w14:paraId="1489D169" w14:textId="77777777" w:rsidR="00A4031D" w:rsidRDefault="00A4031D" w:rsidP="008F496A">
            <w:pPr>
              <w:rPr>
                <w:lang w:val="en-GB"/>
              </w:rPr>
            </w:pPr>
            <w:r>
              <w:rPr>
                <w:lang w:val="en-GB"/>
              </w:rPr>
              <w:t>Lower longitude bound, if maxlon is present, otherwise longitude around which locations will be returned</w:t>
            </w:r>
          </w:p>
          <w:p w14:paraId="063378A6"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59AE80F9" w14:textId="77777777" w:rsidTr="008F496A">
        <w:tc>
          <w:tcPr>
            <w:tcW w:w="1413" w:type="dxa"/>
          </w:tcPr>
          <w:p w14:paraId="70095BD2" w14:textId="77777777" w:rsidR="00A4031D" w:rsidRPr="00376806" w:rsidRDefault="00A4031D" w:rsidP="008F496A">
            <w:pPr>
              <w:rPr>
                <w:i/>
                <w:lang w:val="en-GB"/>
              </w:rPr>
            </w:pPr>
            <w:r>
              <w:rPr>
                <w:i/>
                <w:lang w:val="en-GB"/>
              </w:rPr>
              <w:t>maxlon</w:t>
            </w:r>
          </w:p>
        </w:tc>
        <w:tc>
          <w:tcPr>
            <w:tcW w:w="7649" w:type="dxa"/>
          </w:tcPr>
          <w:p w14:paraId="32146E9E" w14:textId="77777777" w:rsidR="00A4031D" w:rsidRDefault="00A4031D" w:rsidP="008F496A">
            <w:pPr>
              <w:rPr>
                <w:lang w:val="en-GB"/>
              </w:rPr>
            </w:pPr>
            <w:r>
              <w:rPr>
                <w:lang w:val="en-GB"/>
              </w:rPr>
              <w:t>Upper longitude bound</w:t>
            </w:r>
          </w:p>
          <w:p w14:paraId="54E46975"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bl>
    <w:p w14:paraId="1696B7A3" w14:textId="77777777" w:rsidR="00A4031D" w:rsidRDefault="00A4031D" w:rsidP="0064354C">
      <w:pPr>
        <w:pStyle w:val="berschrift3"/>
        <w:rPr>
          <w:ins w:id="492" w:author="Jan-Christopher Pien" w:date="2014-06-02T15:22:00Z"/>
          <w:lang w:val="en-GB"/>
        </w:rPr>
      </w:pPr>
      <w:r>
        <w:rPr>
          <w:lang w:val="en-GB"/>
        </w:rPr>
        <w:t>Return data</w:t>
      </w:r>
    </w:p>
    <w:p w14:paraId="09A460D4" w14:textId="77777777" w:rsidR="00B658F3" w:rsidRPr="00B2182E" w:rsidRDefault="00B658F3" w:rsidP="00B658F3">
      <w:pPr>
        <w:rPr>
          <w:ins w:id="493" w:author="Jan-Christopher Pien" w:date="2014-06-02T15:22:00Z"/>
          <w:lang w:val="en-GB"/>
        </w:rPr>
      </w:pPr>
      <w:ins w:id="494" w:author="Jan-Christopher Pien" w:date="2014-06-02T15:22:00Z">
        <w:r>
          <w:rPr>
            <w:lang w:val="en-GB"/>
          </w:rPr>
          <w:t>List of locations:</w:t>
        </w:r>
      </w:ins>
    </w:p>
    <w:tbl>
      <w:tblPr>
        <w:tblStyle w:val="Tabellenraster"/>
        <w:tblW w:w="0" w:type="auto"/>
        <w:tblLook w:val="04A0" w:firstRow="1" w:lastRow="0" w:firstColumn="1" w:lastColumn="0" w:noHBand="0" w:noVBand="1"/>
      </w:tblPr>
      <w:tblGrid>
        <w:gridCol w:w="1361"/>
        <w:gridCol w:w="7701"/>
        <w:tblGridChange w:id="495">
          <w:tblGrid>
            <w:gridCol w:w="113"/>
            <w:gridCol w:w="1248"/>
            <w:gridCol w:w="113"/>
            <w:gridCol w:w="7588"/>
            <w:gridCol w:w="113"/>
          </w:tblGrid>
        </w:tblGridChange>
      </w:tblGrid>
      <w:tr w:rsidR="00B658F3" w14:paraId="0DCE07F5" w14:textId="77777777" w:rsidTr="003A0881">
        <w:trPr>
          <w:ins w:id="496" w:author="Jan-Christopher Pien" w:date="2014-06-02T15:22:00Z"/>
        </w:trPr>
        <w:tc>
          <w:tcPr>
            <w:tcW w:w="1361" w:type="dxa"/>
          </w:tcPr>
          <w:p w14:paraId="0223635C" w14:textId="77777777" w:rsidR="00B658F3" w:rsidRDefault="00B658F3" w:rsidP="003A0881">
            <w:pPr>
              <w:rPr>
                <w:ins w:id="497" w:author="Jan-Christopher Pien" w:date="2014-06-02T15:22:00Z"/>
                <w:lang w:val="en-GB"/>
              </w:rPr>
            </w:pPr>
            <w:ins w:id="498" w:author="Jan-Christopher Pien" w:date="2014-06-02T15:22:00Z">
              <w:r>
                <w:rPr>
                  <w:lang w:val="en-GB"/>
                </w:rPr>
                <w:lastRenderedPageBreak/>
                <w:t>id</w:t>
              </w:r>
            </w:ins>
          </w:p>
        </w:tc>
        <w:tc>
          <w:tcPr>
            <w:tcW w:w="7701" w:type="dxa"/>
          </w:tcPr>
          <w:p w14:paraId="22A778B2" w14:textId="77777777" w:rsidR="00B658F3" w:rsidRDefault="00B658F3" w:rsidP="003A0881">
            <w:pPr>
              <w:rPr>
                <w:ins w:id="499" w:author="Jan-Christopher Pien" w:date="2014-06-02T15:22:00Z"/>
                <w:lang w:val="en-GB"/>
              </w:rPr>
            </w:pPr>
            <w:ins w:id="500" w:author="Jan-Christopher Pien" w:date="2014-06-02T15:22:00Z">
              <w:r>
                <w:rPr>
                  <w:lang w:val="en-GB"/>
                </w:rPr>
                <w:t>ID of location</w:t>
              </w:r>
            </w:ins>
          </w:p>
        </w:tc>
      </w:tr>
      <w:tr w:rsidR="00B658F3" w14:paraId="31124B86" w14:textId="77777777" w:rsidTr="003A0881">
        <w:trPr>
          <w:ins w:id="501" w:author="Jan-Christopher Pien" w:date="2014-06-02T15:22:00Z"/>
        </w:trPr>
        <w:tc>
          <w:tcPr>
            <w:tcW w:w="1361" w:type="dxa"/>
          </w:tcPr>
          <w:p w14:paraId="3413EA77" w14:textId="77777777" w:rsidR="00B658F3" w:rsidRDefault="00B658F3" w:rsidP="003A0881">
            <w:pPr>
              <w:rPr>
                <w:ins w:id="502" w:author="Jan-Christopher Pien" w:date="2014-06-02T15:22:00Z"/>
                <w:lang w:val="en-GB"/>
              </w:rPr>
            </w:pPr>
            <w:ins w:id="503" w:author="Jan-Christopher Pien" w:date="2014-06-02T15:22:00Z">
              <w:r>
                <w:rPr>
                  <w:lang w:val="en-GB"/>
                </w:rPr>
                <w:t>latitude</w:t>
              </w:r>
            </w:ins>
          </w:p>
        </w:tc>
        <w:tc>
          <w:tcPr>
            <w:tcW w:w="7701" w:type="dxa"/>
          </w:tcPr>
          <w:p w14:paraId="7B16B45D" w14:textId="77777777" w:rsidR="00B658F3" w:rsidRDefault="00B658F3" w:rsidP="003A0881">
            <w:pPr>
              <w:rPr>
                <w:ins w:id="504" w:author="Jan-Christopher Pien" w:date="2014-06-02T15:22:00Z"/>
                <w:lang w:val="en-GB"/>
              </w:rPr>
            </w:pPr>
            <w:ins w:id="505" w:author="Jan-Christopher Pien" w:date="2014-06-02T15:22:00Z">
              <w:r>
                <w:rPr>
                  <w:lang w:val="en-GB"/>
                </w:rPr>
                <w:t>Latitude of the location</w:t>
              </w:r>
            </w:ins>
          </w:p>
        </w:tc>
      </w:tr>
      <w:tr w:rsidR="00B658F3" w14:paraId="1A8AF46A" w14:textId="77777777" w:rsidTr="003A0881">
        <w:trPr>
          <w:ins w:id="506" w:author="Jan-Christopher Pien" w:date="2014-06-02T15:22:00Z"/>
        </w:trPr>
        <w:tc>
          <w:tcPr>
            <w:tcW w:w="1361" w:type="dxa"/>
          </w:tcPr>
          <w:p w14:paraId="25E81159" w14:textId="77777777" w:rsidR="00B658F3" w:rsidRDefault="00B658F3" w:rsidP="003A0881">
            <w:pPr>
              <w:rPr>
                <w:ins w:id="507" w:author="Jan-Christopher Pien" w:date="2014-06-02T15:22:00Z"/>
                <w:lang w:val="en-GB"/>
              </w:rPr>
            </w:pPr>
            <w:ins w:id="508" w:author="Jan-Christopher Pien" w:date="2014-06-02T15:22:00Z">
              <w:r>
                <w:rPr>
                  <w:lang w:val="en-GB"/>
                </w:rPr>
                <w:t>longitude</w:t>
              </w:r>
            </w:ins>
          </w:p>
        </w:tc>
        <w:tc>
          <w:tcPr>
            <w:tcW w:w="7701" w:type="dxa"/>
          </w:tcPr>
          <w:p w14:paraId="52EE499D" w14:textId="77777777" w:rsidR="00B658F3" w:rsidRDefault="00B658F3" w:rsidP="003A0881">
            <w:pPr>
              <w:rPr>
                <w:ins w:id="509" w:author="Jan-Christopher Pien" w:date="2014-06-02T15:22:00Z"/>
                <w:lang w:val="en-GB"/>
              </w:rPr>
            </w:pPr>
            <w:ins w:id="510" w:author="Jan-Christopher Pien" w:date="2014-06-02T15:22:00Z">
              <w:r>
                <w:rPr>
                  <w:lang w:val="en-GB"/>
                </w:rPr>
                <w:t>Longitude of the location</w:t>
              </w:r>
            </w:ins>
          </w:p>
        </w:tc>
      </w:tr>
      <w:tr w:rsidR="00B658F3" w:rsidRPr="009F51E0" w14:paraId="55EF8050" w14:textId="77777777" w:rsidTr="003A0881">
        <w:trPr>
          <w:ins w:id="511" w:author="Jan-Christopher Pien" w:date="2014-06-02T15:22:00Z"/>
        </w:trPr>
        <w:tc>
          <w:tcPr>
            <w:tcW w:w="1361" w:type="dxa"/>
          </w:tcPr>
          <w:p w14:paraId="5FCF3AF5" w14:textId="77777777" w:rsidR="00B658F3" w:rsidRPr="00B2182E" w:rsidRDefault="00B658F3" w:rsidP="003A0881">
            <w:pPr>
              <w:rPr>
                <w:ins w:id="512" w:author="Jan-Christopher Pien" w:date="2014-06-02T15:22:00Z"/>
                <w:i/>
                <w:lang w:val="en-GB"/>
              </w:rPr>
            </w:pPr>
            <w:ins w:id="513" w:author="Jan-Christopher Pien" w:date="2014-06-02T15:22:00Z">
              <w:r w:rsidRPr="00B2182E">
                <w:rPr>
                  <w:i/>
                  <w:lang w:val="en-GB"/>
                </w:rPr>
                <w:t>altitude</w:t>
              </w:r>
            </w:ins>
          </w:p>
        </w:tc>
        <w:tc>
          <w:tcPr>
            <w:tcW w:w="7701" w:type="dxa"/>
          </w:tcPr>
          <w:p w14:paraId="2C15A88A" w14:textId="77777777" w:rsidR="00B658F3" w:rsidRDefault="00B658F3" w:rsidP="003A0881">
            <w:pPr>
              <w:rPr>
                <w:ins w:id="514" w:author="Jan-Christopher Pien" w:date="2014-06-02T15:22:00Z"/>
                <w:lang w:val="en-GB"/>
              </w:rPr>
            </w:pPr>
            <w:ins w:id="515" w:author="Jan-Christopher Pien" w:date="2014-06-02T15:22:00Z">
              <w:r w:rsidRPr="00B2182E">
                <w:rPr>
                  <w:i/>
                  <w:lang w:val="en-GB"/>
                </w:rPr>
                <w:t xml:space="preserve">Optional: </w:t>
              </w:r>
              <w:r>
                <w:rPr>
                  <w:lang w:val="en-GB"/>
                </w:rPr>
                <w:t>Altitude of the location in meters</w:t>
              </w:r>
            </w:ins>
          </w:p>
        </w:tc>
      </w:tr>
      <w:tr w:rsidR="00B658F3" w14:paraId="51431916" w14:textId="77777777" w:rsidTr="003A0881">
        <w:trPr>
          <w:ins w:id="516" w:author="Jan-Christopher Pien" w:date="2014-06-02T15:22:00Z"/>
        </w:trPr>
        <w:tc>
          <w:tcPr>
            <w:tcW w:w="1361" w:type="dxa"/>
          </w:tcPr>
          <w:p w14:paraId="601A5028" w14:textId="77777777" w:rsidR="00B658F3" w:rsidRDefault="00B658F3" w:rsidP="003A0881">
            <w:pPr>
              <w:rPr>
                <w:ins w:id="517" w:author="Jan-Christopher Pien" w:date="2014-06-02T15:22:00Z"/>
                <w:lang w:val="en-GB"/>
              </w:rPr>
            </w:pPr>
            <w:ins w:id="518" w:author="Jan-Christopher Pien" w:date="2014-06-02T15:22:00Z">
              <w:r>
                <w:rPr>
                  <w:lang w:val="en-GB"/>
                </w:rPr>
                <w:t>title</w:t>
              </w:r>
            </w:ins>
          </w:p>
        </w:tc>
        <w:tc>
          <w:tcPr>
            <w:tcW w:w="7701" w:type="dxa"/>
          </w:tcPr>
          <w:p w14:paraId="6C81F93A" w14:textId="77777777" w:rsidR="00B658F3" w:rsidRDefault="00B658F3" w:rsidP="003A0881">
            <w:pPr>
              <w:rPr>
                <w:ins w:id="519" w:author="Jan-Christopher Pien" w:date="2014-06-02T15:22:00Z"/>
                <w:lang w:val="en-GB"/>
              </w:rPr>
            </w:pPr>
            <w:ins w:id="520" w:author="Jan-Christopher Pien" w:date="2014-06-02T15:22:00Z">
              <w:r>
                <w:rPr>
                  <w:lang w:val="en-GB"/>
                </w:rPr>
                <w:t>Title of the location</w:t>
              </w:r>
            </w:ins>
          </w:p>
        </w:tc>
      </w:tr>
      <w:tr w:rsidR="00B658F3" w:rsidRPr="009F51E0" w14:paraId="5FE4F12B" w14:textId="77777777" w:rsidTr="003A0881">
        <w:trPr>
          <w:ins w:id="521" w:author="Jan-Christopher Pien" w:date="2014-06-02T15:22:00Z"/>
        </w:trPr>
        <w:tc>
          <w:tcPr>
            <w:tcW w:w="1361" w:type="dxa"/>
          </w:tcPr>
          <w:p w14:paraId="162633F1" w14:textId="77777777" w:rsidR="00B658F3" w:rsidRPr="00B2182E" w:rsidRDefault="00B658F3" w:rsidP="003A0881">
            <w:pPr>
              <w:rPr>
                <w:ins w:id="522" w:author="Jan-Christopher Pien" w:date="2014-06-02T15:22:00Z"/>
                <w:i/>
                <w:lang w:val="en-GB"/>
              </w:rPr>
            </w:pPr>
            <w:ins w:id="523" w:author="Jan-Christopher Pien" w:date="2014-06-02T15:22:00Z">
              <w:r w:rsidRPr="00B2182E">
                <w:rPr>
                  <w:i/>
                  <w:lang w:val="en-GB"/>
                </w:rPr>
                <w:t>description</w:t>
              </w:r>
            </w:ins>
          </w:p>
        </w:tc>
        <w:tc>
          <w:tcPr>
            <w:tcW w:w="7701" w:type="dxa"/>
          </w:tcPr>
          <w:p w14:paraId="52A35AF3" w14:textId="77777777" w:rsidR="00B658F3" w:rsidRDefault="00B658F3" w:rsidP="003A0881">
            <w:pPr>
              <w:rPr>
                <w:ins w:id="524" w:author="Jan-Christopher Pien" w:date="2014-06-02T15:22:00Z"/>
                <w:lang w:val="en-GB"/>
              </w:rPr>
            </w:pPr>
            <w:ins w:id="525" w:author="Jan-Christopher Pien" w:date="2014-06-02T15:22:00Z">
              <w:r w:rsidRPr="00B2182E">
                <w:rPr>
                  <w:i/>
                  <w:lang w:val="en-GB"/>
                </w:rPr>
                <w:t>Optional:</w:t>
              </w:r>
              <w:r>
                <w:rPr>
                  <w:lang w:val="en-GB"/>
                </w:rPr>
                <w:t xml:space="preserve"> Description of the location</w:t>
              </w:r>
            </w:ins>
          </w:p>
        </w:tc>
      </w:tr>
      <w:tr w:rsidR="00B658F3" w:rsidRPr="009F51E0" w14:paraId="7EFACCE0" w14:textId="77777777" w:rsidTr="003A0881">
        <w:trPr>
          <w:ins w:id="526" w:author="Jan-Christopher Pien" w:date="2014-06-02T15:22:00Z"/>
        </w:trPr>
        <w:tc>
          <w:tcPr>
            <w:tcW w:w="1361" w:type="dxa"/>
          </w:tcPr>
          <w:p w14:paraId="6D04F71A" w14:textId="77777777" w:rsidR="00B658F3" w:rsidRPr="00B2182E" w:rsidRDefault="00B658F3" w:rsidP="003A0881">
            <w:pPr>
              <w:rPr>
                <w:ins w:id="527" w:author="Jan-Christopher Pien" w:date="2014-06-02T15:22:00Z"/>
                <w:i/>
                <w:lang w:val="en-GB"/>
              </w:rPr>
            </w:pPr>
            <w:ins w:id="528" w:author="Jan-Christopher Pien" w:date="2014-06-02T15:22:00Z">
              <w:r>
                <w:rPr>
                  <w:i/>
                  <w:lang w:val="en-GB"/>
                </w:rPr>
                <w:t>dbpedia_link</w:t>
              </w:r>
            </w:ins>
          </w:p>
        </w:tc>
        <w:tc>
          <w:tcPr>
            <w:tcW w:w="7701" w:type="dxa"/>
          </w:tcPr>
          <w:p w14:paraId="7288A3A4" w14:textId="77777777" w:rsidR="00B658F3" w:rsidRPr="00B2182E" w:rsidRDefault="00B658F3" w:rsidP="003A0881">
            <w:pPr>
              <w:rPr>
                <w:ins w:id="529" w:author="Jan-Christopher Pien" w:date="2014-06-02T15:22:00Z"/>
                <w:lang w:val="en-GB"/>
              </w:rPr>
            </w:pPr>
            <w:ins w:id="530" w:author="Jan-Christopher Pien" w:date="2014-06-02T15:22:00Z">
              <w:r>
                <w:rPr>
                  <w:i/>
                  <w:lang w:val="en-GB"/>
                </w:rPr>
                <w:t xml:space="preserve">Optional: </w:t>
              </w:r>
              <w:r>
                <w:rPr>
                  <w:lang w:val="en-GB"/>
                </w:rPr>
                <w:t>Link to a DBPedia-Page describing the location</w:t>
              </w:r>
            </w:ins>
          </w:p>
        </w:tc>
      </w:tr>
      <w:tr w:rsidR="009F51E0" w:rsidRPr="000A1164" w14:paraId="17FA9465" w14:textId="77777777" w:rsidTr="009F51E0">
        <w:trPr>
          <w:ins w:id="531" w:author="Jan-Christopher Pien" w:date="2014-06-02T15:26:00Z"/>
        </w:trPr>
        <w:tc>
          <w:tcPr>
            <w:tcW w:w="1361" w:type="dxa"/>
          </w:tcPr>
          <w:p w14:paraId="423F9CDA" w14:textId="77777777" w:rsidR="009F51E0" w:rsidRPr="000A1164" w:rsidRDefault="009F51E0" w:rsidP="003A0881">
            <w:pPr>
              <w:rPr>
                <w:ins w:id="532" w:author="Jan-Christopher Pien" w:date="2014-06-02T15:26:00Z"/>
                <w:lang w:val="en-US"/>
              </w:rPr>
            </w:pPr>
            <w:ins w:id="533" w:author="Jan-Christopher Pien" w:date="2014-06-02T15:26:00Z">
              <w:r>
                <w:rPr>
                  <w:lang w:val="en-US"/>
                </w:rPr>
                <w:t>created</w:t>
              </w:r>
            </w:ins>
          </w:p>
        </w:tc>
        <w:tc>
          <w:tcPr>
            <w:tcW w:w="7701" w:type="dxa"/>
          </w:tcPr>
          <w:p w14:paraId="1D71208D" w14:textId="77777777" w:rsidR="009F51E0" w:rsidRPr="000A1164" w:rsidRDefault="009F51E0" w:rsidP="003A0881">
            <w:pPr>
              <w:rPr>
                <w:ins w:id="534" w:author="Jan-Christopher Pien" w:date="2014-06-02T15:26:00Z"/>
                <w:lang w:val="en-GB"/>
              </w:rPr>
            </w:pPr>
            <w:ins w:id="535" w:author="Jan-Christopher Pien" w:date="2014-06-02T15:26:00Z">
              <w:r>
                <w:rPr>
                  <w:lang w:val="en-GB"/>
                </w:rPr>
                <w:t>Date and time of creation</w:t>
              </w:r>
            </w:ins>
          </w:p>
        </w:tc>
      </w:tr>
      <w:tr w:rsidR="009F51E0" w14:paraId="7FDEE0DD" w14:textId="77777777" w:rsidTr="009F51E0">
        <w:trPr>
          <w:ins w:id="536" w:author="Jan-Christopher Pien" w:date="2014-06-02T15:26:00Z"/>
        </w:trPr>
        <w:tc>
          <w:tcPr>
            <w:tcW w:w="1361" w:type="dxa"/>
          </w:tcPr>
          <w:p w14:paraId="031BB200" w14:textId="77777777" w:rsidR="009F51E0" w:rsidRDefault="009F51E0" w:rsidP="003A0881">
            <w:pPr>
              <w:rPr>
                <w:ins w:id="537" w:author="Jan-Christopher Pien" w:date="2014-06-02T15:26:00Z"/>
                <w:lang w:val="en-US"/>
              </w:rPr>
            </w:pPr>
            <w:ins w:id="538" w:author="Jan-Christopher Pien" w:date="2014-06-02T15:26:00Z">
              <w:r>
                <w:rPr>
                  <w:lang w:val="en-US"/>
                </w:rPr>
                <w:t>modified</w:t>
              </w:r>
            </w:ins>
          </w:p>
        </w:tc>
        <w:tc>
          <w:tcPr>
            <w:tcW w:w="7701" w:type="dxa"/>
          </w:tcPr>
          <w:p w14:paraId="58884C2B" w14:textId="77777777" w:rsidR="009F51E0" w:rsidRDefault="009F51E0" w:rsidP="003A0881">
            <w:pPr>
              <w:rPr>
                <w:ins w:id="539" w:author="Jan-Christopher Pien" w:date="2014-06-02T15:26:00Z"/>
                <w:lang w:val="en-GB"/>
              </w:rPr>
            </w:pPr>
            <w:ins w:id="540" w:author="Jan-Christopher Pien" w:date="2014-06-02T15:26:00Z">
              <w:r>
                <w:rPr>
                  <w:lang w:val="en-GB"/>
                </w:rPr>
                <w:t>Date and time of modification</w:t>
              </w:r>
            </w:ins>
          </w:p>
        </w:tc>
      </w:tr>
      <w:tr w:rsidR="00B658F3" w:rsidRPr="00B2182E" w14:paraId="0A8622BC" w14:textId="77777777" w:rsidTr="003A0881">
        <w:trPr>
          <w:ins w:id="541" w:author="Jan-Christopher Pien" w:date="2014-06-02T15:22:00Z"/>
        </w:trPr>
        <w:tc>
          <w:tcPr>
            <w:tcW w:w="1361" w:type="dxa"/>
          </w:tcPr>
          <w:p w14:paraId="7692A8C7" w14:textId="77777777" w:rsidR="00B658F3" w:rsidRPr="00B2182E" w:rsidRDefault="00B658F3" w:rsidP="003A0881">
            <w:pPr>
              <w:rPr>
                <w:ins w:id="542" w:author="Jan-Christopher Pien" w:date="2014-06-02T15:22:00Z"/>
                <w:lang w:val="en-GB"/>
              </w:rPr>
            </w:pPr>
            <w:ins w:id="543" w:author="Jan-Christopher Pien" w:date="2014-06-02T15:22:00Z">
              <w:r>
                <w:rPr>
                  <w:lang w:val="en-GB"/>
                </w:rPr>
                <w:t>stories</w:t>
              </w:r>
            </w:ins>
          </w:p>
        </w:tc>
        <w:tc>
          <w:tcPr>
            <w:tcW w:w="7701" w:type="dxa"/>
          </w:tcPr>
          <w:p w14:paraId="7361E0C9" w14:textId="77777777" w:rsidR="00B658F3" w:rsidRDefault="00B658F3" w:rsidP="003A0881">
            <w:pPr>
              <w:rPr>
                <w:ins w:id="544" w:author="Jan-Christopher Pien" w:date="2014-06-02T15:22:00Z"/>
                <w:lang w:val="en-GB"/>
              </w:rPr>
            </w:pPr>
            <w:ins w:id="545" w:author="Jan-Christopher Pien" w:date="2014-06-02T15:22:00Z">
              <w:r>
                <w:rPr>
                  <w:lang w:val="en-GB"/>
                </w:rPr>
                <w:t>List of stories:</w:t>
              </w:r>
            </w:ins>
          </w:p>
          <w:tbl>
            <w:tblPr>
              <w:tblStyle w:val="Tabellenraster"/>
              <w:tblW w:w="0" w:type="auto"/>
              <w:tblLook w:val="04A0" w:firstRow="1" w:lastRow="0" w:firstColumn="1" w:lastColumn="0" w:noHBand="0" w:noVBand="1"/>
            </w:tblPr>
            <w:tblGrid>
              <w:gridCol w:w="1356"/>
              <w:gridCol w:w="6119"/>
            </w:tblGrid>
            <w:tr w:rsidR="00B658F3" w14:paraId="17CA52E1" w14:textId="77777777" w:rsidTr="003A0881">
              <w:trPr>
                <w:ins w:id="546" w:author="Jan-Christopher Pien" w:date="2014-06-02T15:22:00Z"/>
              </w:trPr>
              <w:tc>
                <w:tcPr>
                  <w:tcW w:w="1356" w:type="dxa"/>
                </w:tcPr>
                <w:p w14:paraId="0CF98106" w14:textId="77777777" w:rsidR="00B658F3" w:rsidRDefault="00B658F3" w:rsidP="003A0881">
                  <w:pPr>
                    <w:rPr>
                      <w:ins w:id="547" w:author="Jan-Christopher Pien" w:date="2014-06-02T15:22:00Z"/>
                      <w:lang w:val="en-GB"/>
                    </w:rPr>
                  </w:pPr>
                  <w:ins w:id="548" w:author="Jan-Christopher Pien" w:date="2014-06-02T15:22:00Z">
                    <w:r>
                      <w:rPr>
                        <w:lang w:val="en-GB"/>
                      </w:rPr>
                      <w:t>id</w:t>
                    </w:r>
                  </w:ins>
                </w:p>
              </w:tc>
              <w:tc>
                <w:tcPr>
                  <w:tcW w:w="6119" w:type="dxa"/>
                </w:tcPr>
                <w:p w14:paraId="5AD77C59" w14:textId="77777777" w:rsidR="00B658F3" w:rsidRDefault="00B658F3" w:rsidP="003A0881">
                  <w:pPr>
                    <w:rPr>
                      <w:ins w:id="549" w:author="Jan-Christopher Pien" w:date="2014-06-02T15:22:00Z"/>
                      <w:lang w:val="en-GB"/>
                    </w:rPr>
                  </w:pPr>
                  <w:ins w:id="550" w:author="Jan-Christopher Pien" w:date="2014-06-02T15:22:00Z">
                    <w:r>
                      <w:rPr>
                        <w:lang w:val="en-GB"/>
                      </w:rPr>
                      <w:t>ID of the story</w:t>
                    </w:r>
                  </w:ins>
                </w:p>
              </w:tc>
            </w:tr>
            <w:tr w:rsidR="00B658F3" w14:paraId="5BB9B5E5" w14:textId="77777777" w:rsidTr="003A0881">
              <w:trPr>
                <w:ins w:id="551" w:author="Jan-Christopher Pien" w:date="2014-06-02T15:22:00Z"/>
              </w:trPr>
              <w:tc>
                <w:tcPr>
                  <w:tcW w:w="1356" w:type="dxa"/>
                </w:tcPr>
                <w:p w14:paraId="47DA2E78" w14:textId="77777777" w:rsidR="00B658F3" w:rsidRDefault="00B658F3" w:rsidP="003A0881">
                  <w:pPr>
                    <w:rPr>
                      <w:ins w:id="552" w:author="Jan-Christopher Pien" w:date="2014-06-02T15:22:00Z"/>
                      <w:lang w:val="en-GB"/>
                    </w:rPr>
                  </w:pPr>
                  <w:ins w:id="553" w:author="Jan-Christopher Pien" w:date="2014-06-02T15:22:00Z">
                    <w:r>
                      <w:rPr>
                        <w:lang w:val="en-GB"/>
                      </w:rPr>
                      <w:t>title</w:t>
                    </w:r>
                  </w:ins>
                </w:p>
              </w:tc>
              <w:tc>
                <w:tcPr>
                  <w:tcW w:w="6119" w:type="dxa"/>
                </w:tcPr>
                <w:p w14:paraId="18359C4B" w14:textId="77777777" w:rsidR="00B658F3" w:rsidRDefault="00B658F3" w:rsidP="003A0881">
                  <w:pPr>
                    <w:rPr>
                      <w:ins w:id="554" w:author="Jan-Christopher Pien" w:date="2014-06-02T15:22:00Z"/>
                      <w:lang w:val="en-GB"/>
                    </w:rPr>
                  </w:pPr>
                  <w:ins w:id="555" w:author="Jan-Christopher Pien" w:date="2014-06-02T15:22:00Z">
                    <w:r>
                      <w:rPr>
                        <w:lang w:val="en-GB"/>
                      </w:rPr>
                      <w:t>Title of the story</w:t>
                    </w:r>
                  </w:ins>
                </w:p>
              </w:tc>
            </w:tr>
            <w:tr w:rsidR="00B658F3" w14:paraId="4FE2176B" w14:textId="77777777" w:rsidTr="003A0881">
              <w:trPr>
                <w:ins w:id="556" w:author="Jan-Christopher Pien" w:date="2014-06-02T15:22:00Z"/>
              </w:trPr>
              <w:tc>
                <w:tcPr>
                  <w:tcW w:w="1356" w:type="dxa"/>
                </w:tcPr>
                <w:p w14:paraId="7E840B6C" w14:textId="77777777" w:rsidR="00B658F3" w:rsidRDefault="00B658F3" w:rsidP="003A0881">
                  <w:pPr>
                    <w:rPr>
                      <w:ins w:id="557" w:author="Jan-Christopher Pien" w:date="2014-06-02T15:22:00Z"/>
                      <w:lang w:val="en-GB"/>
                    </w:rPr>
                  </w:pPr>
                  <w:ins w:id="558" w:author="Jan-Christopher Pien" w:date="2014-06-02T15:22:00Z">
                    <w:r>
                      <w:rPr>
                        <w:lang w:val="en-GB"/>
                      </w:rPr>
                      <w:t>location</w:t>
                    </w:r>
                  </w:ins>
                </w:p>
              </w:tc>
              <w:tc>
                <w:tcPr>
                  <w:tcW w:w="6119" w:type="dxa"/>
                </w:tcPr>
                <w:p w14:paraId="2AB72A64" w14:textId="77777777" w:rsidR="00B658F3" w:rsidRDefault="00B658F3" w:rsidP="003A0881">
                  <w:pPr>
                    <w:rPr>
                      <w:ins w:id="559" w:author="Jan-Christopher Pien" w:date="2014-06-02T15:22:00Z"/>
                      <w:lang w:val="en-GB"/>
                    </w:rPr>
                  </w:pPr>
                  <w:ins w:id="560" w:author="Jan-Christopher Pien" w:date="2014-06-02T15:22:00Z">
                    <w:r>
                      <w:rPr>
                        <w:lang w:val="en-GB"/>
                      </w:rPr>
                      <w:t>ID of the location</w:t>
                    </w:r>
                  </w:ins>
                </w:p>
              </w:tc>
            </w:tr>
          </w:tbl>
          <w:p w14:paraId="2FA93C96" w14:textId="77777777" w:rsidR="00B658F3" w:rsidRPr="00B2182E" w:rsidRDefault="00B658F3" w:rsidP="003A0881">
            <w:pPr>
              <w:rPr>
                <w:ins w:id="561" w:author="Jan-Christopher Pien" w:date="2014-06-02T15:22:00Z"/>
                <w:lang w:val="en-GB"/>
              </w:rPr>
            </w:pPr>
          </w:p>
        </w:tc>
      </w:tr>
      <w:tr w:rsidR="000140D0" w:rsidRPr="000140D0" w:rsidDel="000140D0" w14:paraId="70DE2D8F" w14:textId="4BE6D987" w:rsidTr="00B658F3">
        <w:tblPrEx>
          <w:tblW w:w="0" w:type="auto"/>
          <w:tblPrExChange w:id="562" w:author="Jan-Christopher Pien" w:date="2014-06-02T15:22:00Z">
            <w:tblPrEx>
              <w:tblW w:w="0" w:type="auto"/>
            </w:tblPrEx>
          </w:tblPrExChange>
        </w:tblPrEx>
        <w:trPr>
          <w:del w:id="563" w:author="Jan-Christopher Pien" w:date="2014-06-02T15:19:00Z"/>
          <w:trPrChange w:id="564" w:author="Jan-Christopher Pien" w:date="2014-06-02T15:22:00Z">
            <w:trPr>
              <w:gridAfter w:val="0"/>
            </w:trPr>
          </w:trPrChange>
        </w:trPr>
        <w:tc>
          <w:tcPr>
            <w:tcW w:w="1361" w:type="dxa"/>
            <w:tcPrChange w:id="565" w:author="Jan-Christopher Pien" w:date="2014-06-02T15:22:00Z">
              <w:tcPr>
                <w:tcW w:w="1189" w:type="dxa"/>
                <w:gridSpan w:val="2"/>
              </w:tcPr>
            </w:tcPrChange>
          </w:tcPr>
          <w:p w14:paraId="2F0FA043" w14:textId="75D87EF9" w:rsidR="000140D0" w:rsidDel="000140D0" w:rsidRDefault="000140D0" w:rsidP="000140D0">
            <w:pPr>
              <w:rPr>
                <w:del w:id="566" w:author="Jan-Christopher Pien" w:date="2014-06-02T15:19:00Z"/>
                <w:lang w:val="en-GB"/>
              </w:rPr>
            </w:pPr>
            <w:del w:id="567" w:author="Jan-Christopher Pien" w:date="2014-06-02T15:19:00Z">
              <w:r w:rsidDel="00FF6496">
                <w:rPr>
                  <w:lang w:val="en-GB"/>
                </w:rPr>
                <w:delText>locations</w:delText>
              </w:r>
            </w:del>
          </w:p>
        </w:tc>
        <w:tc>
          <w:tcPr>
            <w:tcW w:w="7701" w:type="dxa"/>
            <w:tcPrChange w:id="568" w:author="Jan-Christopher Pien" w:date="2014-06-02T15:22:00Z">
              <w:tcPr>
                <w:tcW w:w="7873" w:type="dxa"/>
                <w:gridSpan w:val="2"/>
              </w:tcPr>
            </w:tcPrChange>
          </w:tcPr>
          <w:p w14:paraId="0583FF16" w14:textId="0D8C15EA" w:rsidR="000140D0" w:rsidRPr="000140D0" w:rsidDel="00FF6496" w:rsidRDefault="000140D0" w:rsidP="000140D0">
            <w:pPr>
              <w:rPr>
                <w:del w:id="569" w:author="Jan-Christopher Pien" w:date="2014-06-02T15:19:00Z"/>
                <w:lang w:val="en-US"/>
                <w:rPrChange w:id="570" w:author="Jan-Christopher Pien" w:date="2014-06-02T15:19:00Z">
                  <w:rPr>
                    <w:del w:id="571" w:author="Jan-Christopher Pien" w:date="2014-06-02T15:19:00Z"/>
                  </w:rPr>
                </w:rPrChange>
              </w:rPr>
            </w:pPr>
            <w:del w:id="572" w:author="Jan-Christopher Pien" w:date="2014-06-02T15:19:00Z">
              <w:r w:rsidRPr="000140D0" w:rsidDel="00FF6496">
                <w:rPr>
                  <w:lang w:val="en-US"/>
                  <w:rPrChange w:id="573" w:author="Jan-Christopher Pien" w:date="2014-06-02T15:19:00Z">
                    <w:rPr/>
                  </w:rPrChange>
                </w:rPr>
                <w:delText>List of locations:</w:delText>
              </w:r>
            </w:del>
          </w:p>
          <w:tbl>
            <w:tblPr>
              <w:tblStyle w:val="Tabellenraster"/>
              <w:tblW w:w="0" w:type="auto"/>
              <w:tblLook w:val="04A0" w:firstRow="1" w:lastRow="0" w:firstColumn="1" w:lastColumn="0" w:noHBand="0" w:noVBand="1"/>
            </w:tblPr>
            <w:tblGrid>
              <w:gridCol w:w="1430"/>
              <w:gridCol w:w="6045"/>
            </w:tblGrid>
            <w:tr w:rsidR="000140D0" w:rsidRPr="000140D0" w:rsidDel="00FF6496" w14:paraId="1B7FC63D" w14:textId="4BB4D47D" w:rsidTr="008F496A">
              <w:trPr>
                <w:del w:id="574" w:author="Jan-Christopher Pien" w:date="2014-06-02T15:19:00Z"/>
              </w:trPr>
              <w:tc>
                <w:tcPr>
                  <w:tcW w:w="1447" w:type="dxa"/>
                </w:tcPr>
                <w:p w14:paraId="68D10529" w14:textId="4CAED4FC" w:rsidR="000140D0" w:rsidDel="00FF6496" w:rsidRDefault="000140D0" w:rsidP="000140D0">
                  <w:pPr>
                    <w:rPr>
                      <w:del w:id="575" w:author="Jan-Christopher Pien" w:date="2014-06-02T15:19:00Z"/>
                      <w:lang w:val="en-GB"/>
                    </w:rPr>
                  </w:pPr>
                  <w:del w:id="576" w:author="Jan-Christopher Pien" w:date="2014-06-02T15:19:00Z">
                    <w:r w:rsidDel="00FF6496">
                      <w:rPr>
                        <w:lang w:val="en-GB"/>
                      </w:rPr>
                      <w:delText>latitude</w:delText>
                    </w:r>
                  </w:del>
                </w:p>
              </w:tc>
              <w:tc>
                <w:tcPr>
                  <w:tcW w:w="6260" w:type="dxa"/>
                </w:tcPr>
                <w:p w14:paraId="35BFD5F4" w14:textId="3FF59729" w:rsidR="000140D0" w:rsidDel="00FF6496" w:rsidRDefault="000140D0" w:rsidP="000140D0">
                  <w:pPr>
                    <w:rPr>
                      <w:del w:id="577" w:author="Jan-Christopher Pien" w:date="2014-06-02T15:19:00Z"/>
                      <w:lang w:val="en-GB"/>
                    </w:rPr>
                  </w:pPr>
                  <w:del w:id="578" w:author="Jan-Christopher Pien" w:date="2014-06-02T15:19:00Z">
                    <w:r w:rsidDel="00FF6496">
                      <w:rPr>
                        <w:lang w:val="en-GB"/>
                      </w:rPr>
                      <w:delText>Latitude of the location</w:delText>
                    </w:r>
                  </w:del>
                </w:p>
              </w:tc>
            </w:tr>
            <w:tr w:rsidR="000140D0" w:rsidRPr="000140D0" w:rsidDel="00FF6496" w14:paraId="4A275ECF" w14:textId="1FC7B6A5" w:rsidTr="008F496A">
              <w:trPr>
                <w:del w:id="579" w:author="Jan-Christopher Pien" w:date="2014-06-02T15:19:00Z"/>
              </w:trPr>
              <w:tc>
                <w:tcPr>
                  <w:tcW w:w="1447" w:type="dxa"/>
                </w:tcPr>
                <w:p w14:paraId="0FE4C869" w14:textId="43965923" w:rsidR="000140D0" w:rsidDel="00FF6496" w:rsidRDefault="000140D0" w:rsidP="000140D0">
                  <w:pPr>
                    <w:rPr>
                      <w:del w:id="580" w:author="Jan-Christopher Pien" w:date="2014-06-02T15:19:00Z"/>
                      <w:lang w:val="en-GB"/>
                    </w:rPr>
                  </w:pPr>
                  <w:del w:id="581" w:author="Jan-Christopher Pien" w:date="2014-06-02T15:19:00Z">
                    <w:r w:rsidDel="00FF6496">
                      <w:rPr>
                        <w:lang w:val="en-GB"/>
                      </w:rPr>
                      <w:delText>longitude</w:delText>
                    </w:r>
                  </w:del>
                </w:p>
              </w:tc>
              <w:tc>
                <w:tcPr>
                  <w:tcW w:w="6260" w:type="dxa"/>
                </w:tcPr>
                <w:p w14:paraId="56E92B1A" w14:textId="181CB13A" w:rsidR="000140D0" w:rsidDel="00FF6496" w:rsidRDefault="000140D0" w:rsidP="000140D0">
                  <w:pPr>
                    <w:rPr>
                      <w:del w:id="582" w:author="Jan-Christopher Pien" w:date="2014-06-02T15:19:00Z"/>
                      <w:lang w:val="en-GB"/>
                    </w:rPr>
                  </w:pPr>
                  <w:del w:id="583" w:author="Jan-Christopher Pien" w:date="2014-06-02T15:19:00Z">
                    <w:r w:rsidDel="00FF6496">
                      <w:rPr>
                        <w:lang w:val="en-GB"/>
                      </w:rPr>
                      <w:delText>Longitude of the location</w:delText>
                    </w:r>
                  </w:del>
                </w:p>
              </w:tc>
            </w:tr>
            <w:tr w:rsidR="000140D0" w:rsidRPr="000140D0" w:rsidDel="00FF6496" w14:paraId="43DC4C72" w14:textId="63EFE940" w:rsidTr="008F496A">
              <w:trPr>
                <w:del w:id="584" w:author="Jan-Christopher Pien" w:date="2014-06-02T15:19:00Z"/>
              </w:trPr>
              <w:tc>
                <w:tcPr>
                  <w:tcW w:w="1447" w:type="dxa"/>
                </w:tcPr>
                <w:p w14:paraId="636D0749" w14:textId="35DB705D" w:rsidR="000140D0" w:rsidDel="00FF6496" w:rsidRDefault="000140D0" w:rsidP="000140D0">
                  <w:pPr>
                    <w:rPr>
                      <w:del w:id="585" w:author="Jan-Christopher Pien" w:date="2014-06-02T15:19:00Z"/>
                      <w:lang w:val="en-GB"/>
                    </w:rPr>
                  </w:pPr>
                  <w:del w:id="586" w:author="Jan-Christopher Pien" w:date="2014-06-02T15:19:00Z">
                    <w:r w:rsidDel="00FF6496">
                      <w:rPr>
                        <w:lang w:val="en-GB"/>
                      </w:rPr>
                      <w:delText>title</w:delText>
                    </w:r>
                  </w:del>
                </w:p>
              </w:tc>
              <w:tc>
                <w:tcPr>
                  <w:tcW w:w="6260" w:type="dxa"/>
                </w:tcPr>
                <w:p w14:paraId="68BD5E6C" w14:textId="4504CB16" w:rsidR="000140D0" w:rsidDel="00FF6496" w:rsidRDefault="000140D0" w:rsidP="000140D0">
                  <w:pPr>
                    <w:rPr>
                      <w:del w:id="587" w:author="Jan-Christopher Pien" w:date="2014-06-02T15:19:00Z"/>
                      <w:lang w:val="en-GB"/>
                    </w:rPr>
                  </w:pPr>
                  <w:del w:id="588" w:author="Jan-Christopher Pien" w:date="2014-06-02T15:19:00Z">
                    <w:r w:rsidDel="00FF6496">
                      <w:rPr>
                        <w:lang w:val="en-GB"/>
                      </w:rPr>
                      <w:delText>Title of the location</w:delText>
                    </w:r>
                  </w:del>
                </w:p>
              </w:tc>
            </w:tr>
            <w:tr w:rsidR="000140D0" w:rsidRPr="000140D0" w:rsidDel="00FF6496" w14:paraId="68AB6822" w14:textId="21FFE2DB" w:rsidTr="008F496A">
              <w:trPr>
                <w:del w:id="589" w:author="Jan-Christopher Pien" w:date="2014-06-02T15:19:00Z"/>
              </w:trPr>
              <w:tc>
                <w:tcPr>
                  <w:tcW w:w="1447" w:type="dxa"/>
                </w:tcPr>
                <w:p w14:paraId="756D8AE0" w14:textId="3745E0A9" w:rsidR="000140D0" w:rsidDel="00FF6496" w:rsidRDefault="000140D0" w:rsidP="000140D0">
                  <w:pPr>
                    <w:rPr>
                      <w:del w:id="590" w:author="Jan-Christopher Pien" w:date="2014-06-02T15:19:00Z"/>
                      <w:lang w:val="en-GB"/>
                    </w:rPr>
                  </w:pPr>
                  <w:del w:id="591" w:author="Jan-Christopher Pien" w:date="2014-06-02T15:19:00Z">
                    <w:r w:rsidDel="00FF6496">
                      <w:rPr>
                        <w:lang w:val="en-GB"/>
                      </w:rPr>
                      <w:delText>stories</w:delText>
                    </w:r>
                  </w:del>
                </w:p>
              </w:tc>
              <w:tc>
                <w:tcPr>
                  <w:tcW w:w="6260" w:type="dxa"/>
                </w:tcPr>
                <w:p w14:paraId="0675AEF0" w14:textId="4071765D" w:rsidR="000140D0" w:rsidDel="00FF6496" w:rsidRDefault="000140D0" w:rsidP="000140D0">
                  <w:pPr>
                    <w:rPr>
                      <w:del w:id="592" w:author="Jan-Christopher Pien" w:date="2014-06-02T15:19:00Z"/>
                      <w:lang w:val="en-GB"/>
                    </w:rPr>
                  </w:pPr>
                  <w:del w:id="593" w:author="Jan-Christopher Pien" w:date="2014-06-02T15:19:00Z">
                    <w:r w:rsidDel="00FF6496">
                      <w:rPr>
                        <w:lang w:val="en-GB"/>
                      </w:rPr>
                      <w:delText>List of stories:</w:delText>
                    </w:r>
                  </w:del>
                </w:p>
                <w:tbl>
                  <w:tblPr>
                    <w:tblStyle w:val="Tabellenraster"/>
                    <w:tblW w:w="0" w:type="auto"/>
                    <w:tblLook w:val="04A0" w:firstRow="1" w:lastRow="0" w:firstColumn="1" w:lastColumn="0" w:noHBand="0" w:noVBand="1"/>
                  </w:tblPr>
                  <w:tblGrid>
                    <w:gridCol w:w="2907"/>
                    <w:gridCol w:w="2912"/>
                  </w:tblGrid>
                  <w:tr w:rsidR="000140D0" w:rsidRPr="000140D0" w:rsidDel="00FF6496" w14:paraId="7F8C5ACE" w14:textId="0FAEA8BB" w:rsidTr="00A4031D">
                    <w:trPr>
                      <w:del w:id="594" w:author="Jan-Christopher Pien" w:date="2014-06-02T15:19:00Z"/>
                    </w:trPr>
                    <w:tc>
                      <w:tcPr>
                        <w:tcW w:w="3017" w:type="dxa"/>
                      </w:tcPr>
                      <w:p w14:paraId="6BC4CE87" w14:textId="549EBA29" w:rsidR="000140D0" w:rsidDel="00FF6496" w:rsidRDefault="000140D0" w:rsidP="000140D0">
                        <w:pPr>
                          <w:rPr>
                            <w:del w:id="595" w:author="Jan-Christopher Pien" w:date="2014-06-02T15:19:00Z"/>
                            <w:lang w:val="en-GB"/>
                          </w:rPr>
                        </w:pPr>
                        <w:del w:id="596" w:author="Jan-Christopher Pien" w:date="2014-06-02T15:19:00Z">
                          <w:r w:rsidDel="00FF6496">
                            <w:rPr>
                              <w:lang w:val="en-GB"/>
                            </w:rPr>
                            <w:delText>title</w:delText>
                          </w:r>
                        </w:del>
                      </w:p>
                    </w:tc>
                    <w:tc>
                      <w:tcPr>
                        <w:tcW w:w="3017" w:type="dxa"/>
                      </w:tcPr>
                      <w:p w14:paraId="78340AB9" w14:textId="27735C74" w:rsidR="000140D0" w:rsidDel="00FF6496" w:rsidRDefault="000140D0" w:rsidP="000140D0">
                        <w:pPr>
                          <w:rPr>
                            <w:del w:id="597" w:author="Jan-Christopher Pien" w:date="2014-06-02T15:19:00Z"/>
                            <w:lang w:val="en-GB"/>
                          </w:rPr>
                        </w:pPr>
                        <w:del w:id="598" w:author="Jan-Christopher Pien" w:date="2014-06-02T15:19:00Z">
                          <w:r w:rsidDel="00FF6496">
                            <w:rPr>
                              <w:lang w:val="en-GB"/>
                            </w:rPr>
                            <w:delText>Title of the story</w:delText>
                          </w:r>
                        </w:del>
                      </w:p>
                    </w:tc>
                  </w:tr>
                </w:tbl>
                <w:p w14:paraId="46849DED" w14:textId="3A8BD890" w:rsidR="000140D0" w:rsidDel="00FF6496" w:rsidRDefault="000140D0" w:rsidP="000140D0">
                  <w:pPr>
                    <w:rPr>
                      <w:del w:id="599" w:author="Jan-Christopher Pien" w:date="2014-06-02T15:19:00Z"/>
                      <w:lang w:val="en-GB"/>
                    </w:rPr>
                  </w:pPr>
                </w:p>
              </w:tc>
            </w:tr>
          </w:tbl>
          <w:p w14:paraId="12C6D4CB" w14:textId="5231646F" w:rsidR="000140D0" w:rsidDel="000140D0" w:rsidRDefault="000140D0" w:rsidP="000140D0">
            <w:pPr>
              <w:rPr>
                <w:del w:id="600" w:author="Jan-Christopher Pien" w:date="2014-06-02T15:19:00Z"/>
                <w:lang w:val="en-GB"/>
              </w:rPr>
            </w:pPr>
          </w:p>
        </w:tc>
      </w:tr>
    </w:tbl>
    <w:p w14:paraId="1686C189" w14:textId="77777777" w:rsidR="00A4031D" w:rsidRDefault="00A4031D" w:rsidP="00A4031D">
      <w:pPr>
        <w:pStyle w:val="berschrift1"/>
        <w:rPr>
          <w:lang w:val="en-GB"/>
        </w:rPr>
      </w:pPr>
      <w:r>
        <w:rPr>
          <w:lang w:val="en-GB"/>
        </w:rPr>
        <w:t>locations/</w:t>
      </w:r>
      <w:r w:rsidR="004E2247" w:rsidRPr="004E2247">
        <w:rPr>
          <w:b/>
          <w:lang w:val="en-GB"/>
        </w:rPr>
        <w:t>lat</w:t>
      </w:r>
      <w:r w:rsidR="004E2247">
        <w:rPr>
          <w:lang w:val="en-GB"/>
        </w:rPr>
        <w:t>/</w:t>
      </w:r>
      <w:r w:rsidR="004E2247" w:rsidRPr="004E2247">
        <w:rPr>
          <w:i/>
          <w:lang w:val="en-GB"/>
        </w:rPr>
        <w:t>maxlat</w:t>
      </w:r>
      <w:r w:rsidR="004E2247">
        <w:rPr>
          <w:lang w:val="en-GB"/>
        </w:rPr>
        <w:t>/</w:t>
      </w:r>
      <w:r w:rsidR="004E2247" w:rsidRPr="004E2247">
        <w:rPr>
          <w:b/>
          <w:lang w:val="en-GB"/>
        </w:rPr>
        <w:t>lon</w:t>
      </w:r>
      <w:r w:rsidR="004E2247">
        <w:rPr>
          <w:lang w:val="en-GB"/>
        </w:rPr>
        <w:t>/</w:t>
      </w:r>
      <w:r w:rsidR="004E2247" w:rsidRPr="004E2247">
        <w:rPr>
          <w:i/>
          <w:lang w:val="en-GB"/>
        </w:rPr>
        <w:t>maxlon</w:t>
      </w:r>
      <w:r>
        <w:rPr>
          <w:lang w:val="en-GB"/>
        </w:rPr>
        <w:t>/stories/</w:t>
      </w:r>
    </w:p>
    <w:p w14:paraId="4ABB5E8A" w14:textId="77777777" w:rsidR="0064354C" w:rsidRDefault="0064354C" w:rsidP="0064354C">
      <w:pPr>
        <w:pStyle w:val="berschrift2"/>
        <w:rPr>
          <w:lang w:val="en-GB"/>
        </w:rPr>
      </w:pPr>
      <w:r>
        <w:rPr>
          <w:lang w:val="en-GB"/>
        </w:rPr>
        <w:t>GET</w:t>
      </w:r>
    </w:p>
    <w:p w14:paraId="1126AFB3" w14:textId="77777777" w:rsidR="00A4031D" w:rsidRDefault="00A4031D" w:rsidP="00A4031D">
      <w:pPr>
        <w:rPr>
          <w:lang w:val="en-GB"/>
        </w:rPr>
      </w:pPr>
      <w:r>
        <w:rPr>
          <w:lang w:val="en-GB"/>
        </w:rPr>
        <w:t xml:space="preserve">This retrieves all locations in a certain area, which have at least one story attached to it. This also </w:t>
      </w:r>
      <w:del w:id="601" w:author="Jan-Christopher Pien" w:date="2014-05-27T15:22:00Z">
        <w:r w:rsidDel="00606EDA">
          <w:rPr>
            <w:lang w:val="en-GB"/>
          </w:rPr>
          <w:delText>includes the count of stories attached to the locations.</w:delText>
        </w:r>
      </w:del>
      <w:ins w:id="602" w:author="Jan-Christopher Pien" w:date="2014-05-27T15:22:00Z">
        <w:r w:rsidR="00606EDA">
          <w:rPr>
            <w:lang w:val="en-GB"/>
          </w:rPr>
          <w:t>all story information that is available.</w:t>
        </w:r>
      </w:ins>
    </w:p>
    <w:p w14:paraId="142F1828" w14:textId="0C67C690" w:rsidR="00A4031D" w:rsidRDefault="00BA34FC" w:rsidP="0064354C">
      <w:pPr>
        <w:pStyle w:val="berschrift3"/>
        <w:rPr>
          <w:lang w:val="en-GB"/>
        </w:rPr>
      </w:pPr>
      <w:ins w:id="603" w:author="Jan-Christopher Pien" w:date="2014-05-28T12:23:00Z">
        <w:r>
          <w:rPr>
            <w:lang w:val="en-US"/>
          </w:rPr>
          <w:t>URL-</w:t>
        </w:r>
      </w:ins>
      <w:r w:rsidR="00A4031D">
        <w:rPr>
          <w:lang w:val="en-GB"/>
        </w:rPr>
        <w:t>Parameters</w:t>
      </w:r>
    </w:p>
    <w:tbl>
      <w:tblPr>
        <w:tblStyle w:val="Tabellenraster"/>
        <w:tblW w:w="0" w:type="auto"/>
        <w:tblLook w:val="04A0" w:firstRow="1" w:lastRow="0" w:firstColumn="1" w:lastColumn="0" w:noHBand="0" w:noVBand="1"/>
      </w:tblPr>
      <w:tblGrid>
        <w:gridCol w:w="1413"/>
        <w:gridCol w:w="7649"/>
      </w:tblGrid>
      <w:tr w:rsidR="00A4031D" w14:paraId="1F5EC33F" w14:textId="77777777" w:rsidTr="008F496A">
        <w:tc>
          <w:tcPr>
            <w:tcW w:w="1413" w:type="dxa"/>
          </w:tcPr>
          <w:p w14:paraId="6DBE7DDC" w14:textId="77777777" w:rsidR="00A4031D" w:rsidRPr="00376806" w:rsidRDefault="00A4031D" w:rsidP="008F496A">
            <w:pPr>
              <w:rPr>
                <w:b/>
                <w:lang w:val="en-GB"/>
              </w:rPr>
            </w:pPr>
            <w:r>
              <w:rPr>
                <w:b/>
                <w:lang w:val="en-GB"/>
              </w:rPr>
              <w:t>lat</w:t>
            </w:r>
          </w:p>
        </w:tc>
        <w:tc>
          <w:tcPr>
            <w:tcW w:w="7649" w:type="dxa"/>
          </w:tcPr>
          <w:p w14:paraId="3FEF5E21" w14:textId="77777777" w:rsidR="00A4031D" w:rsidRDefault="00A4031D" w:rsidP="008F496A">
            <w:pPr>
              <w:rPr>
                <w:lang w:val="en-GB"/>
              </w:rPr>
            </w:pPr>
            <w:r>
              <w:rPr>
                <w:lang w:val="en-GB"/>
              </w:rPr>
              <w:t>Lower latitude bound, if maxlat is present, otherwise latitude around which locations will be returned</w:t>
            </w:r>
          </w:p>
          <w:p w14:paraId="5CFADF8B"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6BE5C119" w14:textId="77777777" w:rsidTr="008F496A">
        <w:tc>
          <w:tcPr>
            <w:tcW w:w="1413" w:type="dxa"/>
          </w:tcPr>
          <w:p w14:paraId="11750302" w14:textId="77777777" w:rsidR="00A4031D" w:rsidRPr="00376806" w:rsidRDefault="00A4031D" w:rsidP="008F496A">
            <w:pPr>
              <w:rPr>
                <w:i/>
                <w:lang w:val="en-GB"/>
              </w:rPr>
            </w:pPr>
            <w:r>
              <w:rPr>
                <w:i/>
                <w:lang w:val="en-GB"/>
              </w:rPr>
              <w:t>maxlat</w:t>
            </w:r>
          </w:p>
        </w:tc>
        <w:tc>
          <w:tcPr>
            <w:tcW w:w="7649" w:type="dxa"/>
          </w:tcPr>
          <w:p w14:paraId="51012344" w14:textId="77777777" w:rsidR="00A4031D" w:rsidRDefault="00A4031D" w:rsidP="008F496A">
            <w:pPr>
              <w:rPr>
                <w:lang w:val="en-GB"/>
              </w:rPr>
            </w:pPr>
            <w:r>
              <w:rPr>
                <w:lang w:val="en-GB"/>
              </w:rPr>
              <w:t>Upper latitude bound</w:t>
            </w:r>
          </w:p>
          <w:p w14:paraId="33B2C2BE"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4C1FCF15" w14:textId="77777777" w:rsidTr="008F496A">
        <w:tc>
          <w:tcPr>
            <w:tcW w:w="1413" w:type="dxa"/>
          </w:tcPr>
          <w:p w14:paraId="682DC042" w14:textId="77777777" w:rsidR="00A4031D" w:rsidRPr="00376806" w:rsidRDefault="00A4031D" w:rsidP="008F496A">
            <w:pPr>
              <w:rPr>
                <w:b/>
                <w:lang w:val="en-GB"/>
              </w:rPr>
            </w:pPr>
            <w:r>
              <w:rPr>
                <w:b/>
                <w:lang w:val="en-GB"/>
              </w:rPr>
              <w:t>lon</w:t>
            </w:r>
          </w:p>
        </w:tc>
        <w:tc>
          <w:tcPr>
            <w:tcW w:w="7649" w:type="dxa"/>
          </w:tcPr>
          <w:p w14:paraId="3E359EA2" w14:textId="77777777" w:rsidR="00A4031D" w:rsidRDefault="00A4031D" w:rsidP="008F496A">
            <w:pPr>
              <w:rPr>
                <w:lang w:val="en-GB"/>
              </w:rPr>
            </w:pPr>
            <w:r>
              <w:rPr>
                <w:lang w:val="en-GB"/>
              </w:rPr>
              <w:t>Lower longitude bound, if maxlon is present, otherwise longitude around which locations will be returned</w:t>
            </w:r>
          </w:p>
          <w:p w14:paraId="2A1393F4"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r w:rsidR="00A4031D" w14:paraId="345EC52E" w14:textId="77777777" w:rsidTr="008F496A">
        <w:tc>
          <w:tcPr>
            <w:tcW w:w="1413" w:type="dxa"/>
          </w:tcPr>
          <w:p w14:paraId="7B58317E" w14:textId="77777777" w:rsidR="00A4031D" w:rsidRPr="00376806" w:rsidRDefault="00A4031D" w:rsidP="008F496A">
            <w:pPr>
              <w:rPr>
                <w:i/>
                <w:lang w:val="en-GB"/>
              </w:rPr>
            </w:pPr>
            <w:r>
              <w:rPr>
                <w:i/>
                <w:lang w:val="en-GB"/>
              </w:rPr>
              <w:t>maxlon</w:t>
            </w:r>
          </w:p>
        </w:tc>
        <w:tc>
          <w:tcPr>
            <w:tcW w:w="7649" w:type="dxa"/>
          </w:tcPr>
          <w:p w14:paraId="016F98F3" w14:textId="77777777" w:rsidR="00A4031D" w:rsidRDefault="00A4031D" w:rsidP="008F496A">
            <w:pPr>
              <w:rPr>
                <w:lang w:val="en-GB"/>
              </w:rPr>
            </w:pPr>
            <w:r>
              <w:rPr>
                <w:lang w:val="en-GB"/>
              </w:rPr>
              <w:t>Upper longitude bound</w:t>
            </w:r>
          </w:p>
          <w:p w14:paraId="314B6497" w14:textId="77777777" w:rsidR="00A4031D" w:rsidRDefault="00A4031D" w:rsidP="008F496A">
            <w:pPr>
              <w:rPr>
                <w:lang w:val="en-GB"/>
              </w:rPr>
            </w:pPr>
            <w:r>
              <w:rPr>
                <w:lang w:val="en-GB"/>
              </w:rPr>
              <w:t xml:space="preserve">Format: </w:t>
            </w:r>
            <w:r w:rsidRPr="001E1AAB">
              <w:rPr>
                <w:rFonts w:ascii="Courier New" w:hAnsi="Courier New" w:cs="Courier New"/>
                <w:lang w:val="en-GB"/>
              </w:rPr>
              <w:t>[0-9]{1,3}.[0-9]{1,10}</w:t>
            </w:r>
          </w:p>
        </w:tc>
      </w:tr>
    </w:tbl>
    <w:p w14:paraId="32BF5043" w14:textId="27F52E1D" w:rsidR="00A4031D" w:rsidDel="001136D4" w:rsidRDefault="00A4031D">
      <w:pPr>
        <w:pStyle w:val="berschrift3"/>
        <w:rPr>
          <w:del w:id="604" w:author="Jan-Christopher Pien" w:date="2014-06-02T15:22:00Z"/>
          <w:lang w:val="en-GB"/>
        </w:rPr>
      </w:pPr>
      <w:r>
        <w:rPr>
          <w:lang w:val="en-GB"/>
        </w:rPr>
        <w:t>Return data</w:t>
      </w:r>
    </w:p>
    <w:tbl>
      <w:tblPr>
        <w:tblStyle w:val="Tabellenraster"/>
        <w:tblW w:w="0" w:type="auto"/>
        <w:tblLook w:val="04A0" w:firstRow="1" w:lastRow="0" w:firstColumn="1" w:lastColumn="0" w:noHBand="0" w:noVBand="1"/>
      </w:tblPr>
      <w:tblGrid>
        <w:gridCol w:w="1129"/>
        <w:gridCol w:w="7933"/>
      </w:tblGrid>
      <w:tr w:rsidR="00A4031D" w:rsidDel="001136D4" w14:paraId="1F40E2C7" w14:textId="763FB003" w:rsidTr="008F496A">
        <w:trPr>
          <w:del w:id="605" w:author="Jan-Christopher Pien" w:date="2014-06-02T15:22:00Z"/>
        </w:trPr>
        <w:tc>
          <w:tcPr>
            <w:tcW w:w="1129" w:type="dxa"/>
          </w:tcPr>
          <w:p w14:paraId="19D5F33E" w14:textId="77777777" w:rsidR="001136D4" w:rsidRDefault="001136D4">
            <w:pPr>
              <w:pStyle w:val="berschrift3"/>
              <w:rPr>
                <w:ins w:id="606" w:author="Jan-Christopher Pien" w:date="2014-06-02T15:23:00Z"/>
                <w:lang w:val="en-GB"/>
              </w:rPr>
              <w:pPrChange w:id="607" w:author="Jan-Christopher Pien" w:date="2014-06-02T15:22:00Z">
                <w:pPr>
                  <w:pStyle w:val="berschrift1"/>
                  <w:outlineLvl w:val="0"/>
                </w:pPr>
              </w:pPrChange>
            </w:pPr>
          </w:p>
          <w:p w14:paraId="7076F4AA" w14:textId="31CA81B9" w:rsidR="00A4031D" w:rsidDel="001136D4" w:rsidRDefault="00A4031D">
            <w:pPr>
              <w:pStyle w:val="berschrift3"/>
              <w:rPr>
                <w:del w:id="608" w:author="Jan-Christopher Pien" w:date="2014-06-02T15:22:00Z"/>
                <w:lang w:val="en-GB"/>
              </w:rPr>
              <w:pPrChange w:id="609" w:author="Jan-Christopher Pien" w:date="2014-06-02T15:22:00Z">
                <w:pPr/>
              </w:pPrChange>
            </w:pPr>
            <w:del w:id="610" w:author="Jan-Christopher Pien" w:date="2014-06-02T15:22:00Z">
              <w:r w:rsidDel="001136D4">
                <w:rPr>
                  <w:lang w:val="en-GB"/>
                </w:rPr>
                <w:delText>locations</w:delText>
              </w:r>
            </w:del>
          </w:p>
        </w:tc>
        <w:tc>
          <w:tcPr>
            <w:tcW w:w="7933" w:type="dxa"/>
          </w:tcPr>
          <w:p w14:paraId="1E95098B" w14:textId="52BE3D5D" w:rsidR="00A4031D" w:rsidDel="001136D4" w:rsidRDefault="00A4031D">
            <w:pPr>
              <w:pStyle w:val="berschrift3"/>
              <w:rPr>
                <w:del w:id="611" w:author="Jan-Christopher Pien" w:date="2014-06-02T15:22:00Z"/>
              </w:rPr>
              <w:pPrChange w:id="612" w:author="Jan-Christopher Pien" w:date="2014-06-02T15:22:00Z">
                <w:pPr/>
              </w:pPrChange>
            </w:pPr>
            <w:del w:id="613" w:author="Jan-Christopher Pien" w:date="2014-06-02T15:22:00Z">
              <w:r w:rsidDel="001136D4">
                <w:delText>List of locations:</w:delText>
              </w:r>
            </w:del>
          </w:p>
          <w:tbl>
            <w:tblPr>
              <w:tblStyle w:val="Tabellenraster"/>
              <w:tblW w:w="0" w:type="auto"/>
              <w:tblLook w:val="04A0" w:firstRow="1" w:lastRow="0" w:firstColumn="1" w:lastColumn="0" w:noHBand="0" w:noVBand="1"/>
            </w:tblPr>
            <w:tblGrid>
              <w:gridCol w:w="1447"/>
              <w:gridCol w:w="6260"/>
            </w:tblGrid>
            <w:tr w:rsidR="00606EDA" w:rsidDel="001136D4" w14:paraId="528BAF8A" w14:textId="4704D489" w:rsidTr="008F496A">
              <w:trPr>
                <w:del w:id="614" w:author="Jan-Christopher Pien" w:date="2014-06-02T15:22:00Z"/>
              </w:trPr>
              <w:tc>
                <w:tcPr>
                  <w:tcW w:w="1447" w:type="dxa"/>
                </w:tcPr>
                <w:p w14:paraId="179CF6CA" w14:textId="3473D85C" w:rsidR="00606EDA" w:rsidDel="001136D4" w:rsidRDefault="00606EDA">
                  <w:pPr>
                    <w:pStyle w:val="berschrift3"/>
                    <w:rPr>
                      <w:del w:id="615" w:author="Jan-Christopher Pien" w:date="2014-06-02T15:22:00Z"/>
                      <w:lang w:val="en-GB"/>
                    </w:rPr>
                    <w:pPrChange w:id="616" w:author="Jan-Christopher Pien" w:date="2014-06-02T15:22:00Z">
                      <w:pPr/>
                    </w:pPrChange>
                  </w:pPr>
                  <w:del w:id="617" w:author="Jan-Christopher Pien" w:date="2014-06-02T15:22:00Z">
                    <w:r w:rsidDel="001136D4">
                      <w:rPr>
                        <w:lang w:val="en-GB"/>
                      </w:rPr>
                      <w:delText>latitude</w:delText>
                    </w:r>
                  </w:del>
                </w:p>
              </w:tc>
              <w:tc>
                <w:tcPr>
                  <w:tcW w:w="6260" w:type="dxa"/>
                </w:tcPr>
                <w:p w14:paraId="7BB464CB" w14:textId="5475D1F7" w:rsidR="00606EDA" w:rsidDel="001136D4" w:rsidRDefault="00606EDA">
                  <w:pPr>
                    <w:pStyle w:val="berschrift3"/>
                    <w:rPr>
                      <w:del w:id="618" w:author="Jan-Christopher Pien" w:date="2014-06-02T15:22:00Z"/>
                      <w:lang w:val="en-GB"/>
                    </w:rPr>
                    <w:pPrChange w:id="619" w:author="Jan-Christopher Pien" w:date="2014-06-02T15:22:00Z">
                      <w:pPr/>
                    </w:pPrChange>
                  </w:pPr>
                  <w:del w:id="620" w:author="Jan-Christopher Pien" w:date="2014-06-02T15:22:00Z">
                    <w:r w:rsidDel="001136D4">
                      <w:rPr>
                        <w:lang w:val="en-GB"/>
                      </w:rPr>
                      <w:delText>Latitude of the location</w:delText>
                    </w:r>
                  </w:del>
                </w:p>
              </w:tc>
            </w:tr>
            <w:tr w:rsidR="00606EDA" w:rsidDel="001136D4" w14:paraId="67DE36F0" w14:textId="7FEB78B9" w:rsidTr="008F496A">
              <w:trPr>
                <w:del w:id="621" w:author="Jan-Christopher Pien" w:date="2014-06-02T15:22:00Z"/>
              </w:trPr>
              <w:tc>
                <w:tcPr>
                  <w:tcW w:w="1447" w:type="dxa"/>
                </w:tcPr>
                <w:p w14:paraId="53DA1B45" w14:textId="69A866F6" w:rsidR="00606EDA" w:rsidDel="001136D4" w:rsidRDefault="00606EDA">
                  <w:pPr>
                    <w:pStyle w:val="berschrift3"/>
                    <w:rPr>
                      <w:del w:id="622" w:author="Jan-Christopher Pien" w:date="2014-06-02T15:22:00Z"/>
                      <w:lang w:val="en-GB"/>
                    </w:rPr>
                    <w:pPrChange w:id="623" w:author="Jan-Christopher Pien" w:date="2014-06-02T15:22:00Z">
                      <w:pPr/>
                    </w:pPrChange>
                  </w:pPr>
                  <w:del w:id="624" w:author="Jan-Christopher Pien" w:date="2014-06-02T15:22:00Z">
                    <w:r w:rsidDel="001136D4">
                      <w:rPr>
                        <w:lang w:val="en-GB"/>
                      </w:rPr>
                      <w:delText>longitude</w:delText>
                    </w:r>
                  </w:del>
                </w:p>
              </w:tc>
              <w:tc>
                <w:tcPr>
                  <w:tcW w:w="6260" w:type="dxa"/>
                </w:tcPr>
                <w:p w14:paraId="7155139C" w14:textId="458E51F8" w:rsidR="00606EDA" w:rsidDel="001136D4" w:rsidRDefault="00606EDA">
                  <w:pPr>
                    <w:pStyle w:val="berschrift3"/>
                    <w:rPr>
                      <w:del w:id="625" w:author="Jan-Christopher Pien" w:date="2014-06-02T15:22:00Z"/>
                      <w:lang w:val="en-GB"/>
                    </w:rPr>
                    <w:pPrChange w:id="626" w:author="Jan-Christopher Pien" w:date="2014-06-02T15:22:00Z">
                      <w:pPr/>
                    </w:pPrChange>
                  </w:pPr>
                  <w:del w:id="627" w:author="Jan-Christopher Pien" w:date="2014-06-02T15:22:00Z">
                    <w:r w:rsidDel="001136D4">
                      <w:rPr>
                        <w:lang w:val="en-GB"/>
                      </w:rPr>
                      <w:delText>Longitude of the location</w:delText>
                    </w:r>
                  </w:del>
                </w:p>
              </w:tc>
            </w:tr>
            <w:tr w:rsidR="00606EDA" w:rsidDel="001136D4" w14:paraId="48333F0A" w14:textId="12D8D4F2" w:rsidTr="008F496A">
              <w:trPr>
                <w:del w:id="628" w:author="Jan-Christopher Pien" w:date="2014-06-02T15:22:00Z"/>
              </w:trPr>
              <w:tc>
                <w:tcPr>
                  <w:tcW w:w="1447" w:type="dxa"/>
                </w:tcPr>
                <w:p w14:paraId="52EE8B59" w14:textId="51FCB04E" w:rsidR="00606EDA" w:rsidDel="001136D4" w:rsidRDefault="00606EDA">
                  <w:pPr>
                    <w:pStyle w:val="berschrift3"/>
                    <w:rPr>
                      <w:del w:id="629" w:author="Jan-Christopher Pien" w:date="2014-06-02T15:22:00Z"/>
                      <w:lang w:val="en-GB"/>
                    </w:rPr>
                    <w:pPrChange w:id="630" w:author="Jan-Christopher Pien" w:date="2014-06-02T15:22:00Z">
                      <w:pPr/>
                    </w:pPrChange>
                  </w:pPr>
                  <w:del w:id="631" w:author="Jan-Christopher Pien" w:date="2014-06-02T15:22:00Z">
                    <w:r w:rsidDel="001136D4">
                      <w:rPr>
                        <w:lang w:val="en-GB"/>
                      </w:rPr>
                      <w:delText>title</w:delText>
                    </w:r>
                  </w:del>
                </w:p>
              </w:tc>
              <w:tc>
                <w:tcPr>
                  <w:tcW w:w="6260" w:type="dxa"/>
                </w:tcPr>
                <w:p w14:paraId="2464C055" w14:textId="553FFCFA" w:rsidR="00606EDA" w:rsidDel="001136D4" w:rsidRDefault="00606EDA">
                  <w:pPr>
                    <w:pStyle w:val="berschrift3"/>
                    <w:rPr>
                      <w:del w:id="632" w:author="Jan-Christopher Pien" w:date="2014-06-02T15:22:00Z"/>
                      <w:lang w:val="en-GB"/>
                    </w:rPr>
                    <w:pPrChange w:id="633" w:author="Jan-Christopher Pien" w:date="2014-06-02T15:22:00Z">
                      <w:pPr/>
                    </w:pPrChange>
                  </w:pPr>
                  <w:del w:id="634" w:author="Jan-Christopher Pien" w:date="2014-06-02T15:22:00Z">
                    <w:r w:rsidDel="001136D4">
                      <w:rPr>
                        <w:lang w:val="en-GB"/>
                      </w:rPr>
                      <w:delText>Title of the location</w:delText>
                    </w:r>
                  </w:del>
                </w:p>
              </w:tc>
            </w:tr>
            <w:tr w:rsidR="00606EDA" w:rsidDel="001136D4" w14:paraId="749650F8" w14:textId="18E98809" w:rsidTr="008F496A">
              <w:trPr>
                <w:del w:id="635" w:author="Jan-Christopher Pien" w:date="2014-06-02T15:22:00Z"/>
              </w:trPr>
              <w:tc>
                <w:tcPr>
                  <w:tcW w:w="1447" w:type="dxa"/>
                </w:tcPr>
                <w:p w14:paraId="71064B61" w14:textId="4DC4F7D4" w:rsidR="00606EDA" w:rsidDel="001136D4" w:rsidRDefault="00606EDA">
                  <w:pPr>
                    <w:pStyle w:val="berschrift3"/>
                    <w:rPr>
                      <w:del w:id="636" w:author="Jan-Christopher Pien" w:date="2014-06-02T15:22:00Z"/>
                      <w:lang w:val="en-GB"/>
                    </w:rPr>
                    <w:pPrChange w:id="637" w:author="Jan-Christopher Pien" w:date="2014-06-02T15:22:00Z">
                      <w:pPr/>
                    </w:pPrChange>
                  </w:pPr>
                  <w:del w:id="638" w:author="Jan-Christopher Pien" w:date="2014-06-02T15:22:00Z">
                    <w:r w:rsidDel="001136D4">
                      <w:rPr>
                        <w:lang w:val="en-GB"/>
                      </w:rPr>
                      <w:delText>stories</w:delText>
                    </w:r>
                  </w:del>
                </w:p>
              </w:tc>
              <w:tc>
                <w:tcPr>
                  <w:tcW w:w="6260" w:type="dxa"/>
                </w:tcPr>
                <w:p w14:paraId="1986C5E5" w14:textId="5B11CCAA" w:rsidR="00606EDA" w:rsidDel="001136D4" w:rsidRDefault="00606EDA">
                  <w:pPr>
                    <w:pStyle w:val="berschrift3"/>
                    <w:rPr>
                      <w:del w:id="639" w:author="Jan-Christopher Pien" w:date="2014-06-02T15:22:00Z"/>
                      <w:lang w:val="en-GB"/>
                    </w:rPr>
                    <w:pPrChange w:id="640" w:author="Jan-Christopher Pien" w:date="2014-06-02T15:22:00Z">
                      <w:pPr/>
                    </w:pPrChange>
                  </w:pPr>
                  <w:del w:id="641" w:author="Jan-Christopher Pien" w:date="2014-06-02T15:22:00Z">
                    <w:r w:rsidDel="001136D4">
                      <w:rPr>
                        <w:lang w:val="en-GB"/>
                      </w:rPr>
                      <w:delText>List of stories:</w:delText>
                    </w:r>
                  </w:del>
                </w:p>
                <w:tbl>
                  <w:tblPr>
                    <w:tblStyle w:val="Tabellenraster"/>
                    <w:tblW w:w="0" w:type="auto"/>
                    <w:tblLook w:val="04A0" w:firstRow="1" w:lastRow="0" w:firstColumn="1" w:lastColumn="0" w:noHBand="0" w:noVBand="1"/>
                  </w:tblPr>
                  <w:tblGrid>
                    <w:gridCol w:w="1729"/>
                    <w:gridCol w:w="4305"/>
                  </w:tblGrid>
                  <w:tr w:rsidR="00606EDA" w:rsidDel="001136D4" w14:paraId="397892D4" w14:textId="4218C8AF" w:rsidTr="00333D9B">
                    <w:trPr>
                      <w:del w:id="642" w:author="Jan-Christopher Pien" w:date="2014-06-02T15:22:00Z"/>
                    </w:trPr>
                    <w:tc>
                      <w:tcPr>
                        <w:tcW w:w="1729" w:type="dxa"/>
                      </w:tcPr>
                      <w:p w14:paraId="32931FAF" w14:textId="22FCAD89" w:rsidR="00606EDA" w:rsidDel="001136D4" w:rsidRDefault="00606EDA">
                        <w:pPr>
                          <w:pStyle w:val="berschrift3"/>
                          <w:rPr>
                            <w:del w:id="643" w:author="Jan-Christopher Pien" w:date="2014-06-02T15:22:00Z"/>
                            <w:lang w:val="en-GB"/>
                          </w:rPr>
                          <w:pPrChange w:id="644" w:author="Jan-Christopher Pien" w:date="2014-06-02T15:22:00Z">
                            <w:pPr/>
                          </w:pPrChange>
                        </w:pPr>
                        <w:del w:id="645" w:author="Jan-Christopher Pien" w:date="2014-06-02T15:22:00Z">
                          <w:r w:rsidDel="001136D4">
                            <w:rPr>
                              <w:lang w:val="en-GB"/>
                            </w:rPr>
                            <w:delText>title</w:delText>
                          </w:r>
                        </w:del>
                      </w:p>
                    </w:tc>
                    <w:tc>
                      <w:tcPr>
                        <w:tcW w:w="4305" w:type="dxa"/>
                      </w:tcPr>
                      <w:p w14:paraId="5133560A" w14:textId="007275AB" w:rsidR="00606EDA" w:rsidDel="001136D4" w:rsidRDefault="00606EDA">
                        <w:pPr>
                          <w:pStyle w:val="berschrift3"/>
                          <w:rPr>
                            <w:del w:id="646" w:author="Jan-Christopher Pien" w:date="2014-06-02T15:22:00Z"/>
                            <w:lang w:val="en-GB"/>
                          </w:rPr>
                          <w:pPrChange w:id="647" w:author="Jan-Christopher Pien" w:date="2014-06-02T15:22:00Z">
                            <w:pPr/>
                          </w:pPrChange>
                        </w:pPr>
                        <w:del w:id="648" w:author="Jan-Christopher Pien" w:date="2014-06-02T15:22:00Z">
                          <w:r w:rsidDel="001136D4">
                            <w:rPr>
                              <w:lang w:val="en-GB"/>
                            </w:rPr>
                            <w:delText>Title of the story</w:delText>
                          </w:r>
                        </w:del>
                      </w:p>
                    </w:tc>
                  </w:tr>
                  <w:tr w:rsidR="00606EDA" w:rsidDel="001136D4" w14:paraId="641E4C64" w14:textId="248F838D" w:rsidTr="00333D9B">
                    <w:trPr>
                      <w:del w:id="649" w:author="Jan-Christopher Pien" w:date="2014-06-02T15:22:00Z"/>
                    </w:trPr>
                    <w:tc>
                      <w:tcPr>
                        <w:tcW w:w="1729" w:type="dxa"/>
                      </w:tcPr>
                      <w:p w14:paraId="61A596A5" w14:textId="2DB3B4DA" w:rsidR="00606EDA" w:rsidDel="001136D4" w:rsidRDefault="00606EDA">
                        <w:pPr>
                          <w:pStyle w:val="berschrift3"/>
                          <w:rPr>
                            <w:del w:id="650" w:author="Jan-Christopher Pien" w:date="2014-06-02T15:22:00Z"/>
                            <w:lang w:val="en-GB"/>
                          </w:rPr>
                          <w:pPrChange w:id="651" w:author="Jan-Christopher Pien" w:date="2014-06-02T15:22:00Z">
                            <w:pPr/>
                          </w:pPrChange>
                        </w:pPr>
                        <w:del w:id="652" w:author="Jan-Christopher Pien" w:date="2014-06-02T15:22:00Z">
                          <w:r w:rsidDel="001136D4">
                            <w:rPr>
                              <w:lang w:val="en-GB"/>
                            </w:rPr>
                            <w:delText>author</w:delText>
                          </w:r>
                        </w:del>
                      </w:p>
                    </w:tc>
                    <w:tc>
                      <w:tcPr>
                        <w:tcW w:w="4305" w:type="dxa"/>
                      </w:tcPr>
                      <w:p w14:paraId="28912AA9" w14:textId="15F2F436" w:rsidR="00606EDA" w:rsidDel="001136D4" w:rsidRDefault="00606EDA">
                        <w:pPr>
                          <w:pStyle w:val="berschrift3"/>
                          <w:rPr>
                            <w:del w:id="653" w:author="Jan-Christopher Pien" w:date="2014-06-02T15:22:00Z"/>
                            <w:lang w:val="en-GB"/>
                          </w:rPr>
                          <w:pPrChange w:id="654" w:author="Jan-Christopher Pien" w:date="2014-06-02T15:22:00Z">
                            <w:pPr/>
                          </w:pPrChange>
                        </w:pPr>
                        <w:del w:id="655" w:author="Jan-Christopher Pien" w:date="2014-06-02T15:22:00Z">
                          <w:r w:rsidDel="001136D4">
                            <w:rPr>
                              <w:lang w:val="en-GB"/>
                            </w:rPr>
                            <w:delText>Author of the story</w:delText>
                          </w:r>
                        </w:del>
                      </w:p>
                    </w:tc>
                  </w:tr>
                  <w:tr w:rsidR="00606EDA" w:rsidRPr="002448E5" w:rsidDel="001136D4" w14:paraId="1282997D" w14:textId="5B18C7AE" w:rsidTr="00333D9B">
                    <w:trPr>
                      <w:del w:id="656" w:author="Jan-Christopher Pien" w:date="2014-06-02T15:22:00Z"/>
                    </w:trPr>
                    <w:tc>
                      <w:tcPr>
                        <w:tcW w:w="1729" w:type="dxa"/>
                      </w:tcPr>
                      <w:p w14:paraId="79657E9A" w14:textId="63766ADE" w:rsidR="00606EDA" w:rsidDel="001136D4" w:rsidRDefault="00606EDA">
                        <w:pPr>
                          <w:pStyle w:val="berschrift3"/>
                          <w:rPr>
                            <w:del w:id="657" w:author="Jan-Christopher Pien" w:date="2014-06-02T15:22:00Z"/>
                            <w:lang w:val="en-GB"/>
                          </w:rPr>
                          <w:pPrChange w:id="658" w:author="Jan-Christopher Pien" w:date="2014-06-02T15:22:00Z">
                            <w:pPr/>
                          </w:pPrChange>
                        </w:pPr>
                        <w:del w:id="659" w:author="Jan-Christopher Pien" w:date="2014-06-02T15:22:00Z">
                          <w:r w:rsidDel="001136D4">
                            <w:rPr>
                              <w:lang w:val="en-GB"/>
                            </w:rPr>
                            <w:delText>text</w:delText>
                          </w:r>
                        </w:del>
                      </w:p>
                    </w:tc>
                    <w:tc>
                      <w:tcPr>
                        <w:tcW w:w="4305" w:type="dxa"/>
                      </w:tcPr>
                      <w:p w14:paraId="45B6D7D3" w14:textId="6FA65506" w:rsidR="00606EDA" w:rsidDel="001136D4" w:rsidRDefault="00606EDA">
                        <w:pPr>
                          <w:pStyle w:val="berschrift3"/>
                          <w:rPr>
                            <w:del w:id="660" w:author="Jan-Christopher Pien" w:date="2014-06-02T15:22:00Z"/>
                            <w:lang w:val="en-GB"/>
                          </w:rPr>
                          <w:pPrChange w:id="661" w:author="Jan-Christopher Pien" w:date="2014-06-02T15:22:00Z">
                            <w:pPr/>
                          </w:pPrChange>
                        </w:pPr>
                        <w:del w:id="662" w:author="Jan-Christopher Pien" w:date="2014-06-02T15:22:00Z">
                          <w:r w:rsidDel="001136D4">
                            <w:rPr>
                              <w:lang w:val="en-GB"/>
                            </w:rPr>
                            <w:delText>Text of the story in HTML</w:delText>
                          </w:r>
                        </w:del>
                      </w:p>
                    </w:tc>
                  </w:tr>
                  <w:tr w:rsidR="00606EDA" w:rsidDel="001136D4" w14:paraId="36A79D49" w14:textId="748E65B9" w:rsidTr="00333D9B">
                    <w:trPr>
                      <w:del w:id="663" w:author="Jan-Christopher Pien" w:date="2014-06-02T15:22:00Z"/>
                    </w:trPr>
                    <w:tc>
                      <w:tcPr>
                        <w:tcW w:w="1729" w:type="dxa"/>
                      </w:tcPr>
                      <w:p w14:paraId="3747101A" w14:textId="0CB6FA42" w:rsidR="00606EDA" w:rsidDel="001136D4" w:rsidRDefault="00606EDA">
                        <w:pPr>
                          <w:pStyle w:val="berschrift3"/>
                          <w:rPr>
                            <w:del w:id="664" w:author="Jan-Christopher Pien" w:date="2014-06-02T15:22:00Z"/>
                            <w:lang w:val="en-GB"/>
                          </w:rPr>
                          <w:pPrChange w:id="665" w:author="Jan-Christopher Pien" w:date="2014-06-02T15:22:00Z">
                            <w:pPr/>
                          </w:pPrChange>
                        </w:pPr>
                        <w:del w:id="666" w:author="Jan-Christopher Pien" w:date="2014-06-02T15:22:00Z">
                          <w:r w:rsidDel="001136D4">
                            <w:rPr>
                              <w:lang w:val="en-GB"/>
                            </w:rPr>
                            <w:delText>time_start</w:delText>
                          </w:r>
                        </w:del>
                      </w:p>
                    </w:tc>
                    <w:tc>
                      <w:tcPr>
                        <w:tcW w:w="4305" w:type="dxa"/>
                      </w:tcPr>
                      <w:p w14:paraId="3C41780F" w14:textId="62D73162" w:rsidR="00606EDA" w:rsidDel="001136D4" w:rsidRDefault="00606EDA">
                        <w:pPr>
                          <w:pStyle w:val="berschrift3"/>
                          <w:rPr>
                            <w:del w:id="667" w:author="Jan-Christopher Pien" w:date="2014-06-02T15:22:00Z"/>
                            <w:lang w:val="en-GB"/>
                          </w:rPr>
                          <w:pPrChange w:id="668" w:author="Jan-Christopher Pien" w:date="2014-06-02T15:22:00Z">
                            <w:pPr/>
                          </w:pPrChange>
                        </w:pPr>
                        <w:del w:id="669" w:author="Jan-Christopher Pien" w:date="2014-06-02T15:22:00Z">
                          <w:r w:rsidDel="001136D4">
                            <w:rPr>
                              <w:lang w:val="en-GB"/>
                            </w:rPr>
                            <w:delText>Startpoint of the story</w:delText>
                          </w:r>
                        </w:del>
                      </w:p>
                    </w:tc>
                  </w:tr>
                  <w:tr w:rsidR="00606EDA" w:rsidRPr="002448E5" w:rsidDel="001136D4" w14:paraId="115BDBE9" w14:textId="4DE78FD3" w:rsidTr="00333D9B">
                    <w:trPr>
                      <w:del w:id="670" w:author="Jan-Christopher Pien" w:date="2014-06-02T15:22:00Z"/>
                    </w:trPr>
                    <w:tc>
                      <w:tcPr>
                        <w:tcW w:w="1729" w:type="dxa"/>
                      </w:tcPr>
                      <w:p w14:paraId="5749B815" w14:textId="02D33A72" w:rsidR="00606EDA" w:rsidRPr="00333D9B" w:rsidDel="001136D4" w:rsidRDefault="00606EDA">
                        <w:pPr>
                          <w:pStyle w:val="berschrift3"/>
                          <w:rPr>
                            <w:del w:id="671" w:author="Jan-Christopher Pien" w:date="2014-06-02T15:22:00Z"/>
                            <w:i/>
                            <w:lang w:val="en-GB"/>
                          </w:rPr>
                          <w:pPrChange w:id="672" w:author="Jan-Christopher Pien" w:date="2014-06-02T15:22:00Z">
                            <w:pPr/>
                          </w:pPrChange>
                        </w:pPr>
                        <w:del w:id="673" w:author="Jan-Christopher Pien" w:date="2014-06-02T15:22:00Z">
                          <w:r w:rsidRPr="00333D9B" w:rsidDel="001136D4">
                            <w:rPr>
                              <w:i/>
                              <w:lang w:val="en-GB"/>
                            </w:rPr>
                            <w:delText>time_end</w:delText>
                          </w:r>
                        </w:del>
                      </w:p>
                    </w:tc>
                    <w:tc>
                      <w:tcPr>
                        <w:tcW w:w="4305" w:type="dxa"/>
                      </w:tcPr>
                      <w:p w14:paraId="4227F12B" w14:textId="7680FFF0" w:rsidR="00606EDA" w:rsidRPr="00333D9B" w:rsidDel="001136D4" w:rsidRDefault="00606EDA">
                        <w:pPr>
                          <w:pStyle w:val="berschrift3"/>
                          <w:rPr>
                            <w:del w:id="674" w:author="Jan-Christopher Pien" w:date="2014-06-02T15:22:00Z"/>
                            <w:lang w:val="en-GB"/>
                          </w:rPr>
                          <w:pPrChange w:id="675" w:author="Jan-Christopher Pien" w:date="2014-06-02T15:22:00Z">
                            <w:pPr/>
                          </w:pPrChange>
                        </w:pPr>
                        <w:del w:id="676" w:author="Jan-Christopher Pien" w:date="2014-06-02T15:22:00Z">
                          <w:r w:rsidDel="001136D4">
                            <w:rPr>
                              <w:i/>
                              <w:lang w:val="en-GB"/>
                            </w:rPr>
                            <w:delText xml:space="preserve">Optional: </w:delText>
                          </w:r>
                          <w:r w:rsidDel="001136D4">
                            <w:rPr>
                              <w:lang w:val="en-GB"/>
                            </w:rPr>
                            <w:delText>Endpoint of the story</w:delText>
                          </w:r>
                        </w:del>
                      </w:p>
                    </w:tc>
                  </w:tr>
                  <w:tr w:rsidR="00606EDA" w:rsidDel="001136D4" w14:paraId="770D0F3B" w14:textId="130E2884" w:rsidTr="00333D9B">
                    <w:trPr>
                      <w:del w:id="677" w:author="Jan-Christopher Pien" w:date="2014-06-02T15:22:00Z"/>
                    </w:trPr>
                    <w:tc>
                      <w:tcPr>
                        <w:tcW w:w="1729" w:type="dxa"/>
                      </w:tcPr>
                      <w:p w14:paraId="0C103298" w14:textId="6582068C" w:rsidR="00606EDA" w:rsidDel="001136D4" w:rsidRDefault="00606EDA">
                        <w:pPr>
                          <w:pStyle w:val="berschrift3"/>
                          <w:rPr>
                            <w:del w:id="678" w:author="Jan-Christopher Pien" w:date="2014-06-02T15:22:00Z"/>
                            <w:lang w:val="en-GB"/>
                          </w:rPr>
                          <w:pPrChange w:id="679" w:author="Jan-Christopher Pien" w:date="2014-06-02T15:22:00Z">
                            <w:pPr/>
                          </w:pPrChange>
                        </w:pPr>
                        <w:del w:id="680" w:author="Jan-Christopher Pien" w:date="2014-06-02T15:22:00Z">
                          <w:r w:rsidDel="001136D4">
                            <w:rPr>
                              <w:lang w:val="en-GB"/>
                            </w:rPr>
                            <w:delText>type</w:delText>
                          </w:r>
                        </w:del>
                      </w:p>
                    </w:tc>
                    <w:tc>
                      <w:tcPr>
                        <w:tcW w:w="4305" w:type="dxa"/>
                      </w:tcPr>
                      <w:p w14:paraId="6471A67E" w14:textId="280997B8" w:rsidR="00606EDA" w:rsidDel="001136D4" w:rsidRDefault="00606EDA">
                        <w:pPr>
                          <w:pStyle w:val="berschrift3"/>
                          <w:rPr>
                            <w:del w:id="681" w:author="Jan-Christopher Pien" w:date="2014-06-02T15:22:00Z"/>
                            <w:lang w:val="en-GB"/>
                          </w:rPr>
                          <w:pPrChange w:id="682" w:author="Jan-Christopher Pien" w:date="2014-06-02T15:22:00Z">
                            <w:pPr/>
                          </w:pPrChange>
                        </w:pPr>
                        <w:del w:id="683" w:author="Jan-Christopher Pien" w:date="2014-06-02T15:22:00Z">
                          <w:r w:rsidDel="001136D4">
                            <w:rPr>
                              <w:lang w:val="en-GB"/>
                            </w:rPr>
                            <w:delText>Type of the story</w:delText>
                          </w:r>
                        </w:del>
                      </w:p>
                    </w:tc>
                  </w:tr>
                  <w:tr w:rsidR="00606EDA" w:rsidDel="001136D4" w14:paraId="15BC3C7E" w14:textId="21F4C982" w:rsidTr="00333D9B">
                    <w:trPr>
                      <w:del w:id="684" w:author="Jan-Christopher Pien" w:date="2014-06-02T15:22:00Z"/>
                    </w:trPr>
                    <w:tc>
                      <w:tcPr>
                        <w:tcW w:w="1729" w:type="dxa"/>
                      </w:tcPr>
                      <w:p w14:paraId="4B0E3402" w14:textId="0B1BF5C4" w:rsidR="00606EDA" w:rsidRPr="002C38F2" w:rsidDel="001136D4" w:rsidRDefault="00606EDA">
                        <w:pPr>
                          <w:pStyle w:val="berschrift3"/>
                          <w:rPr>
                            <w:del w:id="685" w:author="Jan-Christopher Pien" w:date="2014-06-02T15:22:00Z"/>
                            <w:i/>
                            <w:lang w:val="en-GB"/>
                          </w:rPr>
                          <w:pPrChange w:id="686" w:author="Jan-Christopher Pien" w:date="2014-06-02T15:22:00Z">
                            <w:pPr/>
                          </w:pPrChange>
                        </w:pPr>
                        <w:del w:id="687" w:author="Jan-Christopher Pien" w:date="2014-06-02T15:22:00Z">
                          <w:r w:rsidRPr="002C38F2" w:rsidDel="001136D4">
                            <w:rPr>
                              <w:i/>
                              <w:lang w:val="en-GB"/>
                            </w:rPr>
                            <w:delText>image</w:delText>
                          </w:r>
                        </w:del>
                      </w:p>
                    </w:tc>
                    <w:tc>
                      <w:tcPr>
                        <w:tcW w:w="4305" w:type="dxa"/>
                      </w:tcPr>
                      <w:p w14:paraId="7AEE0804" w14:textId="7FFE1CEF" w:rsidR="00606EDA" w:rsidDel="001136D4" w:rsidRDefault="00606EDA">
                        <w:pPr>
                          <w:pStyle w:val="berschrift3"/>
                          <w:rPr>
                            <w:del w:id="688" w:author="Jan-Christopher Pien" w:date="2014-06-02T15:22:00Z"/>
                            <w:lang w:val="en-GB"/>
                          </w:rPr>
                          <w:pPrChange w:id="689" w:author="Jan-Christopher Pien" w:date="2014-06-02T15:22:00Z">
                            <w:pPr/>
                          </w:pPrChange>
                        </w:pPr>
                        <w:del w:id="690" w:author="Jan-Christopher Pien" w:date="2014-06-02T15:22:00Z">
                          <w:r w:rsidDel="001136D4">
                            <w:rPr>
                              <w:i/>
                              <w:lang w:val="en-GB"/>
                            </w:rPr>
                            <w:delText xml:space="preserve">Optional: </w:delText>
                          </w:r>
                          <w:r w:rsidDel="001136D4">
                            <w:rPr>
                              <w:lang w:val="en-GB"/>
                            </w:rPr>
                            <w:delText>First image of the story:</w:delText>
                          </w:r>
                        </w:del>
                      </w:p>
                      <w:tbl>
                        <w:tblPr>
                          <w:tblStyle w:val="Tabellenraster"/>
                          <w:tblW w:w="0" w:type="auto"/>
                          <w:tblLook w:val="04A0" w:firstRow="1" w:lastRow="0" w:firstColumn="1" w:lastColumn="0" w:noHBand="0" w:noVBand="1"/>
                        </w:tblPr>
                        <w:tblGrid>
                          <w:gridCol w:w="596"/>
                          <w:gridCol w:w="3483"/>
                        </w:tblGrid>
                        <w:tr w:rsidR="00606EDA" w:rsidRPr="002448E5" w:rsidDel="001136D4" w14:paraId="4675118A" w14:textId="344D7C56" w:rsidTr="00333D9B">
                          <w:trPr>
                            <w:del w:id="691" w:author="Jan-Christopher Pien" w:date="2014-06-02T15:22:00Z"/>
                          </w:trPr>
                          <w:tc>
                            <w:tcPr>
                              <w:tcW w:w="596" w:type="dxa"/>
                            </w:tcPr>
                            <w:p w14:paraId="18B672BF" w14:textId="37420FD3" w:rsidR="00606EDA" w:rsidDel="001136D4" w:rsidRDefault="00606EDA">
                              <w:pPr>
                                <w:pStyle w:val="berschrift3"/>
                                <w:rPr>
                                  <w:del w:id="692" w:author="Jan-Christopher Pien" w:date="2014-06-02T15:22:00Z"/>
                                  <w:lang w:val="en-GB"/>
                                </w:rPr>
                                <w:pPrChange w:id="693" w:author="Jan-Christopher Pien" w:date="2014-06-02T15:22:00Z">
                                  <w:pPr/>
                                </w:pPrChange>
                              </w:pPr>
                              <w:del w:id="694" w:author="Jan-Christopher Pien" w:date="2014-06-02T15:22:00Z">
                                <w:r w:rsidDel="001136D4">
                                  <w:rPr>
                                    <w:lang w:val="en-GB"/>
                                  </w:rPr>
                                  <w:delText>alt</w:delText>
                                </w:r>
                              </w:del>
                            </w:p>
                          </w:tc>
                          <w:tc>
                            <w:tcPr>
                              <w:tcW w:w="3483" w:type="dxa"/>
                            </w:tcPr>
                            <w:p w14:paraId="2A5CD571" w14:textId="6E86613E" w:rsidR="00606EDA" w:rsidDel="001136D4" w:rsidRDefault="00606EDA">
                              <w:pPr>
                                <w:pStyle w:val="berschrift3"/>
                                <w:rPr>
                                  <w:del w:id="695" w:author="Jan-Christopher Pien" w:date="2014-06-02T15:22:00Z"/>
                                  <w:lang w:val="en-GB"/>
                                </w:rPr>
                                <w:pPrChange w:id="696" w:author="Jan-Christopher Pien" w:date="2014-06-02T15:22:00Z">
                                  <w:pPr/>
                                </w:pPrChange>
                              </w:pPr>
                              <w:del w:id="697" w:author="Jan-Christopher Pien" w:date="2014-06-02T15:22:00Z">
                                <w:r w:rsidDel="001136D4">
                                  <w:rPr>
                                    <w:lang w:val="en-GB"/>
                                  </w:rPr>
                                  <w:delText>Alternative text for the image</w:delText>
                                </w:r>
                              </w:del>
                            </w:p>
                          </w:tc>
                        </w:tr>
                        <w:tr w:rsidR="00606EDA" w:rsidDel="001136D4" w14:paraId="463B5B27" w14:textId="3D2451CA" w:rsidTr="00333D9B">
                          <w:trPr>
                            <w:del w:id="698" w:author="Jan-Christopher Pien" w:date="2014-06-02T15:22:00Z"/>
                          </w:trPr>
                          <w:tc>
                            <w:tcPr>
                              <w:tcW w:w="596" w:type="dxa"/>
                            </w:tcPr>
                            <w:p w14:paraId="142EAB89" w14:textId="0FE27068" w:rsidR="00606EDA" w:rsidDel="001136D4" w:rsidRDefault="00606EDA">
                              <w:pPr>
                                <w:pStyle w:val="berschrift3"/>
                                <w:rPr>
                                  <w:del w:id="699" w:author="Jan-Christopher Pien" w:date="2014-06-02T15:22:00Z"/>
                                  <w:lang w:val="en-GB"/>
                                </w:rPr>
                                <w:pPrChange w:id="700" w:author="Jan-Christopher Pien" w:date="2014-06-02T15:22:00Z">
                                  <w:pPr/>
                                </w:pPrChange>
                              </w:pPr>
                              <w:del w:id="701" w:author="Jan-Christopher Pien" w:date="2014-06-02T15:22:00Z">
                                <w:r w:rsidDel="001136D4">
                                  <w:rPr>
                                    <w:lang w:val="en-GB"/>
                                  </w:rPr>
                                  <w:delText>src</w:delText>
                                </w:r>
                              </w:del>
                            </w:p>
                          </w:tc>
                          <w:tc>
                            <w:tcPr>
                              <w:tcW w:w="3483" w:type="dxa"/>
                            </w:tcPr>
                            <w:p w14:paraId="5D77566C" w14:textId="5D4863AA" w:rsidR="00606EDA" w:rsidDel="001136D4" w:rsidRDefault="00606EDA">
                              <w:pPr>
                                <w:pStyle w:val="berschrift3"/>
                                <w:rPr>
                                  <w:del w:id="702" w:author="Jan-Christopher Pien" w:date="2014-06-02T15:22:00Z"/>
                                  <w:lang w:val="en-GB"/>
                                </w:rPr>
                                <w:pPrChange w:id="703" w:author="Jan-Christopher Pien" w:date="2014-06-02T15:22:00Z">
                                  <w:pPr/>
                                </w:pPrChange>
                              </w:pPr>
                              <w:del w:id="704" w:author="Jan-Christopher Pien" w:date="2014-06-02T15:22:00Z">
                                <w:r w:rsidDel="001136D4">
                                  <w:rPr>
                                    <w:lang w:val="en-GB"/>
                                  </w:rPr>
                                  <w:delText>Source to the image</w:delText>
                                </w:r>
                              </w:del>
                            </w:p>
                          </w:tc>
                        </w:tr>
                      </w:tbl>
                      <w:p w14:paraId="6E24D2EA" w14:textId="356294D7" w:rsidR="00606EDA" w:rsidRPr="00333D9B" w:rsidDel="001136D4" w:rsidRDefault="00606EDA">
                        <w:pPr>
                          <w:pStyle w:val="berschrift3"/>
                          <w:rPr>
                            <w:del w:id="705" w:author="Jan-Christopher Pien" w:date="2014-06-02T15:22:00Z"/>
                            <w:lang w:val="en-GB"/>
                          </w:rPr>
                          <w:pPrChange w:id="706" w:author="Jan-Christopher Pien" w:date="2014-06-02T15:22:00Z">
                            <w:pPr/>
                          </w:pPrChange>
                        </w:pPr>
                      </w:p>
                    </w:tc>
                  </w:tr>
                </w:tbl>
                <w:p w14:paraId="71696D63" w14:textId="46E34C0E" w:rsidR="00606EDA" w:rsidDel="001136D4" w:rsidRDefault="00606EDA">
                  <w:pPr>
                    <w:pStyle w:val="berschrift3"/>
                    <w:rPr>
                      <w:del w:id="707" w:author="Jan-Christopher Pien" w:date="2014-06-02T15:22:00Z"/>
                      <w:lang w:val="en-GB"/>
                    </w:rPr>
                    <w:pPrChange w:id="708" w:author="Jan-Christopher Pien" w:date="2014-06-02T15:22:00Z">
                      <w:pPr/>
                    </w:pPrChange>
                  </w:pPr>
                </w:p>
              </w:tc>
            </w:tr>
          </w:tbl>
          <w:p w14:paraId="45AD2A69" w14:textId="521477AB" w:rsidR="00A4031D" w:rsidDel="001136D4" w:rsidRDefault="00A4031D">
            <w:pPr>
              <w:pStyle w:val="berschrift3"/>
              <w:rPr>
                <w:del w:id="709" w:author="Jan-Christopher Pien" w:date="2014-06-02T15:22:00Z"/>
                <w:lang w:val="en-GB"/>
              </w:rPr>
              <w:pPrChange w:id="710" w:author="Jan-Christopher Pien" w:date="2014-06-02T15:22:00Z">
                <w:pPr/>
              </w:pPrChange>
            </w:pPr>
          </w:p>
        </w:tc>
      </w:tr>
    </w:tbl>
    <w:p w14:paraId="17489D99" w14:textId="77777777" w:rsidR="00A1206C" w:rsidDel="0055406A" w:rsidRDefault="00A1206C">
      <w:pPr>
        <w:pStyle w:val="berschrift3"/>
        <w:rPr>
          <w:del w:id="711" w:author="Jan-Christopher Pien" w:date="2014-05-28T11:01:00Z"/>
          <w:lang w:val="en-GB"/>
        </w:rPr>
        <w:pPrChange w:id="712" w:author="Jan-Christopher Pien" w:date="2014-06-02T15:22:00Z">
          <w:pPr>
            <w:pStyle w:val="berschrift1"/>
          </w:pPr>
        </w:pPrChange>
      </w:pPr>
      <w:del w:id="713" w:author="Jan-Christopher Pien" w:date="2014-05-28T11:01:00Z">
        <w:r w:rsidDel="0055406A">
          <w:rPr>
            <w:lang w:val="en-GB"/>
          </w:rPr>
          <w:delText>locations/stories/title</w:delText>
        </w:r>
      </w:del>
    </w:p>
    <w:p w14:paraId="57D2BDFD" w14:textId="77777777" w:rsidR="00A1206C" w:rsidDel="0055406A" w:rsidRDefault="00A1206C">
      <w:pPr>
        <w:pStyle w:val="berschrift3"/>
        <w:rPr>
          <w:del w:id="714" w:author="Jan-Christopher Pien" w:date="2014-05-28T11:01:00Z"/>
          <w:lang w:val="en-GB"/>
        </w:rPr>
        <w:pPrChange w:id="715" w:author="Jan-Christopher Pien" w:date="2014-06-02T15:22:00Z">
          <w:pPr>
            <w:pStyle w:val="berschrift2"/>
          </w:pPr>
        </w:pPrChange>
      </w:pPr>
      <w:del w:id="716" w:author="Jan-Christopher Pien" w:date="2014-05-28T11:01:00Z">
        <w:r w:rsidDel="0055406A">
          <w:rPr>
            <w:lang w:val="en-GB"/>
          </w:rPr>
          <w:delText>GET</w:delText>
        </w:r>
      </w:del>
    </w:p>
    <w:p w14:paraId="4ACF70B8" w14:textId="77777777" w:rsidR="00A1206C" w:rsidDel="0055406A" w:rsidRDefault="00A1206C">
      <w:pPr>
        <w:pStyle w:val="berschrift3"/>
        <w:rPr>
          <w:del w:id="717" w:author="Jan-Christopher Pien" w:date="2014-05-28T11:01:00Z"/>
          <w:lang w:val="en-GB"/>
        </w:rPr>
        <w:pPrChange w:id="718" w:author="Jan-Christopher Pien" w:date="2014-06-02T15:22:00Z">
          <w:pPr/>
        </w:pPrChange>
      </w:pPr>
      <w:del w:id="719" w:author="Jan-Christopher Pien" w:date="2014-05-28T11:01:00Z">
        <w:r w:rsidDel="0055406A">
          <w:rPr>
            <w:lang w:val="en-GB"/>
          </w:rPr>
          <w:delText>This retrieves all the saved stories and their title.</w:delText>
        </w:r>
      </w:del>
    </w:p>
    <w:p w14:paraId="13242C92" w14:textId="77777777" w:rsidR="00A1206C" w:rsidDel="0055406A" w:rsidRDefault="00A1206C">
      <w:pPr>
        <w:pStyle w:val="berschrift3"/>
        <w:rPr>
          <w:del w:id="720" w:author="Jan-Christopher Pien" w:date="2014-05-28T11:01:00Z"/>
          <w:lang w:val="en-GB"/>
        </w:rPr>
      </w:pPr>
      <w:del w:id="721" w:author="Jan-Christopher Pien" w:date="2014-05-28T11:01:00Z">
        <w:r w:rsidDel="0055406A">
          <w:rPr>
            <w:lang w:val="en-GB"/>
          </w:rPr>
          <w:delText>Parameters</w:delText>
        </w:r>
      </w:del>
    </w:p>
    <w:p w14:paraId="6DCE9BD4" w14:textId="77777777" w:rsidR="00A1206C" w:rsidDel="0055406A" w:rsidRDefault="00A1206C">
      <w:pPr>
        <w:pStyle w:val="berschrift3"/>
        <w:rPr>
          <w:del w:id="722" w:author="Jan-Christopher Pien" w:date="2014-05-28T11:01:00Z"/>
          <w:lang w:val="en-GB"/>
        </w:rPr>
        <w:pPrChange w:id="723" w:author="Jan-Christopher Pien" w:date="2014-06-02T15:22:00Z">
          <w:pPr/>
        </w:pPrChange>
      </w:pPr>
      <w:del w:id="724" w:author="Jan-Christopher Pien" w:date="2014-05-28T11:01:00Z">
        <w:r w:rsidDel="0055406A">
          <w:rPr>
            <w:lang w:val="en-GB"/>
          </w:rPr>
          <w:delText>None</w:delText>
        </w:r>
      </w:del>
    </w:p>
    <w:p w14:paraId="2A3CF619" w14:textId="77777777" w:rsidR="00A1206C" w:rsidDel="0055406A" w:rsidRDefault="00A1206C">
      <w:pPr>
        <w:pStyle w:val="berschrift3"/>
        <w:rPr>
          <w:del w:id="725" w:author="Jan-Christopher Pien" w:date="2014-05-28T11:01:00Z"/>
          <w:lang w:val="en-GB"/>
        </w:rPr>
      </w:pPr>
      <w:del w:id="726" w:author="Jan-Christopher Pien" w:date="2014-05-28T11:01:00Z">
        <w:r w:rsidDel="0055406A">
          <w:rPr>
            <w:lang w:val="en-GB"/>
          </w:rPr>
          <w:delText>Return data</w:delText>
        </w:r>
      </w:del>
    </w:p>
    <w:tbl>
      <w:tblPr>
        <w:tblStyle w:val="Tabellenraster"/>
        <w:tblW w:w="0" w:type="auto"/>
        <w:tblLook w:val="04A0" w:firstRow="1" w:lastRow="0" w:firstColumn="1" w:lastColumn="0" w:noHBand="0" w:noVBand="1"/>
      </w:tblPr>
      <w:tblGrid>
        <w:gridCol w:w="988"/>
        <w:gridCol w:w="8074"/>
      </w:tblGrid>
      <w:tr w:rsidR="00A1206C" w:rsidRPr="0017403A" w:rsidDel="0055406A" w14:paraId="59284BA0" w14:textId="77777777" w:rsidTr="008F496A">
        <w:trPr>
          <w:del w:id="727" w:author="Jan-Christopher Pien" w:date="2014-05-28T11:01:00Z"/>
        </w:trPr>
        <w:tc>
          <w:tcPr>
            <w:tcW w:w="988" w:type="dxa"/>
          </w:tcPr>
          <w:p w14:paraId="04505B94" w14:textId="77777777" w:rsidR="001136D4" w:rsidRDefault="001136D4">
            <w:pPr>
              <w:pStyle w:val="berschrift3"/>
              <w:rPr>
                <w:ins w:id="728" w:author="Jan-Christopher Pien" w:date="2014-06-02T15:22:00Z"/>
                <w:lang w:val="en-GB"/>
              </w:rPr>
              <w:pPrChange w:id="729" w:author="Jan-Christopher Pien" w:date="2014-06-02T15:22:00Z">
                <w:pPr>
                  <w:pStyle w:val="berschrift1"/>
                  <w:outlineLvl w:val="0"/>
                </w:pPr>
              </w:pPrChange>
            </w:pPr>
          </w:p>
          <w:p w14:paraId="7FB9EE13" w14:textId="77777777" w:rsidR="00A1206C" w:rsidDel="0055406A" w:rsidRDefault="00A1206C">
            <w:pPr>
              <w:pStyle w:val="berschrift3"/>
              <w:rPr>
                <w:del w:id="730" w:author="Jan-Christopher Pien" w:date="2014-05-28T11:01:00Z"/>
                <w:lang w:val="en-GB"/>
              </w:rPr>
              <w:pPrChange w:id="731" w:author="Jan-Christopher Pien" w:date="2014-06-02T15:22:00Z">
                <w:pPr/>
              </w:pPrChange>
            </w:pPr>
            <w:del w:id="732" w:author="Jan-Christopher Pien" w:date="2014-05-28T11:01:00Z">
              <w:r w:rsidDel="0055406A">
                <w:rPr>
                  <w:lang w:val="en-GB"/>
                </w:rPr>
                <w:delText>stories</w:delText>
              </w:r>
            </w:del>
          </w:p>
        </w:tc>
        <w:tc>
          <w:tcPr>
            <w:tcW w:w="8074" w:type="dxa"/>
          </w:tcPr>
          <w:p w14:paraId="1AEF5CAB" w14:textId="77777777" w:rsidR="00A1206C" w:rsidDel="0055406A" w:rsidRDefault="00A1206C">
            <w:pPr>
              <w:pStyle w:val="berschrift3"/>
              <w:rPr>
                <w:del w:id="733" w:author="Jan-Christopher Pien" w:date="2014-05-28T11:01:00Z"/>
                <w:lang w:val="en-GB"/>
              </w:rPr>
              <w:pPrChange w:id="734" w:author="Jan-Christopher Pien" w:date="2014-06-02T15:22:00Z">
                <w:pPr/>
              </w:pPrChange>
            </w:pPr>
            <w:del w:id="735" w:author="Jan-Christopher Pien" w:date="2014-05-28T11:01:00Z">
              <w:r w:rsidDel="0055406A">
                <w:rPr>
                  <w:lang w:val="en-GB"/>
                </w:rPr>
                <w:delText>List of stories:</w:delText>
              </w:r>
            </w:del>
          </w:p>
          <w:tbl>
            <w:tblPr>
              <w:tblStyle w:val="Tabellenraster"/>
              <w:tblW w:w="0" w:type="auto"/>
              <w:tblLook w:val="04A0" w:firstRow="1" w:lastRow="0" w:firstColumn="1" w:lastColumn="0" w:noHBand="0" w:noVBand="1"/>
            </w:tblPr>
            <w:tblGrid>
              <w:gridCol w:w="1729"/>
              <w:gridCol w:w="4305"/>
            </w:tblGrid>
            <w:tr w:rsidR="00606EDA" w:rsidDel="0055406A" w14:paraId="1EDC93FB" w14:textId="77777777" w:rsidTr="008F496A">
              <w:trPr>
                <w:del w:id="736" w:author="Jan-Christopher Pien" w:date="2014-05-28T11:01:00Z"/>
              </w:trPr>
              <w:tc>
                <w:tcPr>
                  <w:tcW w:w="1729" w:type="dxa"/>
                </w:tcPr>
                <w:p w14:paraId="6BC2D912" w14:textId="77777777" w:rsidR="00606EDA" w:rsidDel="0055406A" w:rsidRDefault="00606EDA">
                  <w:pPr>
                    <w:pStyle w:val="berschrift3"/>
                    <w:rPr>
                      <w:del w:id="737" w:author="Jan-Christopher Pien" w:date="2014-05-28T11:01:00Z"/>
                      <w:lang w:val="en-GB"/>
                    </w:rPr>
                    <w:pPrChange w:id="738" w:author="Jan-Christopher Pien" w:date="2014-06-02T15:22:00Z">
                      <w:pPr/>
                    </w:pPrChange>
                  </w:pPr>
                  <w:del w:id="739" w:author="Jan-Christopher Pien" w:date="2014-05-28T11:01:00Z">
                    <w:r w:rsidDel="0055406A">
                      <w:rPr>
                        <w:lang w:val="en-GB"/>
                      </w:rPr>
                      <w:delText>title</w:delText>
                    </w:r>
                  </w:del>
                </w:p>
              </w:tc>
              <w:tc>
                <w:tcPr>
                  <w:tcW w:w="4305" w:type="dxa"/>
                </w:tcPr>
                <w:p w14:paraId="2D0E7649" w14:textId="77777777" w:rsidR="00606EDA" w:rsidDel="0055406A" w:rsidRDefault="00606EDA">
                  <w:pPr>
                    <w:pStyle w:val="berschrift3"/>
                    <w:rPr>
                      <w:del w:id="740" w:author="Jan-Christopher Pien" w:date="2014-05-28T11:01:00Z"/>
                      <w:lang w:val="en-GB"/>
                    </w:rPr>
                    <w:pPrChange w:id="741" w:author="Jan-Christopher Pien" w:date="2014-06-02T15:22:00Z">
                      <w:pPr/>
                    </w:pPrChange>
                  </w:pPr>
                  <w:del w:id="742" w:author="Jan-Christopher Pien" w:date="2014-05-28T11:01:00Z">
                    <w:r w:rsidDel="0055406A">
                      <w:rPr>
                        <w:lang w:val="en-GB"/>
                      </w:rPr>
                      <w:delText>Title of the story</w:delText>
                    </w:r>
                  </w:del>
                </w:p>
              </w:tc>
            </w:tr>
            <w:tr w:rsidR="00606EDA" w:rsidRPr="0017403A" w:rsidDel="0055406A" w14:paraId="66C32E3E" w14:textId="77777777" w:rsidTr="008F496A">
              <w:trPr>
                <w:del w:id="743" w:author="Jan-Christopher Pien" w:date="2014-05-28T11:01:00Z"/>
              </w:trPr>
              <w:tc>
                <w:tcPr>
                  <w:tcW w:w="1729" w:type="dxa"/>
                </w:tcPr>
                <w:p w14:paraId="0F25C646" w14:textId="77777777" w:rsidR="00606EDA" w:rsidRPr="002C38F2" w:rsidDel="0055406A" w:rsidRDefault="00606EDA">
                  <w:pPr>
                    <w:pStyle w:val="berschrift3"/>
                    <w:rPr>
                      <w:del w:id="744" w:author="Jan-Christopher Pien" w:date="2014-05-28T11:01:00Z"/>
                      <w:i/>
                      <w:lang w:val="en-GB"/>
                    </w:rPr>
                    <w:pPrChange w:id="745" w:author="Jan-Christopher Pien" w:date="2014-06-02T15:22:00Z">
                      <w:pPr/>
                    </w:pPrChange>
                  </w:pPr>
                  <w:del w:id="746" w:author="Jan-Christopher Pien" w:date="2014-05-28T11:01:00Z">
                    <w:r w:rsidRPr="002C38F2" w:rsidDel="0055406A">
                      <w:rPr>
                        <w:i/>
                        <w:lang w:val="en-GB"/>
                      </w:rPr>
                      <w:delText>location</w:delText>
                    </w:r>
                  </w:del>
                </w:p>
              </w:tc>
              <w:tc>
                <w:tcPr>
                  <w:tcW w:w="4305" w:type="dxa"/>
                </w:tcPr>
                <w:p w14:paraId="373426D9" w14:textId="77777777" w:rsidR="00606EDA" w:rsidRPr="002C38F2" w:rsidDel="0055406A" w:rsidRDefault="00606EDA">
                  <w:pPr>
                    <w:pStyle w:val="berschrift3"/>
                    <w:rPr>
                      <w:del w:id="747" w:author="Jan-Christopher Pien" w:date="2014-05-28T11:01:00Z"/>
                      <w:lang w:val="en-GB"/>
                    </w:rPr>
                    <w:pPrChange w:id="748" w:author="Jan-Christopher Pien" w:date="2014-06-02T15:22:00Z">
                      <w:pPr/>
                    </w:pPrChange>
                  </w:pPr>
                  <w:del w:id="749" w:author="Jan-Christopher Pien" w:date="2014-05-28T11:01:00Z">
                    <w:r w:rsidDel="0055406A">
                      <w:rPr>
                        <w:i/>
                        <w:lang w:val="en-GB"/>
                      </w:rPr>
                      <w:delText xml:space="preserve">Optional: </w:delText>
                    </w:r>
                    <w:r w:rsidDel="0055406A">
                      <w:rPr>
                        <w:lang w:val="en-GB"/>
                      </w:rPr>
                      <w:delText>ID of the location this story is attached to.</w:delText>
                    </w:r>
                  </w:del>
                </w:p>
              </w:tc>
            </w:tr>
          </w:tbl>
          <w:p w14:paraId="68D1F170" w14:textId="77777777" w:rsidR="00A1206C" w:rsidDel="0055406A" w:rsidRDefault="00A1206C">
            <w:pPr>
              <w:pStyle w:val="berschrift3"/>
              <w:rPr>
                <w:del w:id="750" w:author="Jan-Christopher Pien" w:date="2014-05-28T11:01:00Z"/>
                <w:lang w:val="en-GB"/>
              </w:rPr>
              <w:pPrChange w:id="751" w:author="Jan-Christopher Pien" w:date="2014-06-02T15:22:00Z">
                <w:pPr/>
              </w:pPrChange>
            </w:pPr>
          </w:p>
        </w:tc>
      </w:tr>
    </w:tbl>
    <w:p w14:paraId="79EA0F37" w14:textId="77777777" w:rsidR="00A4031D" w:rsidDel="0017403A" w:rsidRDefault="00A1206C">
      <w:pPr>
        <w:pStyle w:val="berschrift3"/>
        <w:rPr>
          <w:del w:id="752" w:author="Jan-Christopher Pien" w:date="2014-05-28T10:59:00Z"/>
          <w:lang w:val="en-GB"/>
        </w:rPr>
        <w:pPrChange w:id="753" w:author="Jan-Christopher Pien" w:date="2014-06-02T15:22:00Z">
          <w:pPr>
            <w:pStyle w:val="berschrift1"/>
          </w:pPr>
        </w:pPrChange>
      </w:pPr>
      <w:del w:id="754" w:author="Jan-Christopher Pien" w:date="2014-05-28T10:59:00Z">
        <w:r w:rsidDel="0017403A">
          <w:rPr>
            <w:lang w:val="en-GB"/>
          </w:rPr>
          <w:delText>locations/stories</w:delText>
        </w:r>
      </w:del>
    </w:p>
    <w:p w14:paraId="2356A5DF" w14:textId="77777777" w:rsidR="00FB70F3" w:rsidDel="0017403A" w:rsidRDefault="00FB70F3">
      <w:pPr>
        <w:pStyle w:val="berschrift3"/>
        <w:rPr>
          <w:del w:id="755" w:author="Jan-Christopher Pien" w:date="2014-05-28T10:59:00Z"/>
          <w:lang w:val="en-GB"/>
        </w:rPr>
        <w:pPrChange w:id="756" w:author="Jan-Christopher Pien" w:date="2014-06-02T15:22:00Z">
          <w:pPr>
            <w:pStyle w:val="berschrift2"/>
          </w:pPr>
        </w:pPrChange>
      </w:pPr>
      <w:del w:id="757" w:author="Jan-Christopher Pien" w:date="2014-05-28T10:59:00Z">
        <w:r w:rsidDel="0017403A">
          <w:rPr>
            <w:lang w:val="en-GB"/>
          </w:rPr>
          <w:delText>GET</w:delText>
        </w:r>
      </w:del>
    </w:p>
    <w:p w14:paraId="4E261D46" w14:textId="77777777" w:rsidR="00FB70F3" w:rsidDel="0017403A" w:rsidRDefault="00FB70F3">
      <w:pPr>
        <w:pStyle w:val="berschrift3"/>
        <w:rPr>
          <w:del w:id="758" w:author="Jan-Christopher Pien" w:date="2014-05-28T10:59:00Z"/>
          <w:lang w:val="en-GB"/>
        </w:rPr>
        <w:pPrChange w:id="759" w:author="Jan-Christopher Pien" w:date="2014-06-02T15:22:00Z">
          <w:pPr/>
        </w:pPrChange>
      </w:pPr>
      <w:del w:id="760" w:author="Jan-Christopher Pien" w:date="2014-05-28T10:59:00Z">
        <w:r w:rsidDel="0017403A">
          <w:rPr>
            <w:lang w:val="en-GB"/>
          </w:rPr>
          <w:delText>This retrieves all the saved stories with or without a location.</w:delText>
        </w:r>
      </w:del>
    </w:p>
    <w:p w14:paraId="273DE84A" w14:textId="77777777" w:rsidR="002C38F2" w:rsidDel="0017403A" w:rsidRDefault="002C38F2">
      <w:pPr>
        <w:pStyle w:val="berschrift3"/>
        <w:rPr>
          <w:del w:id="761" w:author="Jan-Christopher Pien" w:date="2014-05-28T10:59:00Z"/>
          <w:lang w:val="en-GB"/>
        </w:rPr>
      </w:pPr>
      <w:del w:id="762" w:author="Jan-Christopher Pien" w:date="2014-05-28T10:59:00Z">
        <w:r w:rsidDel="0017403A">
          <w:rPr>
            <w:lang w:val="en-GB"/>
          </w:rPr>
          <w:delText>Parameters</w:delText>
        </w:r>
      </w:del>
    </w:p>
    <w:p w14:paraId="0D051AE7" w14:textId="77777777" w:rsidR="002C38F2" w:rsidDel="0017403A" w:rsidRDefault="002C38F2">
      <w:pPr>
        <w:pStyle w:val="berschrift3"/>
        <w:rPr>
          <w:del w:id="763" w:author="Jan-Christopher Pien" w:date="2014-05-28T10:59:00Z"/>
          <w:lang w:val="en-GB"/>
        </w:rPr>
        <w:pPrChange w:id="764" w:author="Jan-Christopher Pien" w:date="2014-06-02T15:22:00Z">
          <w:pPr/>
        </w:pPrChange>
      </w:pPr>
      <w:del w:id="765" w:author="Jan-Christopher Pien" w:date="2014-05-28T10:59:00Z">
        <w:r w:rsidDel="0017403A">
          <w:rPr>
            <w:lang w:val="en-GB"/>
          </w:rPr>
          <w:delText>None</w:delText>
        </w:r>
      </w:del>
    </w:p>
    <w:p w14:paraId="17E5D65A" w14:textId="77777777" w:rsidR="002C38F2" w:rsidDel="0017403A" w:rsidRDefault="002C38F2">
      <w:pPr>
        <w:pStyle w:val="berschrift3"/>
        <w:rPr>
          <w:del w:id="766" w:author="Jan-Christopher Pien" w:date="2014-05-28T10:59:00Z"/>
          <w:lang w:val="en-GB"/>
        </w:rPr>
      </w:pPr>
      <w:del w:id="767" w:author="Jan-Christopher Pien" w:date="2014-05-28T10:59:00Z">
        <w:r w:rsidDel="0017403A">
          <w:rPr>
            <w:lang w:val="en-GB"/>
          </w:rPr>
          <w:delText>Return data</w:delText>
        </w:r>
      </w:del>
    </w:p>
    <w:tbl>
      <w:tblPr>
        <w:tblStyle w:val="Tabellenraster"/>
        <w:tblW w:w="0" w:type="auto"/>
        <w:tblLook w:val="04A0" w:firstRow="1" w:lastRow="0" w:firstColumn="1" w:lastColumn="0" w:noHBand="0" w:noVBand="1"/>
      </w:tblPr>
      <w:tblGrid>
        <w:gridCol w:w="988"/>
        <w:gridCol w:w="8074"/>
      </w:tblGrid>
      <w:tr w:rsidR="002C38F2" w:rsidRPr="0017403A" w:rsidDel="0017403A" w14:paraId="3160AEAD" w14:textId="77777777" w:rsidTr="002C38F2">
        <w:trPr>
          <w:del w:id="768" w:author="Jan-Christopher Pien" w:date="2014-05-28T10:59:00Z"/>
        </w:trPr>
        <w:tc>
          <w:tcPr>
            <w:tcW w:w="988" w:type="dxa"/>
          </w:tcPr>
          <w:p w14:paraId="675D0AA4" w14:textId="77777777" w:rsidR="002C38F2" w:rsidDel="0017403A" w:rsidRDefault="002C38F2">
            <w:pPr>
              <w:pStyle w:val="berschrift3"/>
              <w:rPr>
                <w:del w:id="769" w:author="Jan-Christopher Pien" w:date="2014-05-28T10:59:00Z"/>
                <w:lang w:val="en-GB"/>
              </w:rPr>
              <w:pPrChange w:id="770" w:author="Jan-Christopher Pien" w:date="2014-06-02T15:22:00Z">
                <w:pPr/>
              </w:pPrChange>
            </w:pPr>
            <w:del w:id="771" w:author="Jan-Christopher Pien" w:date="2014-05-28T10:59:00Z">
              <w:r w:rsidDel="0017403A">
                <w:rPr>
                  <w:lang w:val="en-GB"/>
                </w:rPr>
                <w:delText>stories</w:delText>
              </w:r>
            </w:del>
          </w:p>
        </w:tc>
        <w:tc>
          <w:tcPr>
            <w:tcW w:w="8074" w:type="dxa"/>
          </w:tcPr>
          <w:p w14:paraId="776E2E82" w14:textId="77777777" w:rsidR="002C38F2" w:rsidDel="0017403A" w:rsidRDefault="002C38F2">
            <w:pPr>
              <w:pStyle w:val="berschrift3"/>
              <w:rPr>
                <w:del w:id="772" w:author="Jan-Christopher Pien" w:date="2014-05-28T10:59:00Z"/>
                <w:lang w:val="en-GB"/>
              </w:rPr>
              <w:pPrChange w:id="773" w:author="Jan-Christopher Pien" w:date="2014-06-02T15:22:00Z">
                <w:pPr/>
              </w:pPrChange>
            </w:pPr>
            <w:del w:id="774" w:author="Jan-Christopher Pien" w:date="2014-05-28T10:59:00Z">
              <w:r w:rsidDel="0017403A">
                <w:rPr>
                  <w:lang w:val="en-GB"/>
                </w:rPr>
                <w:delText>List of stories:</w:delText>
              </w:r>
            </w:del>
          </w:p>
          <w:tbl>
            <w:tblPr>
              <w:tblStyle w:val="Tabellenraster"/>
              <w:tblW w:w="0" w:type="auto"/>
              <w:tblLook w:val="04A0" w:firstRow="1" w:lastRow="0" w:firstColumn="1" w:lastColumn="0" w:noHBand="0" w:noVBand="1"/>
            </w:tblPr>
            <w:tblGrid>
              <w:gridCol w:w="1729"/>
              <w:gridCol w:w="4305"/>
            </w:tblGrid>
            <w:tr w:rsidR="00606EDA" w:rsidRPr="0017403A" w:rsidDel="0017403A" w14:paraId="394904B6" w14:textId="77777777" w:rsidTr="008F496A">
              <w:trPr>
                <w:del w:id="775" w:author="Jan-Christopher Pien" w:date="2014-05-28T10:59:00Z"/>
              </w:trPr>
              <w:tc>
                <w:tcPr>
                  <w:tcW w:w="1729" w:type="dxa"/>
                </w:tcPr>
                <w:p w14:paraId="58FB37DF" w14:textId="77777777" w:rsidR="00606EDA" w:rsidDel="0017403A" w:rsidRDefault="00606EDA">
                  <w:pPr>
                    <w:pStyle w:val="berschrift3"/>
                    <w:rPr>
                      <w:del w:id="776" w:author="Jan-Christopher Pien" w:date="2014-05-28T10:59:00Z"/>
                      <w:lang w:val="en-GB"/>
                    </w:rPr>
                    <w:pPrChange w:id="777" w:author="Jan-Christopher Pien" w:date="2014-06-02T15:22:00Z">
                      <w:pPr/>
                    </w:pPrChange>
                  </w:pPr>
                  <w:del w:id="778" w:author="Jan-Christopher Pien" w:date="2014-05-28T10:59:00Z">
                    <w:r w:rsidDel="0017403A">
                      <w:rPr>
                        <w:lang w:val="en-GB"/>
                      </w:rPr>
                      <w:delText>title</w:delText>
                    </w:r>
                  </w:del>
                </w:p>
              </w:tc>
              <w:tc>
                <w:tcPr>
                  <w:tcW w:w="4305" w:type="dxa"/>
                </w:tcPr>
                <w:p w14:paraId="389B4F96" w14:textId="77777777" w:rsidR="00606EDA" w:rsidDel="0017403A" w:rsidRDefault="00606EDA">
                  <w:pPr>
                    <w:pStyle w:val="berschrift3"/>
                    <w:rPr>
                      <w:del w:id="779" w:author="Jan-Christopher Pien" w:date="2014-05-28T10:59:00Z"/>
                      <w:lang w:val="en-GB"/>
                    </w:rPr>
                    <w:pPrChange w:id="780" w:author="Jan-Christopher Pien" w:date="2014-06-02T15:22:00Z">
                      <w:pPr/>
                    </w:pPrChange>
                  </w:pPr>
                  <w:del w:id="781" w:author="Jan-Christopher Pien" w:date="2014-05-28T10:59:00Z">
                    <w:r w:rsidDel="0017403A">
                      <w:rPr>
                        <w:lang w:val="en-GB"/>
                      </w:rPr>
                      <w:delText>Title of the story</w:delText>
                    </w:r>
                  </w:del>
                </w:p>
              </w:tc>
            </w:tr>
            <w:tr w:rsidR="00606EDA" w:rsidRPr="0017403A" w:rsidDel="0017403A" w14:paraId="15F4D12B" w14:textId="77777777" w:rsidTr="008F496A">
              <w:trPr>
                <w:del w:id="782" w:author="Jan-Christopher Pien" w:date="2014-05-28T10:59:00Z"/>
              </w:trPr>
              <w:tc>
                <w:tcPr>
                  <w:tcW w:w="1729" w:type="dxa"/>
                </w:tcPr>
                <w:p w14:paraId="41467E14" w14:textId="77777777" w:rsidR="00606EDA" w:rsidDel="0017403A" w:rsidRDefault="00606EDA">
                  <w:pPr>
                    <w:pStyle w:val="berschrift3"/>
                    <w:rPr>
                      <w:del w:id="783" w:author="Jan-Christopher Pien" w:date="2014-05-28T10:59:00Z"/>
                      <w:lang w:val="en-GB"/>
                    </w:rPr>
                    <w:pPrChange w:id="784" w:author="Jan-Christopher Pien" w:date="2014-06-02T15:22:00Z">
                      <w:pPr/>
                    </w:pPrChange>
                  </w:pPr>
                  <w:del w:id="785" w:author="Jan-Christopher Pien" w:date="2014-05-28T10:59:00Z">
                    <w:r w:rsidDel="0017403A">
                      <w:rPr>
                        <w:lang w:val="en-GB"/>
                      </w:rPr>
                      <w:delText>author</w:delText>
                    </w:r>
                  </w:del>
                </w:p>
              </w:tc>
              <w:tc>
                <w:tcPr>
                  <w:tcW w:w="4305" w:type="dxa"/>
                </w:tcPr>
                <w:p w14:paraId="485F9570" w14:textId="77777777" w:rsidR="00606EDA" w:rsidDel="0017403A" w:rsidRDefault="00606EDA">
                  <w:pPr>
                    <w:pStyle w:val="berschrift3"/>
                    <w:rPr>
                      <w:del w:id="786" w:author="Jan-Christopher Pien" w:date="2014-05-28T10:59:00Z"/>
                      <w:lang w:val="en-GB"/>
                    </w:rPr>
                    <w:pPrChange w:id="787" w:author="Jan-Christopher Pien" w:date="2014-06-02T15:22:00Z">
                      <w:pPr/>
                    </w:pPrChange>
                  </w:pPr>
                  <w:del w:id="788" w:author="Jan-Christopher Pien" w:date="2014-05-28T10:59:00Z">
                    <w:r w:rsidDel="0017403A">
                      <w:rPr>
                        <w:lang w:val="en-GB"/>
                      </w:rPr>
                      <w:delText>Author of the story</w:delText>
                    </w:r>
                  </w:del>
                </w:p>
              </w:tc>
            </w:tr>
            <w:tr w:rsidR="00606EDA" w:rsidRPr="0017403A" w:rsidDel="0017403A" w14:paraId="513C8A37" w14:textId="77777777" w:rsidTr="008F496A">
              <w:trPr>
                <w:del w:id="789" w:author="Jan-Christopher Pien" w:date="2014-05-28T10:59:00Z"/>
              </w:trPr>
              <w:tc>
                <w:tcPr>
                  <w:tcW w:w="1729" w:type="dxa"/>
                </w:tcPr>
                <w:p w14:paraId="6C090C2D" w14:textId="77777777" w:rsidR="00606EDA" w:rsidDel="0017403A" w:rsidRDefault="00606EDA">
                  <w:pPr>
                    <w:pStyle w:val="berschrift3"/>
                    <w:rPr>
                      <w:del w:id="790" w:author="Jan-Christopher Pien" w:date="2014-05-28T10:59:00Z"/>
                      <w:lang w:val="en-GB"/>
                    </w:rPr>
                    <w:pPrChange w:id="791" w:author="Jan-Christopher Pien" w:date="2014-06-02T15:22:00Z">
                      <w:pPr/>
                    </w:pPrChange>
                  </w:pPr>
                  <w:del w:id="792" w:author="Jan-Christopher Pien" w:date="2014-05-28T10:59:00Z">
                    <w:r w:rsidDel="0017403A">
                      <w:rPr>
                        <w:lang w:val="en-GB"/>
                      </w:rPr>
                      <w:delText>text</w:delText>
                    </w:r>
                  </w:del>
                </w:p>
              </w:tc>
              <w:tc>
                <w:tcPr>
                  <w:tcW w:w="4305" w:type="dxa"/>
                </w:tcPr>
                <w:p w14:paraId="322504F9" w14:textId="77777777" w:rsidR="00606EDA" w:rsidDel="0017403A" w:rsidRDefault="00606EDA">
                  <w:pPr>
                    <w:pStyle w:val="berschrift3"/>
                    <w:rPr>
                      <w:del w:id="793" w:author="Jan-Christopher Pien" w:date="2014-05-28T10:59:00Z"/>
                      <w:lang w:val="en-GB"/>
                    </w:rPr>
                    <w:pPrChange w:id="794" w:author="Jan-Christopher Pien" w:date="2014-06-02T15:22:00Z">
                      <w:pPr/>
                    </w:pPrChange>
                  </w:pPr>
                  <w:del w:id="795" w:author="Jan-Christopher Pien" w:date="2014-05-28T10:59:00Z">
                    <w:r w:rsidDel="0017403A">
                      <w:rPr>
                        <w:lang w:val="en-GB"/>
                      </w:rPr>
                      <w:delText>Text of the story in HTML</w:delText>
                    </w:r>
                  </w:del>
                </w:p>
              </w:tc>
            </w:tr>
            <w:tr w:rsidR="00606EDA" w:rsidRPr="0017403A" w:rsidDel="0017403A" w14:paraId="5CC7BCBE" w14:textId="77777777" w:rsidTr="008F496A">
              <w:trPr>
                <w:del w:id="796" w:author="Jan-Christopher Pien" w:date="2014-05-28T10:59:00Z"/>
              </w:trPr>
              <w:tc>
                <w:tcPr>
                  <w:tcW w:w="1729" w:type="dxa"/>
                </w:tcPr>
                <w:p w14:paraId="1A8F3DF1" w14:textId="77777777" w:rsidR="00606EDA" w:rsidDel="0017403A" w:rsidRDefault="00606EDA">
                  <w:pPr>
                    <w:pStyle w:val="berschrift3"/>
                    <w:rPr>
                      <w:del w:id="797" w:author="Jan-Christopher Pien" w:date="2014-05-28T10:59:00Z"/>
                      <w:lang w:val="en-GB"/>
                    </w:rPr>
                    <w:pPrChange w:id="798" w:author="Jan-Christopher Pien" w:date="2014-06-02T15:22:00Z">
                      <w:pPr/>
                    </w:pPrChange>
                  </w:pPr>
                  <w:del w:id="799" w:author="Jan-Christopher Pien" w:date="2014-05-28T10:59:00Z">
                    <w:r w:rsidDel="0017403A">
                      <w:rPr>
                        <w:lang w:val="en-GB"/>
                      </w:rPr>
                      <w:delText>time_start</w:delText>
                    </w:r>
                  </w:del>
                </w:p>
              </w:tc>
              <w:tc>
                <w:tcPr>
                  <w:tcW w:w="4305" w:type="dxa"/>
                </w:tcPr>
                <w:p w14:paraId="044817DA" w14:textId="77777777" w:rsidR="00606EDA" w:rsidDel="0017403A" w:rsidRDefault="00606EDA">
                  <w:pPr>
                    <w:pStyle w:val="berschrift3"/>
                    <w:rPr>
                      <w:del w:id="800" w:author="Jan-Christopher Pien" w:date="2014-05-28T10:59:00Z"/>
                      <w:lang w:val="en-GB"/>
                    </w:rPr>
                    <w:pPrChange w:id="801" w:author="Jan-Christopher Pien" w:date="2014-06-02T15:22:00Z">
                      <w:pPr/>
                    </w:pPrChange>
                  </w:pPr>
                  <w:del w:id="802" w:author="Jan-Christopher Pien" w:date="2014-05-28T10:59:00Z">
                    <w:r w:rsidDel="0017403A">
                      <w:rPr>
                        <w:lang w:val="en-GB"/>
                      </w:rPr>
                      <w:delText>Startpoint of the story</w:delText>
                    </w:r>
                  </w:del>
                </w:p>
              </w:tc>
            </w:tr>
            <w:tr w:rsidR="00606EDA" w:rsidRPr="0017403A" w:rsidDel="0017403A" w14:paraId="4F1F146C" w14:textId="77777777" w:rsidTr="008F496A">
              <w:trPr>
                <w:del w:id="803" w:author="Jan-Christopher Pien" w:date="2014-05-28T10:59:00Z"/>
              </w:trPr>
              <w:tc>
                <w:tcPr>
                  <w:tcW w:w="1729" w:type="dxa"/>
                </w:tcPr>
                <w:p w14:paraId="75A0A7DA" w14:textId="77777777" w:rsidR="00606EDA" w:rsidRPr="00333D9B" w:rsidDel="0017403A" w:rsidRDefault="00606EDA">
                  <w:pPr>
                    <w:pStyle w:val="berschrift3"/>
                    <w:rPr>
                      <w:del w:id="804" w:author="Jan-Christopher Pien" w:date="2014-05-28T10:59:00Z"/>
                      <w:i/>
                      <w:lang w:val="en-GB"/>
                    </w:rPr>
                    <w:pPrChange w:id="805" w:author="Jan-Christopher Pien" w:date="2014-06-02T15:22:00Z">
                      <w:pPr/>
                    </w:pPrChange>
                  </w:pPr>
                  <w:del w:id="806" w:author="Jan-Christopher Pien" w:date="2014-05-28T10:59:00Z">
                    <w:r w:rsidRPr="00333D9B" w:rsidDel="0017403A">
                      <w:rPr>
                        <w:i/>
                        <w:lang w:val="en-GB"/>
                      </w:rPr>
                      <w:delText>time_end</w:delText>
                    </w:r>
                  </w:del>
                </w:p>
              </w:tc>
              <w:tc>
                <w:tcPr>
                  <w:tcW w:w="4305" w:type="dxa"/>
                </w:tcPr>
                <w:p w14:paraId="2F544670" w14:textId="77777777" w:rsidR="00606EDA" w:rsidRPr="00333D9B" w:rsidDel="0017403A" w:rsidRDefault="00606EDA">
                  <w:pPr>
                    <w:pStyle w:val="berschrift3"/>
                    <w:rPr>
                      <w:del w:id="807" w:author="Jan-Christopher Pien" w:date="2014-05-28T10:59:00Z"/>
                      <w:lang w:val="en-GB"/>
                    </w:rPr>
                    <w:pPrChange w:id="808" w:author="Jan-Christopher Pien" w:date="2014-06-02T15:22:00Z">
                      <w:pPr/>
                    </w:pPrChange>
                  </w:pPr>
                  <w:del w:id="809" w:author="Jan-Christopher Pien" w:date="2014-05-28T10:59:00Z">
                    <w:r w:rsidDel="0017403A">
                      <w:rPr>
                        <w:i/>
                        <w:lang w:val="en-GB"/>
                      </w:rPr>
                      <w:delText xml:space="preserve">Optional: </w:delText>
                    </w:r>
                    <w:r w:rsidDel="0017403A">
                      <w:rPr>
                        <w:lang w:val="en-GB"/>
                      </w:rPr>
                      <w:delText>Endpoint of the story</w:delText>
                    </w:r>
                  </w:del>
                </w:p>
              </w:tc>
            </w:tr>
            <w:tr w:rsidR="00606EDA" w:rsidRPr="0017403A" w:rsidDel="0017403A" w14:paraId="457750DB" w14:textId="77777777" w:rsidTr="008F496A">
              <w:trPr>
                <w:del w:id="810" w:author="Jan-Christopher Pien" w:date="2014-05-28T10:59:00Z"/>
              </w:trPr>
              <w:tc>
                <w:tcPr>
                  <w:tcW w:w="1729" w:type="dxa"/>
                </w:tcPr>
                <w:p w14:paraId="765F55FD" w14:textId="77777777" w:rsidR="00606EDA" w:rsidDel="0017403A" w:rsidRDefault="00606EDA">
                  <w:pPr>
                    <w:pStyle w:val="berschrift3"/>
                    <w:rPr>
                      <w:del w:id="811" w:author="Jan-Christopher Pien" w:date="2014-05-28T10:59:00Z"/>
                      <w:lang w:val="en-GB"/>
                    </w:rPr>
                    <w:pPrChange w:id="812" w:author="Jan-Christopher Pien" w:date="2014-06-02T15:22:00Z">
                      <w:pPr/>
                    </w:pPrChange>
                  </w:pPr>
                  <w:del w:id="813" w:author="Jan-Christopher Pien" w:date="2014-05-28T10:59:00Z">
                    <w:r w:rsidDel="0017403A">
                      <w:rPr>
                        <w:lang w:val="en-GB"/>
                      </w:rPr>
                      <w:delText>type</w:delText>
                    </w:r>
                  </w:del>
                </w:p>
              </w:tc>
              <w:tc>
                <w:tcPr>
                  <w:tcW w:w="4305" w:type="dxa"/>
                </w:tcPr>
                <w:p w14:paraId="4272B42F" w14:textId="77777777" w:rsidR="00606EDA" w:rsidDel="0017403A" w:rsidRDefault="00606EDA">
                  <w:pPr>
                    <w:pStyle w:val="berschrift3"/>
                    <w:rPr>
                      <w:del w:id="814" w:author="Jan-Christopher Pien" w:date="2014-05-28T10:59:00Z"/>
                      <w:lang w:val="en-GB"/>
                    </w:rPr>
                    <w:pPrChange w:id="815" w:author="Jan-Christopher Pien" w:date="2014-06-02T15:22:00Z">
                      <w:pPr/>
                    </w:pPrChange>
                  </w:pPr>
                  <w:del w:id="816" w:author="Jan-Christopher Pien" w:date="2014-05-28T10:59:00Z">
                    <w:r w:rsidDel="0017403A">
                      <w:rPr>
                        <w:lang w:val="en-GB"/>
                      </w:rPr>
                      <w:delText>Type of the story</w:delText>
                    </w:r>
                  </w:del>
                </w:p>
              </w:tc>
            </w:tr>
            <w:tr w:rsidR="00606EDA" w:rsidRPr="0017403A" w:rsidDel="0017403A" w14:paraId="60F92B76" w14:textId="77777777" w:rsidTr="008F496A">
              <w:trPr>
                <w:del w:id="817" w:author="Jan-Christopher Pien" w:date="2014-05-28T10:59:00Z"/>
              </w:trPr>
              <w:tc>
                <w:tcPr>
                  <w:tcW w:w="1729" w:type="dxa"/>
                </w:tcPr>
                <w:p w14:paraId="0D65BCF9" w14:textId="77777777" w:rsidR="00606EDA" w:rsidRPr="002C38F2" w:rsidDel="0017403A" w:rsidRDefault="00606EDA">
                  <w:pPr>
                    <w:pStyle w:val="berschrift3"/>
                    <w:rPr>
                      <w:del w:id="818" w:author="Jan-Christopher Pien" w:date="2014-05-28T10:59:00Z"/>
                      <w:i/>
                      <w:lang w:val="en-GB"/>
                    </w:rPr>
                    <w:pPrChange w:id="819" w:author="Jan-Christopher Pien" w:date="2014-06-02T15:22:00Z">
                      <w:pPr/>
                    </w:pPrChange>
                  </w:pPr>
                  <w:del w:id="820" w:author="Jan-Christopher Pien" w:date="2014-05-28T10:59:00Z">
                    <w:r w:rsidRPr="002C38F2" w:rsidDel="0017403A">
                      <w:rPr>
                        <w:i/>
                        <w:lang w:val="en-GB"/>
                      </w:rPr>
                      <w:delText>image</w:delText>
                    </w:r>
                  </w:del>
                </w:p>
              </w:tc>
              <w:tc>
                <w:tcPr>
                  <w:tcW w:w="4305" w:type="dxa"/>
                </w:tcPr>
                <w:p w14:paraId="130F6704" w14:textId="77777777" w:rsidR="00606EDA" w:rsidDel="0017403A" w:rsidRDefault="00606EDA">
                  <w:pPr>
                    <w:pStyle w:val="berschrift3"/>
                    <w:rPr>
                      <w:del w:id="821" w:author="Jan-Christopher Pien" w:date="2014-05-28T10:59:00Z"/>
                      <w:lang w:val="en-GB"/>
                    </w:rPr>
                    <w:pPrChange w:id="822" w:author="Jan-Christopher Pien" w:date="2014-06-02T15:22:00Z">
                      <w:pPr/>
                    </w:pPrChange>
                  </w:pPr>
                  <w:del w:id="823" w:author="Jan-Christopher Pien" w:date="2014-05-28T10:59:00Z">
                    <w:r w:rsidDel="0017403A">
                      <w:rPr>
                        <w:i/>
                        <w:lang w:val="en-GB"/>
                      </w:rPr>
                      <w:delText xml:space="preserve">Optional: </w:delText>
                    </w:r>
                    <w:r w:rsidDel="0017403A">
                      <w:rPr>
                        <w:lang w:val="en-GB"/>
                      </w:rPr>
                      <w:delText>First image of the story:</w:delText>
                    </w:r>
                  </w:del>
                </w:p>
                <w:tbl>
                  <w:tblPr>
                    <w:tblStyle w:val="Tabellenraster"/>
                    <w:tblW w:w="0" w:type="auto"/>
                    <w:tblLook w:val="04A0" w:firstRow="1" w:lastRow="0" w:firstColumn="1" w:lastColumn="0" w:noHBand="0" w:noVBand="1"/>
                  </w:tblPr>
                  <w:tblGrid>
                    <w:gridCol w:w="596"/>
                    <w:gridCol w:w="3483"/>
                  </w:tblGrid>
                  <w:tr w:rsidR="00606EDA" w:rsidRPr="0017403A" w:rsidDel="0017403A" w14:paraId="39BA01B9" w14:textId="77777777" w:rsidTr="008F496A">
                    <w:trPr>
                      <w:del w:id="824" w:author="Jan-Christopher Pien" w:date="2014-05-28T10:59:00Z"/>
                    </w:trPr>
                    <w:tc>
                      <w:tcPr>
                        <w:tcW w:w="596" w:type="dxa"/>
                      </w:tcPr>
                      <w:p w14:paraId="50EFADAA" w14:textId="77777777" w:rsidR="00606EDA" w:rsidDel="0017403A" w:rsidRDefault="00606EDA">
                        <w:pPr>
                          <w:pStyle w:val="berschrift3"/>
                          <w:rPr>
                            <w:del w:id="825" w:author="Jan-Christopher Pien" w:date="2014-05-28T10:59:00Z"/>
                            <w:lang w:val="en-GB"/>
                          </w:rPr>
                          <w:pPrChange w:id="826" w:author="Jan-Christopher Pien" w:date="2014-06-02T15:22:00Z">
                            <w:pPr/>
                          </w:pPrChange>
                        </w:pPr>
                        <w:del w:id="827" w:author="Jan-Christopher Pien" w:date="2014-05-28T10:59:00Z">
                          <w:r w:rsidDel="0017403A">
                            <w:rPr>
                              <w:lang w:val="en-GB"/>
                            </w:rPr>
                            <w:delText>alt</w:delText>
                          </w:r>
                        </w:del>
                      </w:p>
                    </w:tc>
                    <w:tc>
                      <w:tcPr>
                        <w:tcW w:w="3483" w:type="dxa"/>
                      </w:tcPr>
                      <w:p w14:paraId="15E628DA" w14:textId="77777777" w:rsidR="00606EDA" w:rsidDel="0017403A" w:rsidRDefault="00606EDA">
                        <w:pPr>
                          <w:pStyle w:val="berschrift3"/>
                          <w:rPr>
                            <w:del w:id="828" w:author="Jan-Christopher Pien" w:date="2014-05-28T10:59:00Z"/>
                            <w:lang w:val="en-GB"/>
                          </w:rPr>
                          <w:pPrChange w:id="829" w:author="Jan-Christopher Pien" w:date="2014-06-02T15:22:00Z">
                            <w:pPr/>
                          </w:pPrChange>
                        </w:pPr>
                        <w:del w:id="830" w:author="Jan-Christopher Pien" w:date="2014-05-28T10:59:00Z">
                          <w:r w:rsidDel="0017403A">
                            <w:rPr>
                              <w:lang w:val="en-GB"/>
                            </w:rPr>
                            <w:delText>Alternative text for the image</w:delText>
                          </w:r>
                        </w:del>
                      </w:p>
                    </w:tc>
                  </w:tr>
                  <w:tr w:rsidR="00606EDA" w:rsidRPr="0017403A" w:rsidDel="0017403A" w14:paraId="09663629" w14:textId="77777777" w:rsidTr="008F496A">
                    <w:trPr>
                      <w:del w:id="831" w:author="Jan-Christopher Pien" w:date="2014-05-28T10:59:00Z"/>
                    </w:trPr>
                    <w:tc>
                      <w:tcPr>
                        <w:tcW w:w="596" w:type="dxa"/>
                      </w:tcPr>
                      <w:p w14:paraId="2FE0D779" w14:textId="77777777" w:rsidR="00606EDA" w:rsidDel="0017403A" w:rsidRDefault="00606EDA">
                        <w:pPr>
                          <w:pStyle w:val="berschrift3"/>
                          <w:rPr>
                            <w:del w:id="832" w:author="Jan-Christopher Pien" w:date="2014-05-28T10:59:00Z"/>
                            <w:lang w:val="en-GB"/>
                          </w:rPr>
                          <w:pPrChange w:id="833" w:author="Jan-Christopher Pien" w:date="2014-06-02T15:22:00Z">
                            <w:pPr/>
                          </w:pPrChange>
                        </w:pPr>
                        <w:del w:id="834" w:author="Jan-Christopher Pien" w:date="2014-05-28T10:59:00Z">
                          <w:r w:rsidDel="0017403A">
                            <w:rPr>
                              <w:lang w:val="en-GB"/>
                            </w:rPr>
                            <w:delText>src</w:delText>
                          </w:r>
                        </w:del>
                      </w:p>
                    </w:tc>
                    <w:tc>
                      <w:tcPr>
                        <w:tcW w:w="3483" w:type="dxa"/>
                      </w:tcPr>
                      <w:p w14:paraId="5FB6F873" w14:textId="77777777" w:rsidR="00606EDA" w:rsidDel="0017403A" w:rsidRDefault="00606EDA">
                        <w:pPr>
                          <w:pStyle w:val="berschrift3"/>
                          <w:rPr>
                            <w:del w:id="835" w:author="Jan-Christopher Pien" w:date="2014-05-28T10:59:00Z"/>
                            <w:lang w:val="en-GB"/>
                          </w:rPr>
                          <w:pPrChange w:id="836" w:author="Jan-Christopher Pien" w:date="2014-06-02T15:22:00Z">
                            <w:pPr/>
                          </w:pPrChange>
                        </w:pPr>
                        <w:del w:id="837" w:author="Jan-Christopher Pien" w:date="2014-05-28T10:59:00Z">
                          <w:r w:rsidDel="0017403A">
                            <w:rPr>
                              <w:lang w:val="en-GB"/>
                            </w:rPr>
                            <w:delText>Source to the image</w:delText>
                          </w:r>
                        </w:del>
                      </w:p>
                    </w:tc>
                  </w:tr>
                </w:tbl>
                <w:p w14:paraId="31388954" w14:textId="77777777" w:rsidR="00606EDA" w:rsidRPr="00333D9B" w:rsidDel="0017403A" w:rsidRDefault="00606EDA">
                  <w:pPr>
                    <w:pStyle w:val="berschrift3"/>
                    <w:rPr>
                      <w:del w:id="838" w:author="Jan-Christopher Pien" w:date="2014-05-28T10:59:00Z"/>
                      <w:lang w:val="en-GB"/>
                    </w:rPr>
                    <w:pPrChange w:id="839" w:author="Jan-Christopher Pien" w:date="2014-06-02T15:22:00Z">
                      <w:pPr/>
                    </w:pPrChange>
                  </w:pPr>
                </w:p>
              </w:tc>
            </w:tr>
            <w:tr w:rsidR="00606EDA" w:rsidRPr="0017403A" w:rsidDel="0017403A" w14:paraId="7762039C" w14:textId="77777777" w:rsidTr="008F496A">
              <w:trPr>
                <w:del w:id="840" w:author="Jan-Christopher Pien" w:date="2014-05-28T10:59:00Z"/>
              </w:trPr>
              <w:tc>
                <w:tcPr>
                  <w:tcW w:w="1729" w:type="dxa"/>
                </w:tcPr>
                <w:p w14:paraId="520546CD" w14:textId="77777777" w:rsidR="00606EDA" w:rsidRPr="002C38F2" w:rsidDel="0017403A" w:rsidRDefault="00606EDA">
                  <w:pPr>
                    <w:pStyle w:val="berschrift3"/>
                    <w:rPr>
                      <w:del w:id="841" w:author="Jan-Christopher Pien" w:date="2014-05-28T10:59:00Z"/>
                      <w:i/>
                      <w:lang w:val="en-GB"/>
                    </w:rPr>
                    <w:pPrChange w:id="842" w:author="Jan-Christopher Pien" w:date="2014-06-02T15:22:00Z">
                      <w:pPr/>
                    </w:pPrChange>
                  </w:pPr>
                  <w:del w:id="843" w:author="Jan-Christopher Pien" w:date="2014-05-28T10:59:00Z">
                    <w:r w:rsidRPr="002C38F2" w:rsidDel="0017403A">
                      <w:rPr>
                        <w:i/>
                        <w:lang w:val="en-GB"/>
                      </w:rPr>
                      <w:delText>location</w:delText>
                    </w:r>
                  </w:del>
                </w:p>
              </w:tc>
              <w:tc>
                <w:tcPr>
                  <w:tcW w:w="4305" w:type="dxa"/>
                </w:tcPr>
                <w:p w14:paraId="2F7A06C2" w14:textId="77777777" w:rsidR="00606EDA" w:rsidRPr="002C38F2" w:rsidDel="0017403A" w:rsidRDefault="00606EDA">
                  <w:pPr>
                    <w:pStyle w:val="berschrift3"/>
                    <w:rPr>
                      <w:del w:id="844" w:author="Jan-Christopher Pien" w:date="2014-05-28T10:59:00Z"/>
                      <w:lang w:val="en-GB"/>
                    </w:rPr>
                    <w:pPrChange w:id="845" w:author="Jan-Christopher Pien" w:date="2014-06-02T15:22:00Z">
                      <w:pPr/>
                    </w:pPrChange>
                  </w:pPr>
                  <w:del w:id="846" w:author="Jan-Christopher Pien" w:date="2014-05-28T10:59:00Z">
                    <w:r w:rsidDel="0017403A">
                      <w:rPr>
                        <w:i/>
                        <w:lang w:val="en-GB"/>
                      </w:rPr>
                      <w:delText xml:space="preserve">Optional: </w:delText>
                    </w:r>
                    <w:r w:rsidDel="0017403A">
                      <w:rPr>
                        <w:lang w:val="en-GB"/>
                      </w:rPr>
                      <w:delText>ID of the location this story is attached to.</w:delText>
                    </w:r>
                  </w:del>
                </w:p>
              </w:tc>
            </w:tr>
          </w:tbl>
          <w:p w14:paraId="06316E4A" w14:textId="77777777" w:rsidR="002C38F2" w:rsidDel="0017403A" w:rsidRDefault="002C38F2">
            <w:pPr>
              <w:pStyle w:val="berschrift3"/>
              <w:rPr>
                <w:del w:id="847" w:author="Jan-Christopher Pien" w:date="2014-05-28T10:59:00Z"/>
                <w:lang w:val="en-GB"/>
              </w:rPr>
              <w:pPrChange w:id="848" w:author="Jan-Christopher Pien" w:date="2014-06-02T15:22:00Z">
                <w:pPr/>
              </w:pPrChange>
            </w:pPr>
          </w:p>
        </w:tc>
      </w:tr>
    </w:tbl>
    <w:p w14:paraId="406E7F2E" w14:textId="6A11E4EB" w:rsidR="001136D4" w:rsidRDefault="001136D4">
      <w:pPr>
        <w:rPr>
          <w:ins w:id="849" w:author="Jan-Christopher Pien" w:date="2014-06-02T15:23:00Z"/>
          <w:lang w:val="en-GB"/>
        </w:rPr>
        <w:pPrChange w:id="850" w:author="Jan-Christopher Pien" w:date="2014-06-02T15:23:00Z">
          <w:pPr>
            <w:pStyle w:val="berschrift1"/>
          </w:pPr>
        </w:pPrChange>
      </w:pPr>
      <w:ins w:id="851" w:author="Jan-Christopher Pien" w:date="2014-06-02T15:23:00Z">
        <w:r>
          <w:rPr>
            <w:lang w:val="en-GB"/>
          </w:rPr>
          <w:t>List of locations</w:t>
        </w:r>
      </w:ins>
    </w:p>
    <w:tbl>
      <w:tblPr>
        <w:tblStyle w:val="Tabellenraster"/>
        <w:tblW w:w="0" w:type="auto"/>
        <w:tblLook w:val="04A0" w:firstRow="1" w:lastRow="0" w:firstColumn="1" w:lastColumn="0" w:noHBand="0" w:noVBand="1"/>
      </w:tblPr>
      <w:tblGrid>
        <w:gridCol w:w="1361"/>
        <w:gridCol w:w="7701"/>
      </w:tblGrid>
      <w:tr w:rsidR="009F51E0" w14:paraId="0A24AB0F" w14:textId="77777777" w:rsidTr="009F51E0">
        <w:trPr>
          <w:ins w:id="852" w:author="Jan-Christopher Pien" w:date="2014-06-02T15:23:00Z"/>
        </w:trPr>
        <w:tc>
          <w:tcPr>
            <w:tcW w:w="1361" w:type="dxa"/>
            <w:tcBorders>
              <w:top w:val="single" w:sz="4" w:space="0" w:color="auto"/>
              <w:left w:val="single" w:sz="4" w:space="0" w:color="auto"/>
              <w:bottom w:val="single" w:sz="4" w:space="0" w:color="auto"/>
              <w:right w:val="single" w:sz="4" w:space="0" w:color="auto"/>
            </w:tcBorders>
            <w:hideMark/>
          </w:tcPr>
          <w:p w14:paraId="50A38913" w14:textId="77777777" w:rsidR="009F51E0" w:rsidRDefault="009F51E0">
            <w:pPr>
              <w:rPr>
                <w:ins w:id="853" w:author="Jan-Christopher Pien" w:date="2014-06-02T15:23:00Z"/>
                <w:lang w:val="en-GB"/>
              </w:rPr>
            </w:pPr>
            <w:ins w:id="854" w:author="Jan-Christopher Pien" w:date="2014-06-02T15:23:00Z">
              <w:r>
                <w:rPr>
                  <w:lang w:val="en-GB"/>
                </w:rPr>
                <w:t>id</w:t>
              </w:r>
            </w:ins>
          </w:p>
        </w:tc>
        <w:tc>
          <w:tcPr>
            <w:tcW w:w="7701" w:type="dxa"/>
            <w:tcBorders>
              <w:top w:val="single" w:sz="4" w:space="0" w:color="auto"/>
              <w:left w:val="single" w:sz="4" w:space="0" w:color="auto"/>
              <w:bottom w:val="single" w:sz="4" w:space="0" w:color="auto"/>
              <w:right w:val="single" w:sz="4" w:space="0" w:color="auto"/>
            </w:tcBorders>
            <w:hideMark/>
          </w:tcPr>
          <w:p w14:paraId="2CCE872E" w14:textId="77777777" w:rsidR="009F51E0" w:rsidRDefault="009F51E0">
            <w:pPr>
              <w:rPr>
                <w:ins w:id="855" w:author="Jan-Christopher Pien" w:date="2014-06-02T15:23:00Z"/>
                <w:lang w:val="en-GB"/>
              </w:rPr>
            </w:pPr>
            <w:ins w:id="856" w:author="Jan-Christopher Pien" w:date="2014-06-02T15:23:00Z">
              <w:r>
                <w:rPr>
                  <w:lang w:val="en-GB"/>
                </w:rPr>
                <w:t>ID of location</w:t>
              </w:r>
            </w:ins>
          </w:p>
        </w:tc>
      </w:tr>
      <w:tr w:rsidR="009F51E0" w14:paraId="433ED0D4" w14:textId="77777777" w:rsidTr="009F51E0">
        <w:trPr>
          <w:ins w:id="857" w:author="Jan-Christopher Pien" w:date="2014-06-02T15:23:00Z"/>
        </w:trPr>
        <w:tc>
          <w:tcPr>
            <w:tcW w:w="1361" w:type="dxa"/>
            <w:tcBorders>
              <w:top w:val="single" w:sz="4" w:space="0" w:color="auto"/>
              <w:left w:val="single" w:sz="4" w:space="0" w:color="auto"/>
              <w:bottom w:val="single" w:sz="4" w:space="0" w:color="auto"/>
              <w:right w:val="single" w:sz="4" w:space="0" w:color="auto"/>
            </w:tcBorders>
            <w:hideMark/>
          </w:tcPr>
          <w:p w14:paraId="3BC30C88" w14:textId="77777777" w:rsidR="009F51E0" w:rsidRDefault="009F51E0">
            <w:pPr>
              <w:rPr>
                <w:ins w:id="858" w:author="Jan-Christopher Pien" w:date="2014-06-02T15:23:00Z"/>
                <w:lang w:val="en-GB"/>
              </w:rPr>
            </w:pPr>
            <w:ins w:id="859" w:author="Jan-Christopher Pien" w:date="2014-06-02T15:23:00Z">
              <w:r>
                <w:rPr>
                  <w:lang w:val="en-GB"/>
                </w:rPr>
                <w:t>latitude</w:t>
              </w:r>
            </w:ins>
          </w:p>
        </w:tc>
        <w:tc>
          <w:tcPr>
            <w:tcW w:w="7701" w:type="dxa"/>
            <w:tcBorders>
              <w:top w:val="single" w:sz="4" w:space="0" w:color="auto"/>
              <w:left w:val="single" w:sz="4" w:space="0" w:color="auto"/>
              <w:bottom w:val="single" w:sz="4" w:space="0" w:color="auto"/>
              <w:right w:val="single" w:sz="4" w:space="0" w:color="auto"/>
            </w:tcBorders>
            <w:hideMark/>
          </w:tcPr>
          <w:p w14:paraId="44C48C15" w14:textId="77777777" w:rsidR="009F51E0" w:rsidRDefault="009F51E0">
            <w:pPr>
              <w:rPr>
                <w:ins w:id="860" w:author="Jan-Christopher Pien" w:date="2014-06-02T15:23:00Z"/>
                <w:lang w:val="en-GB"/>
              </w:rPr>
            </w:pPr>
            <w:ins w:id="861" w:author="Jan-Christopher Pien" w:date="2014-06-02T15:23:00Z">
              <w:r>
                <w:rPr>
                  <w:lang w:val="en-GB"/>
                </w:rPr>
                <w:t>Latitude of the location</w:t>
              </w:r>
            </w:ins>
          </w:p>
        </w:tc>
      </w:tr>
      <w:tr w:rsidR="009F51E0" w14:paraId="7170C826" w14:textId="77777777" w:rsidTr="009F51E0">
        <w:trPr>
          <w:ins w:id="862" w:author="Jan-Christopher Pien" w:date="2014-06-02T15:23:00Z"/>
        </w:trPr>
        <w:tc>
          <w:tcPr>
            <w:tcW w:w="1361" w:type="dxa"/>
            <w:tcBorders>
              <w:top w:val="single" w:sz="4" w:space="0" w:color="auto"/>
              <w:left w:val="single" w:sz="4" w:space="0" w:color="auto"/>
              <w:bottom w:val="single" w:sz="4" w:space="0" w:color="auto"/>
              <w:right w:val="single" w:sz="4" w:space="0" w:color="auto"/>
            </w:tcBorders>
            <w:hideMark/>
          </w:tcPr>
          <w:p w14:paraId="5BDE2EA1" w14:textId="77777777" w:rsidR="009F51E0" w:rsidRDefault="009F51E0">
            <w:pPr>
              <w:rPr>
                <w:ins w:id="863" w:author="Jan-Christopher Pien" w:date="2014-06-02T15:23:00Z"/>
                <w:lang w:val="en-GB"/>
              </w:rPr>
            </w:pPr>
            <w:ins w:id="864" w:author="Jan-Christopher Pien" w:date="2014-06-02T15:23:00Z">
              <w:r>
                <w:rPr>
                  <w:lang w:val="en-GB"/>
                </w:rPr>
                <w:t>longitude</w:t>
              </w:r>
            </w:ins>
          </w:p>
        </w:tc>
        <w:tc>
          <w:tcPr>
            <w:tcW w:w="7701" w:type="dxa"/>
            <w:tcBorders>
              <w:top w:val="single" w:sz="4" w:space="0" w:color="auto"/>
              <w:left w:val="single" w:sz="4" w:space="0" w:color="auto"/>
              <w:bottom w:val="single" w:sz="4" w:space="0" w:color="auto"/>
              <w:right w:val="single" w:sz="4" w:space="0" w:color="auto"/>
            </w:tcBorders>
            <w:hideMark/>
          </w:tcPr>
          <w:p w14:paraId="75AFB99E" w14:textId="77777777" w:rsidR="009F51E0" w:rsidRDefault="009F51E0">
            <w:pPr>
              <w:rPr>
                <w:ins w:id="865" w:author="Jan-Christopher Pien" w:date="2014-06-02T15:23:00Z"/>
                <w:lang w:val="en-GB"/>
              </w:rPr>
            </w:pPr>
            <w:ins w:id="866" w:author="Jan-Christopher Pien" w:date="2014-06-02T15:23:00Z">
              <w:r>
                <w:rPr>
                  <w:lang w:val="en-GB"/>
                </w:rPr>
                <w:t>Longitude of the location</w:t>
              </w:r>
            </w:ins>
          </w:p>
        </w:tc>
      </w:tr>
      <w:tr w:rsidR="009F51E0" w:rsidRPr="009F51E0" w14:paraId="0BAD14B0" w14:textId="77777777" w:rsidTr="009F51E0">
        <w:trPr>
          <w:ins w:id="867" w:author="Jan-Christopher Pien" w:date="2014-06-02T15:23:00Z"/>
        </w:trPr>
        <w:tc>
          <w:tcPr>
            <w:tcW w:w="1361" w:type="dxa"/>
            <w:tcBorders>
              <w:top w:val="single" w:sz="4" w:space="0" w:color="auto"/>
              <w:left w:val="single" w:sz="4" w:space="0" w:color="auto"/>
              <w:bottom w:val="single" w:sz="4" w:space="0" w:color="auto"/>
              <w:right w:val="single" w:sz="4" w:space="0" w:color="auto"/>
            </w:tcBorders>
            <w:hideMark/>
          </w:tcPr>
          <w:p w14:paraId="0EBB4D6C" w14:textId="77777777" w:rsidR="009F51E0" w:rsidRDefault="009F51E0">
            <w:pPr>
              <w:rPr>
                <w:ins w:id="868" w:author="Jan-Christopher Pien" w:date="2014-06-02T15:23:00Z"/>
                <w:i/>
                <w:lang w:val="en-GB"/>
              </w:rPr>
            </w:pPr>
            <w:ins w:id="869" w:author="Jan-Christopher Pien" w:date="2014-06-02T15:23:00Z">
              <w:r>
                <w:rPr>
                  <w:i/>
                  <w:lang w:val="en-GB"/>
                </w:rPr>
                <w:t>altitude</w:t>
              </w:r>
            </w:ins>
          </w:p>
        </w:tc>
        <w:tc>
          <w:tcPr>
            <w:tcW w:w="7701" w:type="dxa"/>
            <w:tcBorders>
              <w:top w:val="single" w:sz="4" w:space="0" w:color="auto"/>
              <w:left w:val="single" w:sz="4" w:space="0" w:color="auto"/>
              <w:bottom w:val="single" w:sz="4" w:space="0" w:color="auto"/>
              <w:right w:val="single" w:sz="4" w:space="0" w:color="auto"/>
            </w:tcBorders>
            <w:hideMark/>
          </w:tcPr>
          <w:p w14:paraId="4295E633" w14:textId="77777777" w:rsidR="009F51E0" w:rsidRDefault="009F51E0">
            <w:pPr>
              <w:rPr>
                <w:ins w:id="870" w:author="Jan-Christopher Pien" w:date="2014-06-02T15:23:00Z"/>
                <w:lang w:val="en-GB"/>
              </w:rPr>
            </w:pPr>
            <w:ins w:id="871" w:author="Jan-Christopher Pien" w:date="2014-06-02T15:23:00Z">
              <w:r>
                <w:rPr>
                  <w:i/>
                  <w:lang w:val="en-GB"/>
                </w:rPr>
                <w:t xml:space="preserve">Optional: </w:t>
              </w:r>
              <w:r>
                <w:rPr>
                  <w:lang w:val="en-GB"/>
                </w:rPr>
                <w:t>Altitude of the location in meters</w:t>
              </w:r>
            </w:ins>
          </w:p>
        </w:tc>
      </w:tr>
      <w:tr w:rsidR="009F51E0" w14:paraId="49C8AFF1" w14:textId="77777777" w:rsidTr="009F51E0">
        <w:trPr>
          <w:ins w:id="872" w:author="Jan-Christopher Pien" w:date="2014-06-02T15:23:00Z"/>
        </w:trPr>
        <w:tc>
          <w:tcPr>
            <w:tcW w:w="1361" w:type="dxa"/>
            <w:tcBorders>
              <w:top w:val="single" w:sz="4" w:space="0" w:color="auto"/>
              <w:left w:val="single" w:sz="4" w:space="0" w:color="auto"/>
              <w:bottom w:val="single" w:sz="4" w:space="0" w:color="auto"/>
              <w:right w:val="single" w:sz="4" w:space="0" w:color="auto"/>
            </w:tcBorders>
            <w:hideMark/>
          </w:tcPr>
          <w:p w14:paraId="09FF5578" w14:textId="77777777" w:rsidR="009F51E0" w:rsidRDefault="009F51E0">
            <w:pPr>
              <w:rPr>
                <w:ins w:id="873" w:author="Jan-Christopher Pien" w:date="2014-06-02T15:23:00Z"/>
                <w:lang w:val="en-GB"/>
              </w:rPr>
            </w:pPr>
            <w:ins w:id="874" w:author="Jan-Christopher Pien" w:date="2014-06-02T15:23:00Z">
              <w:r>
                <w:rPr>
                  <w:lang w:val="en-GB"/>
                </w:rPr>
                <w:t>title</w:t>
              </w:r>
            </w:ins>
          </w:p>
        </w:tc>
        <w:tc>
          <w:tcPr>
            <w:tcW w:w="7701" w:type="dxa"/>
            <w:tcBorders>
              <w:top w:val="single" w:sz="4" w:space="0" w:color="auto"/>
              <w:left w:val="single" w:sz="4" w:space="0" w:color="auto"/>
              <w:bottom w:val="single" w:sz="4" w:space="0" w:color="auto"/>
              <w:right w:val="single" w:sz="4" w:space="0" w:color="auto"/>
            </w:tcBorders>
            <w:hideMark/>
          </w:tcPr>
          <w:p w14:paraId="237E928B" w14:textId="77777777" w:rsidR="009F51E0" w:rsidRDefault="009F51E0">
            <w:pPr>
              <w:rPr>
                <w:ins w:id="875" w:author="Jan-Christopher Pien" w:date="2014-06-02T15:23:00Z"/>
                <w:lang w:val="en-GB"/>
              </w:rPr>
            </w:pPr>
            <w:ins w:id="876" w:author="Jan-Christopher Pien" w:date="2014-06-02T15:23:00Z">
              <w:r>
                <w:rPr>
                  <w:lang w:val="en-GB"/>
                </w:rPr>
                <w:t>Title of the location</w:t>
              </w:r>
            </w:ins>
          </w:p>
        </w:tc>
      </w:tr>
      <w:tr w:rsidR="009F51E0" w:rsidRPr="009F51E0" w14:paraId="1C9AEE93" w14:textId="77777777" w:rsidTr="009F51E0">
        <w:trPr>
          <w:ins w:id="877" w:author="Jan-Christopher Pien" w:date="2014-06-02T15:23:00Z"/>
        </w:trPr>
        <w:tc>
          <w:tcPr>
            <w:tcW w:w="1361" w:type="dxa"/>
            <w:tcBorders>
              <w:top w:val="single" w:sz="4" w:space="0" w:color="auto"/>
              <w:left w:val="single" w:sz="4" w:space="0" w:color="auto"/>
              <w:bottom w:val="single" w:sz="4" w:space="0" w:color="auto"/>
              <w:right w:val="single" w:sz="4" w:space="0" w:color="auto"/>
            </w:tcBorders>
            <w:hideMark/>
          </w:tcPr>
          <w:p w14:paraId="33129B66" w14:textId="77777777" w:rsidR="009F51E0" w:rsidRDefault="009F51E0">
            <w:pPr>
              <w:rPr>
                <w:ins w:id="878" w:author="Jan-Christopher Pien" w:date="2014-06-02T15:23:00Z"/>
                <w:i/>
                <w:lang w:val="en-GB"/>
              </w:rPr>
            </w:pPr>
            <w:ins w:id="879" w:author="Jan-Christopher Pien" w:date="2014-06-02T15:23:00Z">
              <w:r>
                <w:rPr>
                  <w:i/>
                  <w:lang w:val="en-GB"/>
                </w:rPr>
                <w:t>description</w:t>
              </w:r>
            </w:ins>
          </w:p>
        </w:tc>
        <w:tc>
          <w:tcPr>
            <w:tcW w:w="7701" w:type="dxa"/>
            <w:tcBorders>
              <w:top w:val="single" w:sz="4" w:space="0" w:color="auto"/>
              <w:left w:val="single" w:sz="4" w:space="0" w:color="auto"/>
              <w:bottom w:val="single" w:sz="4" w:space="0" w:color="auto"/>
              <w:right w:val="single" w:sz="4" w:space="0" w:color="auto"/>
            </w:tcBorders>
            <w:hideMark/>
          </w:tcPr>
          <w:p w14:paraId="6BE072A4" w14:textId="77777777" w:rsidR="009F51E0" w:rsidRDefault="009F51E0">
            <w:pPr>
              <w:rPr>
                <w:ins w:id="880" w:author="Jan-Christopher Pien" w:date="2014-06-02T15:23:00Z"/>
                <w:lang w:val="en-GB"/>
              </w:rPr>
            </w:pPr>
            <w:ins w:id="881" w:author="Jan-Christopher Pien" w:date="2014-06-02T15:23:00Z">
              <w:r>
                <w:rPr>
                  <w:i/>
                  <w:lang w:val="en-GB"/>
                </w:rPr>
                <w:t>Optional:</w:t>
              </w:r>
              <w:r>
                <w:rPr>
                  <w:lang w:val="en-GB"/>
                </w:rPr>
                <w:t xml:space="preserve"> Description of the location</w:t>
              </w:r>
            </w:ins>
          </w:p>
        </w:tc>
      </w:tr>
      <w:tr w:rsidR="009F51E0" w:rsidRPr="009F51E0" w14:paraId="69CCD77E" w14:textId="77777777" w:rsidTr="009F51E0">
        <w:trPr>
          <w:ins w:id="882" w:author="Jan-Christopher Pien" w:date="2014-06-02T15:23:00Z"/>
        </w:trPr>
        <w:tc>
          <w:tcPr>
            <w:tcW w:w="1361" w:type="dxa"/>
            <w:tcBorders>
              <w:top w:val="single" w:sz="4" w:space="0" w:color="auto"/>
              <w:left w:val="single" w:sz="4" w:space="0" w:color="auto"/>
              <w:bottom w:val="single" w:sz="4" w:space="0" w:color="auto"/>
              <w:right w:val="single" w:sz="4" w:space="0" w:color="auto"/>
            </w:tcBorders>
            <w:hideMark/>
          </w:tcPr>
          <w:p w14:paraId="7EBF2D94" w14:textId="77777777" w:rsidR="009F51E0" w:rsidRDefault="009F51E0">
            <w:pPr>
              <w:rPr>
                <w:ins w:id="883" w:author="Jan-Christopher Pien" w:date="2014-06-02T15:23:00Z"/>
                <w:i/>
                <w:lang w:val="en-GB"/>
              </w:rPr>
            </w:pPr>
            <w:ins w:id="884" w:author="Jan-Christopher Pien" w:date="2014-06-02T15:23:00Z">
              <w:r>
                <w:rPr>
                  <w:i/>
                  <w:lang w:val="en-GB"/>
                </w:rPr>
                <w:t>dbpedia_link</w:t>
              </w:r>
            </w:ins>
          </w:p>
        </w:tc>
        <w:tc>
          <w:tcPr>
            <w:tcW w:w="7701" w:type="dxa"/>
            <w:tcBorders>
              <w:top w:val="single" w:sz="4" w:space="0" w:color="auto"/>
              <w:left w:val="single" w:sz="4" w:space="0" w:color="auto"/>
              <w:bottom w:val="single" w:sz="4" w:space="0" w:color="auto"/>
              <w:right w:val="single" w:sz="4" w:space="0" w:color="auto"/>
            </w:tcBorders>
            <w:hideMark/>
          </w:tcPr>
          <w:p w14:paraId="07447F1B" w14:textId="607553F0" w:rsidR="009F51E0" w:rsidRDefault="009F51E0">
            <w:pPr>
              <w:rPr>
                <w:ins w:id="885" w:author="Jan-Christopher Pien" w:date="2014-06-02T15:23:00Z"/>
                <w:lang w:val="en-GB"/>
              </w:rPr>
            </w:pPr>
            <w:ins w:id="886" w:author="Jan-Christopher Pien" w:date="2014-06-02T15:23:00Z">
              <w:r>
                <w:rPr>
                  <w:i/>
                  <w:lang w:val="en-GB"/>
                </w:rPr>
                <w:t xml:space="preserve">Optional: </w:t>
              </w:r>
              <w:r>
                <w:rPr>
                  <w:lang w:val="en-GB"/>
                </w:rPr>
                <w:t>Link to a DBPedia-Page describing the location</w:t>
              </w:r>
            </w:ins>
          </w:p>
        </w:tc>
      </w:tr>
      <w:tr w:rsidR="009F51E0" w:rsidRPr="000A1164" w14:paraId="7A902951" w14:textId="77777777" w:rsidTr="009F51E0">
        <w:trPr>
          <w:ins w:id="887" w:author="Jan-Christopher Pien" w:date="2014-06-02T15:25:00Z"/>
        </w:trPr>
        <w:tc>
          <w:tcPr>
            <w:tcW w:w="1361" w:type="dxa"/>
          </w:tcPr>
          <w:p w14:paraId="5D6C485E" w14:textId="77777777" w:rsidR="009F51E0" w:rsidRPr="000A1164" w:rsidRDefault="009F51E0" w:rsidP="003A0881">
            <w:pPr>
              <w:rPr>
                <w:ins w:id="888" w:author="Jan-Christopher Pien" w:date="2014-06-02T15:25:00Z"/>
                <w:lang w:val="en-US"/>
              </w:rPr>
            </w:pPr>
            <w:ins w:id="889" w:author="Jan-Christopher Pien" w:date="2014-06-02T15:25:00Z">
              <w:r>
                <w:rPr>
                  <w:lang w:val="en-US"/>
                </w:rPr>
                <w:t>created</w:t>
              </w:r>
            </w:ins>
          </w:p>
        </w:tc>
        <w:tc>
          <w:tcPr>
            <w:tcW w:w="7701" w:type="dxa"/>
          </w:tcPr>
          <w:p w14:paraId="1E213237" w14:textId="77777777" w:rsidR="009F51E0" w:rsidRPr="000A1164" w:rsidRDefault="009F51E0" w:rsidP="003A0881">
            <w:pPr>
              <w:rPr>
                <w:ins w:id="890" w:author="Jan-Christopher Pien" w:date="2014-06-02T15:25:00Z"/>
                <w:lang w:val="en-GB"/>
              </w:rPr>
            </w:pPr>
            <w:ins w:id="891" w:author="Jan-Christopher Pien" w:date="2014-06-02T15:25:00Z">
              <w:r>
                <w:rPr>
                  <w:lang w:val="en-GB"/>
                </w:rPr>
                <w:t>Date and time of creation</w:t>
              </w:r>
            </w:ins>
          </w:p>
        </w:tc>
      </w:tr>
      <w:tr w:rsidR="009F51E0" w14:paraId="50090244" w14:textId="77777777" w:rsidTr="009F51E0">
        <w:trPr>
          <w:ins w:id="892" w:author="Jan-Christopher Pien" w:date="2014-06-02T15:25:00Z"/>
        </w:trPr>
        <w:tc>
          <w:tcPr>
            <w:tcW w:w="1361" w:type="dxa"/>
          </w:tcPr>
          <w:p w14:paraId="078DF141" w14:textId="77777777" w:rsidR="009F51E0" w:rsidRDefault="009F51E0" w:rsidP="003A0881">
            <w:pPr>
              <w:rPr>
                <w:ins w:id="893" w:author="Jan-Christopher Pien" w:date="2014-06-02T15:25:00Z"/>
                <w:lang w:val="en-US"/>
              </w:rPr>
            </w:pPr>
            <w:ins w:id="894" w:author="Jan-Christopher Pien" w:date="2014-06-02T15:25:00Z">
              <w:r>
                <w:rPr>
                  <w:lang w:val="en-US"/>
                </w:rPr>
                <w:t>modified</w:t>
              </w:r>
            </w:ins>
          </w:p>
        </w:tc>
        <w:tc>
          <w:tcPr>
            <w:tcW w:w="7701" w:type="dxa"/>
          </w:tcPr>
          <w:p w14:paraId="6B6D0295" w14:textId="77777777" w:rsidR="009F51E0" w:rsidRDefault="009F51E0" w:rsidP="003A0881">
            <w:pPr>
              <w:rPr>
                <w:ins w:id="895" w:author="Jan-Christopher Pien" w:date="2014-06-02T15:25:00Z"/>
                <w:lang w:val="en-GB"/>
              </w:rPr>
            </w:pPr>
            <w:ins w:id="896" w:author="Jan-Christopher Pien" w:date="2014-06-02T15:25:00Z">
              <w:r>
                <w:rPr>
                  <w:lang w:val="en-GB"/>
                </w:rPr>
                <w:t>Date and time of modification</w:t>
              </w:r>
            </w:ins>
          </w:p>
        </w:tc>
      </w:tr>
      <w:tr w:rsidR="009F51E0" w:rsidRPr="009F51E0" w14:paraId="219C0A70" w14:textId="77777777" w:rsidTr="009F51E0">
        <w:trPr>
          <w:ins w:id="897" w:author="Jan-Christopher Pien" w:date="2014-06-02T15:23:00Z"/>
        </w:trPr>
        <w:tc>
          <w:tcPr>
            <w:tcW w:w="1361" w:type="dxa"/>
            <w:tcBorders>
              <w:top w:val="single" w:sz="4" w:space="0" w:color="auto"/>
              <w:left w:val="single" w:sz="4" w:space="0" w:color="auto"/>
              <w:bottom w:val="single" w:sz="4" w:space="0" w:color="auto"/>
              <w:right w:val="single" w:sz="4" w:space="0" w:color="auto"/>
            </w:tcBorders>
            <w:hideMark/>
          </w:tcPr>
          <w:p w14:paraId="7273EED0" w14:textId="77777777" w:rsidR="009F51E0" w:rsidRDefault="009F51E0">
            <w:pPr>
              <w:rPr>
                <w:ins w:id="898" w:author="Jan-Christopher Pien" w:date="2014-06-02T15:23:00Z"/>
                <w:lang w:val="en-GB"/>
              </w:rPr>
            </w:pPr>
            <w:ins w:id="899" w:author="Jan-Christopher Pien" w:date="2014-06-02T15:23:00Z">
              <w:r>
                <w:rPr>
                  <w:lang w:val="en-GB"/>
                </w:rPr>
                <w:t>stories</w:t>
              </w:r>
            </w:ins>
          </w:p>
        </w:tc>
        <w:tc>
          <w:tcPr>
            <w:tcW w:w="7701" w:type="dxa"/>
            <w:tcBorders>
              <w:top w:val="single" w:sz="4" w:space="0" w:color="auto"/>
              <w:left w:val="single" w:sz="4" w:space="0" w:color="auto"/>
              <w:bottom w:val="single" w:sz="4" w:space="0" w:color="auto"/>
              <w:right w:val="single" w:sz="4" w:space="0" w:color="auto"/>
            </w:tcBorders>
            <w:hideMark/>
          </w:tcPr>
          <w:p w14:paraId="649D8CEF" w14:textId="77777777" w:rsidR="009F51E0" w:rsidRDefault="009F51E0">
            <w:pPr>
              <w:rPr>
                <w:ins w:id="900" w:author="Jan-Christopher Pien" w:date="2014-06-02T15:23:00Z"/>
                <w:lang w:val="en-GB"/>
              </w:rPr>
            </w:pPr>
            <w:ins w:id="901" w:author="Jan-Christopher Pien" w:date="2014-06-02T15:23:00Z">
              <w:r>
                <w:rPr>
                  <w:lang w:val="en-GB"/>
                </w:rPr>
                <w:t>List of stories:</w:t>
              </w:r>
            </w:ins>
          </w:p>
          <w:tbl>
            <w:tblPr>
              <w:tblStyle w:val="Tabellenraster"/>
              <w:tblW w:w="0" w:type="auto"/>
              <w:tblLook w:val="04A0" w:firstRow="1" w:lastRow="0" w:firstColumn="1" w:lastColumn="0" w:noHBand="0" w:noVBand="1"/>
            </w:tblPr>
            <w:tblGrid>
              <w:gridCol w:w="1356"/>
              <w:gridCol w:w="6119"/>
            </w:tblGrid>
            <w:tr w:rsidR="009F51E0" w14:paraId="5195D5F3" w14:textId="77777777">
              <w:trPr>
                <w:ins w:id="902" w:author="Jan-Christopher Pien" w:date="2014-06-02T15:23:00Z"/>
              </w:trPr>
              <w:tc>
                <w:tcPr>
                  <w:tcW w:w="1356" w:type="dxa"/>
                  <w:tcBorders>
                    <w:top w:val="single" w:sz="4" w:space="0" w:color="auto"/>
                    <w:left w:val="single" w:sz="4" w:space="0" w:color="auto"/>
                    <w:bottom w:val="single" w:sz="4" w:space="0" w:color="auto"/>
                    <w:right w:val="single" w:sz="4" w:space="0" w:color="auto"/>
                  </w:tcBorders>
                  <w:hideMark/>
                </w:tcPr>
                <w:p w14:paraId="0B3491E8" w14:textId="77777777" w:rsidR="009F51E0" w:rsidRDefault="009F51E0">
                  <w:pPr>
                    <w:rPr>
                      <w:ins w:id="903" w:author="Jan-Christopher Pien" w:date="2014-06-02T15:23:00Z"/>
                      <w:lang w:val="en-GB"/>
                    </w:rPr>
                    <w:pPrChange w:id="904" w:author="Jan-Christopher Pien" w:date="2014-06-02T15:21:00Z">
                      <w:pPr/>
                    </w:pPrChange>
                  </w:pPr>
                  <w:ins w:id="905" w:author="Jan-Christopher Pien" w:date="2014-06-02T15:23:00Z">
                    <w:r>
                      <w:rPr>
                        <w:lang w:val="en-GB"/>
                      </w:rPr>
                      <w:t>id</w:t>
                    </w:r>
                  </w:ins>
                </w:p>
              </w:tc>
              <w:tc>
                <w:tcPr>
                  <w:tcW w:w="6119" w:type="dxa"/>
                  <w:tcBorders>
                    <w:top w:val="single" w:sz="4" w:space="0" w:color="auto"/>
                    <w:left w:val="single" w:sz="4" w:space="0" w:color="auto"/>
                    <w:bottom w:val="single" w:sz="4" w:space="0" w:color="auto"/>
                    <w:right w:val="single" w:sz="4" w:space="0" w:color="auto"/>
                  </w:tcBorders>
                  <w:hideMark/>
                </w:tcPr>
                <w:p w14:paraId="7ACE2607" w14:textId="77777777" w:rsidR="009F51E0" w:rsidRDefault="009F51E0">
                  <w:pPr>
                    <w:rPr>
                      <w:ins w:id="906" w:author="Jan-Christopher Pien" w:date="2014-06-02T15:23:00Z"/>
                      <w:lang w:val="en-GB"/>
                    </w:rPr>
                    <w:pPrChange w:id="907" w:author="Jan-Christopher Pien" w:date="2014-06-02T15:21:00Z">
                      <w:pPr/>
                    </w:pPrChange>
                  </w:pPr>
                  <w:ins w:id="908" w:author="Jan-Christopher Pien" w:date="2014-06-02T15:23:00Z">
                    <w:r>
                      <w:rPr>
                        <w:lang w:val="en-GB"/>
                      </w:rPr>
                      <w:t>ID of the story</w:t>
                    </w:r>
                  </w:ins>
                </w:p>
              </w:tc>
            </w:tr>
            <w:tr w:rsidR="009F51E0" w14:paraId="5B9F1665" w14:textId="77777777">
              <w:trPr>
                <w:ins w:id="909" w:author="Jan-Christopher Pien" w:date="2014-06-02T15:23:00Z"/>
              </w:trPr>
              <w:tc>
                <w:tcPr>
                  <w:tcW w:w="1356" w:type="dxa"/>
                  <w:tcBorders>
                    <w:top w:val="single" w:sz="4" w:space="0" w:color="auto"/>
                    <w:left w:val="single" w:sz="4" w:space="0" w:color="auto"/>
                    <w:bottom w:val="single" w:sz="4" w:space="0" w:color="auto"/>
                    <w:right w:val="single" w:sz="4" w:space="0" w:color="auto"/>
                  </w:tcBorders>
                  <w:hideMark/>
                </w:tcPr>
                <w:p w14:paraId="7C3DAB68" w14:textId="77777777" w:rsidR="009F51E0" w:rsidRDefault="009F51E0">
                  <w:pPr>
                    <w:rPr>
                      <w:ins w:id="910" w:author="Jan-Christopher Pien" w:date="2014-06-02T15:23:00Z"/>
                      <w:lang w:val="en-GB"/>
                    </w:rPr>
                    <w:pPrChange w:id="911" w:author="Jan-Christopher Pien" w:date="2014-06-02T15:21:00Z">
                      <w:pPr/>
                    </w:pPrChange>
                  </w:pPr>
                  <w:ins w:id="912" w:author="Jan-Christopher Pien" w:date="2014-06-02T15:23:00Z">
                    <w:r>
                      <w:rPr>
                        <w:lang w:val="en-GB"/>
                      </w:rPr>
                      <w:t>title</w:t>
                    </w:r>
                  </w:ins>
                </w:p>
              </w:tc>
              <w:tc>
                <w:tcPr>
                  <w:tcW w:w="6119" w:type="dxa"/>
                  <w:tcBorders>
                    <w:top w:val="single" w:sz="4" w:space="0" w:color="auto"/>
                    <w:left w:val="single" w:sz="4" w:space="0" w:color="auto"/>
                    <w:bottom w:val="single" w:sz="4" w:space="0" w:color="auto"/>
                    <w:right w:val="single" w:sz="4" w:space="0" w:color="auto"/>
                  </w:tcBorders>
                  <w:hideMark/>
                </w:tcPr>
                <w:p w14:paraId="64E5B6B4" w14:textId="77777777" w:rsidR="009F51E0" w:rsidRDefault="009F51E0">
                  <w:pPr>
                    <w:rPr>
                      <w:ins w:id="913" w:author="Jan-Christopher Pien" w:date="2014-06-02T15:23:00Z"/>
                      <w:lang w:val="en-GB"/>
                    </w:rPr>
                    <w:pPrChange w:id="914" w:author="Jan-Christopher Pien" w:date="2014-06-02T15:21:00Z">
                      <w:pPr/>
                    </w:pPrChange>
                  </w:pPr>
                  <w:ins w:id="915" w:author="Jan-Christopher Pien" w:date="2014-06-02T15:23:00Z">
                    <w:r>
                      <w:rPr>
                        <w:lang w:val="en-GB"/>
                      </w:rPr>
                      <w:t>Title of the story</w:t>
                    </w:r>
                  </w:ins>
                </w:p>
              </w:tc>
            </w:tr>
            <w:tr w:rsidR="009F51E0" w14:paraId="483A6E53" w14:textId="77777777">
              <w:trPr>
                <w:ins w:id="916" w:author="Jan-Christopher Pien" w:date="2014-06-02T15:23:00Z"/>
              </w:trPr>
              <w:tc>
                <w:tcPr>
                  <w:tcW w:w="1356" w:type="dxa"/>
                  <w:tcBorders>
                    <w:top w:val="single" w:sz="4" w:space="0" w:color="auto"/>
                    <w:left w:val="single" w:sz="4" w:space="0" w:color="auto"/>
                    <w:bottom w:val="single" w:sz="4" w:space="0" w:color="auto"/>
                    <w:right w:val="single" w:sz="4" w:space="0" w:color="auto"/>
                  </w:tcBorders>
                  <w:hideMark/>
                </w:tcPr>
                <w:p w14:paraId="012AF5F7" w14:textId="77777777" w:rsidR="009F51E0" w:rsidRDefault="009F51E0">
                  <w:pPr>
                    <w:rPr>
                      <w:ins w:id="917" w:author="Jan-Christopher Pien" w:date="2014-06-02T15:23:00Z"/>
                      <w:lang w:val="en-GB"/>
                    </w:rPr>
                    <w:pPrChange w:id="918" w:author="Jan-Christopher Pien" w:date="2014-06-02T15:21:00Z">
                      <w:pPr/>
                    </w:pPrChange>
                  </w:pPr>
                  <w:ins w:id="919" w:author="Jan-Christopher Pien" w:date="2014-06-02T15:23:00Z">
                    <w:r>
                      <w:rPr>
                        <w:lang w:val="en-GB"/>
                      </w:rPr>
                      <w:t>location</w:t>
                    </w:r>
                  </w:ins>
                </w:p>
              </w:tc>
              <w:tc>
                <w:tcPr>
                  <w:tcW w:w="6119" w:type="dxa"/>
                  <w:tcBorders>
                    <w:top w:val="single" w:sz="4" w:space="0" w:color="auto"/>
                    <w:left w:val="single" w:sz="4" w:space="0" w:color="auto"/>
                    <w:bottom w:val="single" w:sz="4" w:space="0" w:color="auto"/>
                    <w:right w:val="single" w:sz="4" w:space="0" w:color="auto"/>
                  </w:tcBorders>
                  <w:hideMark/>
                </w:tcPr>
                <w:p w14:paraId="682AACF7" w14:textId="77777777" w:rsidR="009F51E0" w:rsidRDefault="009F51E0">
                  <w:pPr>
                    <w:rPr>
                      <w:ins w:id="920" w:author="Jan-Christopher Pien" w:date="2014-06-02T15:23:00Z"/>
                      <w:lang w:val="en-GB"/>
                    </w:rPr>
                    <w:pPrChange w:id="921" w:author="Jan-Christopher Pien" w:date="2014-06-02T15:21:00Z">
                      <w:pPr/>
                    </w:pPrChange>
                  </w:pPr>
                  <w:ins w:id="922" w:author="Jan-Christopher Pien" w:date="2014-06-02T15:23:00Z">
                    <w:r>
                      <w:rPr>
                        <w:lang w:val="en-GB"/>
                      </w:rPr>
                      <w:t>ID of the location</w:t>
                    </w:r>
                  </w:ins>
                </w:p>
              </w:tc>
            </w:tr>
            <w:tr w:rsidR="009F51E0" w14:paraId="2900F19B" w14:textId="77777777">
              <w:trPr>
                <w:ins w:id="923" w:author="Jan-Christopher Pien" w:date="2014-06-02T15:24:00Z"/>
              </w:trPr>
              <w:tc>
                <w:tcPr>
                  <w:tcW w:w="1356" w:type="dxa"/>
                  <w:tcBorders>
                    <w:top w:val="single" w:sz="4" w:space="0" w:color="auto"/>
                    <w:left w:val="single" w:sz="4" w:space="0" w:color="auto"/>
                    <w:bottom w:val="single" w:sz="4" w:space="0" w:color="auto"/>
                    <w:right w:val="single" w:sz="4" w:space="0" w:color="auto"/>
                  </w:tcBorders>
                </w:tcPr>
                <w:p w14:paraId="552B35C8" w14:textId="244198C2" w:rsidR="009F51E0" w:rsidRDefault="009F51E0">
                  <w:pPr>
                    <w:rPr>
                      <w:ins w:id="924" w:author="Jan-Christopher Pien" w:date="2014-06-02T15:24:00Z"/>
                      <w:lang w:val="en-GB"/>
                    </w:rPr>
                  </w:pPr>
                  <w:ins w:id="925" w:author="Jan-Christopher Pien" w:date="2014-06-02T15:24:00Z">
                    <w:r>
                      <w:rPr>
                        <w:lang w:val="en-GB"/>
                      </w:rPr>
                      <w:t>abstract</w:t>
                    </w:r>
                  </w:ins>
                </w:p>
              </w:tc>
              <w:tc>
                <w:tcPr>
                  <w:tcW w:w="6119" w:type="dxa"/>
                  <w:tcBorders>
                    <w:top w:val="single" w:sz="4" w:space="0" w:color="auto"/>
                    <w:left w:val="single" w:sz="4" w:space="0" w:color="auto"/>
                    <w:bottom w:val="single" w:sz="4" w:space="0" w:color="auto"/>
                    <w:right w:val="single" w:sz="4" w:space="0" w:color="auto"/>
                  </w:tcBorders>
                </w:tcPr>
                <w:p w14:paraId="75BB2ED7" w14:textId="038E0EF7" w:rsidR="009F51E0" w:rsidRDefault="009F51E0">
                  <w:pPr>
                    <w:rPr>
                      <w:ins w:id="926" w:author="Jan-Christopher Pien" w:date="2014-06-02T15:24:00Z"/>
                      <w:lang w:val="en-GB"/>
                    </w:rPr>
                  </w:pPr>
                  <w:ins w:id="927" w:author="Jan-Christopher Pien" w:date="2014-06-02T15:24:00Z">
                    <w:r>
                      <w:rPr>
                        <w:lang w:val="en-GB"/>
                      </w:rPr>
                      <w:t>Abstract of the story</w:t>
                    </w:r>
                  </w:ins>
                </w:p>
              </w:tc>
            </w:tr>
            <w:tr w:rsidR="009F51E0" w:rsidRPr="009F51E0" w14:paraId="30D77388" w14:textId="77777777">
              <w:trPr>
                <w:ins w:id="928" w:author="Jan-Christopher Pien" w:date="2014-06-02T15:24:00Z"/>
              </w:trPr>
              <w:tc>
                <w:tcPr>
                  <w:tcW w:w="1356" w:type="dxa"/>
                  <w:tcBorders>
                    <w:top w:val="single" w:sz="4" w:space="0" w:color="auto"/>
                    <w:left w:val="single" w:sz="4" w:space="0" w:color="auto"/>
                    <w:bottom w:val="single" w:sz="4" w:space="0" w:color="auto"/>
                    <w:right w:val="single" w:sz="4" w:space="0" w:color="auto"/>
                  </w:tcBorders>
                </w:tcPr>
                <w:p w14:paraId="0320EF66" w14:textId="5477F907" w:rsidR="009F51E0" w:rsidRDefault="009F51E0">
                  <w:pPr>
                    <w:rPr>
                      <w:ins w:id="929" w:author="Jan-Christopher Pien" w:date="2014-06-02T15:24:00Z"/>
                      <w:lang w:val="en-GB"/>
                    </w:rPr>
                  </w:pPr>
                  <w:ins w:id="930" w:author="Jan-Christopher Pien" w:date="2014-06-02T15:24:00Z">
                    <w:r>
                      <w:rPr>
                        <w:lang w:val="en-GB"/>
                      </w:rPr>
                      <w:t>author</w:t>
                    </w:r>
                  </w:ins>
                </w:p>
              </w:tc>
              <w:tc>
                <w:tcPr>
                  <w:tcW w:w="6119" w:type="dxa"/>
                  <w:tcBorders>
                    <w:top w:val="single" w:sz="4" w:space="0" w:color="auto"/>
                    <w:left w:val="single" w:sz="4" w:space="0" w:color="auto"/>
                    <w:bottom w:val="single" w:sz="4" w:space="0" w:color="auto"/>
                    <w:right w:val="single" w:sz="4" w:space="0" w:color="auto"/>
                  </w:tcBorders>
                </w:tcPr>
                <w:p w14:paraId="218CC7BD" w14:textId="19996C78" w:rsidR="009F51E0" w:rsidRDefault="009F51E0">
                  <w:pPr>
                    <w:rPr>
                      <w:ins w:id="931" w:author="Jan-Christopher Pien" w:date="2014-06-02T15:24:00Z"/>
                      <w:lang w:val="en-GB"/>
                    </w:rPr>
                  </w:pPr>
                  <w:ins w:id="932" w:author="Jan-Christopher Pien" w:date="2014-06-02T15:24:00Z">
                    <w:r>
                      <w:rPr>
                        <w:lang w:val="en-GB"/>
                      </w:rPr>
                      <w:t>ID of the user that created the story</w:t>
                    </w:r>
                  </w:ins>
                </w:p>
              </w:tc>
            </w:tr>
            <w:tr w:rsidR="009F51E0" w:rsidRPr="009F51E0" w14:paraId="29211D7A" w14:textId="77777777">
              <w:trPr>
                <w:ins w:id="933" w:author="Jan-Christopher Pien" w:date="2014-06-02T15:24:00Z"/>
              </w:trPr>
              <w:tc>
                <w:tcPr>
                  <w:tcW w:w="1356" w:type="dxa"/>
                  <w:tcBorders>
                    <w:top w:val="single" w:sz="4" w:space="0" w:color="auto"/>
                    <w:left w:val="single" w:sz="4" w:space="0" w:color="auto"/>
                    <w:bottom w:val="single" w:sz="4" w:space="0" w:color="auto"/>
                    <w:right w:val="single" w:sz="4" w:space="0" w:color="auto"/>
                  </w:tcBorders>
                </w:tcPr>
                <w:p w14:paraId="7F4E02BE" w14:textId="767497FA" w:rsidR="009F51E0" w:rsidRPr="009F51E0" w:rsidRDefault="009F51E0">
                  <w:pPr>
                    <w:rPr>
                      <w:ins w:id="934" w:author="Jan-Christopher Pien" w:date="2014-06-02T15:24:00Z"/>
                      <w:lang w:val="en-US"/>
                      <w:rPrChange w:id="935" w:author="Jan-Christopher Pien" w:date="2014-06-02T15:24:00Z">
                        <w:rPr>
                          <w:ins w:id="936" w:author="Jan-Christopher Pien" w:date="2014-06-02T15:24:00Z"/>
                          <w:lang w:val="en-GB"/>
                        </w:rPr>
                      </w:rPrChange>
                    </w:rPr>
                  </w:pPr>
                  <w:ins w:id="937" w:author="Jan-Christopher Pien" w:date="2014-06-02T15:24:00Z">
                    <w:r>
                      <w:rPr>
                        <w:lang w:val="en-US"/>
                      </w:rPr>
                      <w:t>time_start</w:t>
                    </w:r>
                  </w:ins>
                </w:p>
              </w:tc>
              <w:tc>
                <w:tcPr>
                  <w:tcW w:w="6119" w:type="dxa"/>
                  <w:tcBorders>
                    <w:top w:val="single" w:sz="4" w:space="0" w:color="auto"/>
                    <w:left w:val="single" w:sz="4" w:space="0" w:color="auto"/>
                    <w:bottom w:val="single" w:sz="4" w:space="0" w:color="auto"/>
                    <w:right w:val="single" w:sz="4" w:space="0" w:color="auto"/>
                  </w:tcBorders>
                </w:tcPr>
                <w:p w14:paraId="6ECC27D6" w14:textId="71F736AC" w:rsidR="009F51E0" w:rsidRDefault="009F51E0">
                  <w:pPr>
                    <w:rPr>
                      <w:ins w:id="938" w:author="Jan-Christopher Pien" w:date="2014-06-02T15:24:00Z"/>
                      <w:lang w:val="en-GB"/>
                    </w:rPr>
                  </w:pPr>
                  <w:ins w:id="939" w:author="Jan-Christopher Pien" w:date="2014-06-02T15:24:00Z">
                    <w:r>
                      <w:rPr>
                        <w:lang w:val="en-GB"/>
                      </w:rPr>
                      <w:t>Start point of story</w:t>
                    </w:r>
                  </w:ins>
                </w:p>
              </w:tc>
            </w:tr>
            <w:tr w:rsidR="009F51E0" w:rsidRPr="009F51E0" w14:paraId="1C69A665" w14:textId="77777777">
              <w:trPr>
                <w:ins w:id="940" w:author="Jan-Christopher Pien" w:date="2014-06-02T15:24:00Z"/>
              </w:trPr>
              <w:tc>
                <w:tcPr>
                  <w:tcW w:w="1356" w:type="dxa"/>
                  <w:tcBorders>
                    <w:top w:val="single" w:sz="4" w:space="0" w:color="auto"/>
                    <w:left w:val="single" w:sz="4" w:space="0" w:color="auto"/>
                    <w:bottom w:val="single" w:sz="4" w:space="0" w:color="auto"/>
                    <w:right w:val="single" w:sz="4" w:space="0" w:color="auto"/>
                  </w:tcBorders>
                </w:tcPr>
                <w:p w14:paraId="53C9DF5C" w14:textId="1C21236C" w:rsidR="009F51E0" w:rsidRPr="009F51E0" w:rsidRDefault="009F51E0">
                  <w:pPr>
                    <w:rPr>
                      <w:ins w:id="941" w:author="Jan-Christopher Pien" w:date="2014-06-02T15:24:00Z"/>
                      <w:i/>
                      <w:lang w:val="en-US"/>
                      <w:rPrChange w:id="942" w:author="Jan-Christopher Pien" w:date="2014-06-02T15:24:00Z">
                        <w:rPr>
                          <w:ins w:id="943" w:author="Jan-Christopher Pien" w:date="2014-06-02T15:24:00Z"/>
                          <w:lang w:val="en-US"/>
                        </w:rPr>
                      </w:rPrChange>
                    </w:rPr>
                  </w:pPr>
                  <w:ins w:id="944" w:author="Jan-Christopher Pien" w:date="2014-06-02T15:24:00Z">
                    <w:r w:rsidRPr="009F51E0">
                      <w:rPr>
                        <w:i/>
                        <w:lang w:val="en-US"/>
                        <w:rPrChange w:id="945" w:author="Jan-Christopher Pien" w:date="2014-06-02T15:24:00Z">
                          <w:rPr>
                            <w:lang w:val="en-US"/>
                          </w:rPr>
                        </w:rPrChange>
                      </w:rPr>
                      <w:lastRenderedPageBreak/>
                      <w:t>time_end</w:t>
                    </w:r>
                  </w:ins>
                </w:p>
              </w:tc>
              <w:tc>
                <w:tcPr>
                  <w:tcW w:w="6119" w:type="dxa"/>
                  <w:tcBorders>
                    <w:top w:val="single" w:sz="4" w:space="0" w:color="auto"/>
                    <w:left w:val="single" w:sz="4" w:space="0" w:color="auto"/>
                    <w:bottom w:val="single" w:sz="4" w:space="0" w:color="auto"/>
                    <w:right w:val="single" w:sz="4" w:space="0" w:color="auto"/>
                  </w:tcBorders>
                </w:tcPr>
                <w:p w14:paraId="028AA85D" w14:textId="6B550706" w:rsidR="009F51E0" w:rsidRDefault="009F51E0">
                  <w:pPr>
                    <w:rPr>
                      <w:ins w:id="946" w:author="Jan-Christopher Pien" w:date="2014-06-02T15:24:00Z"/>
                      <w:lang w:val="en-GB"/>
                    </w:rPr>
                  </w:pPr>
                  <w:ins w:id="947" w:author="Jan-Christopher Pien" w:date="2014-06-02T15:24:00Z">
                    <w:r w:rsidRPr="009F51E0">
                      <w:rPr>
                        <w:i/>
                        <w:lang w:val="en-GB"/>
                        <w:rPrChange w:id="948" w:author="Jan-Christopher Pien" w:date="2014-06-02T15:25:00Z">
                          <w:rPr>
                            <w:lang w:val="en-GB"/>
                          </w:rPr>
                        </w:rPrChange>
                      </w:rPr>
                      <w:t>Optional:</w:t>
                    </w:r>
                    <w:r>
                      <w:rPr>
                        <w:lang w:val="en-GB"/>
                      </w:rPr>
                      <w:t xml:space="preserve"> End point of story</w:t>
                    </w:r>
                  </w:ins>
                </w:p>
              </w:tc>
            </w:tr>
            <w:tr w:rsidR="009F51E0" w:rsidRPr="009F51E0" w14:paraId="09E36854" w14:textId="77777777">
              <w:trPr>
                <w:ins w:id="949" w:author="Jan-Christopher Pien" w:date="2014-06-02T15:25:00Z"/>
              </w:trPr>
              <w:tc>
                <w:tcPr>
                  <w:tcW w:w="1356" w:type="dxa"/>
                  <w:tcBorders>
                    <w:top w:val="single" w:sz="4" w:space="0" w:color="auto"/>
                    <w:left w:val="single" w:sz="4" w:space="0" w:color="auto"/>
                    <w:bottom w:val="single" w:sz="4" w:space="0" w:color="auto"/>
                    <w:right w:val="single" w:sz="4" w:space="0" w:color="auto"/>
                  </w:tcBorders>
                </w:tcPr>
                <w:p w14:paraId="5DBA8DE6" w14:textId="7426083F" w:rsidR="009F51E0" w:rsidRPr="009F51E0" w:rsidRDefault="009F51E0">
                  <w:pPr>
                    <w:rPr>
                      <w:ins w:id="950" w:author="Jan-Christopher Pien" w:date="2014-06-02T15:25:00Z"/>
                      <w:i/>
                      <w:lang w:val="en-US"/>
                      <w:rPrChange w:id="951" w:author="Jan-Christopher Pien" w:date="2014-06-02T15:25:00Z">
                        <w:rPr>
                          <w:ins w:id="952" w:author="Jan-Christopher Pien" w:date="2014-06-02T15:25:00Z"/>
                          <w:i/>
                          <w:lang w:val="en-US"/>
                        </w:rPr>
                      </w:rPrChange>
                    </w:rPr>
                  </w:pPr>
                  <w:ins w:id="953" w:author="Jan-Christopher Pien" w:date="2014-06-02T15:25:00Z">
                    <w:r>
                      <w:rPr>
                        <w:i/>
                        <w:lang w:val="en-US"/>
                      </w:rPr>
                      <w:t>text</w:t>
                    </w:r>
                  </w:ins>
                </w:p>
              </w:tc>
              <w:tc>
                <w:tcPr>
                  <w:tcW w:w="6119" w:type="dxa"/>
                  <w:tcBorders>
                    <w:top w:val="single" w:sz="4" w:space="0" w:color="auto"/>
                    <w:left w:val="single" w:sz="4" w:space="0" w:color="auto"/>
                    <w:bottom w:val="single" w:sz="4" w:space="0" w:color="auto"/>
                    <w:right w:val="single" w:sz="4" w:space="0" w:color="auto"/>
                  </w:tcBorders>
                </w:tcPr>
                <w:p w14:paraId="58E2A511" w14:textId="05C16D85" w:rsidR="009F51E0" w:rsidRPr="009F51E0" w:rsidRDefault="009F51E0">
                  <w:pPr>
                    <w:rPr>
                      <w:ins w:id="954" w:author="Jan-Christopher Pien" w:date="2014-06-02T15:25:00Z"/>
                      <w:lang w:val="en-GB"/>
                      <w:rPrChange w:id="955" w:author="Jan-Christopher Pien" w:date="2014-06-02T15:25:00Z">
                        <w:rPr>
                          <w:ins w:id="956" w:author="Jan-Christopher Pien" w:date="2014-06-02T15:25:00Z"/>
                          <w:i/>
                          <w:lang w:val="en-GB"/>
                        </w:rPr>
                      </w:rPrChange>
                    </w:rPr>
                  </w:pPr>
                  <w:ins w:id="957" w:author="Jan-Christopher Pien" w:date="2014-06-02T15:25:00Z">
                    <w:r>
                      <w:rPr>
                        <w:i/>
                        <w:lang w:val="en-GB"/>
                      </w:rPr>
                      <w:t xml:space="preserve">Optional: </w:t>
                    </w:r>
                    <w:r>
                      <w:rPr>
                        <w:lang w:val="en-GB"/>
                      </w:rPr>
                      <w:t>Text of story</w:t>
                    </w:r>
                  </w:ins>
                </w:p>
              </w:tc>
            </w:tr>
            <w:tr w:rsidR="009F51E0" w:rsidRPr="009F51E0" w14:paraId="364AF07B" w14:textId="77777777">
              <w:trPr>
                <w:ins w:id="958" w:author="Jan-Christopher Pien" w:date="2014-06-02T15:25:00Z"/>
              </w:trPr>
              <w:tc>
                <w:tcPr>
                  <w:tcW w:w="1356" w:type="dxa"/>
                  <w:tcBorders>
                    <w:top w:val="single" w:sz="4" w:space="0" w:color="auto"/>
                    <w:left w:val="single" w:sz="4" w:space="0" w:color="auto"/>
                    <w:bottom w:val="single" w:sz="4" w:space="0" w:color="auto"/>
                    <w:right w:val="single" w:sz="4" w:space="0" w:color="auto"/>
                  </w:tcBorders>
                </w:tcPr>
                <w:p w14:paraId="3CCD9535" w14:textId="4DC217A9" w:rsidR="009F51E0" w:rsidRPr="009F51E0" w:rsidRDefault="009F51E0">
                  <w:pPr>
                    <w:rPr>
                      <w:ins w:id="959" w:author="Jan-Christopher Pien" w:date="2014-06-02T15:25:00Z"/>
                      <w:lang w:val="en-US"/>
                      <w:rPrChange w:id="960" w:author="Jan-Christopher Pien" w:date="2014-06-02T15:25:00Z">
                        <w:rPr>
                          <w:ins w:id="961" w:author="Jan-Christopher Pien" w:date="2014-06-02T15:25:00Z"/>
                          <w:i/>
                          <w:lang w:val="en-US"/>
                        </w:rPr>
                      </w:rPrChange>
                    </w:rPr>
                  </w:pPr>
                  <w:ins w:id="962" w:author="Jan-Christopher Pien" w:date="2014-06-02T15:25:00Z">
                    <w:r>
                      <w:rPr>
                        <w:lang w:val="en-US"/>
                      </w:rPr>
                      <w:t>created</w:t>
                    </w:r>
                  </w:ins>
                </w:p>
              </w:tc>
              <w:tc>
                <w:tcPr>
                  <w:tcW w:w="6119" w:type="dxa"/>
                  <w:tcBorders>
                    <w:top w:val="single" w:sz="4" w:space="0" w:color="auto"/>
                    <w:left w:val="single" w:sz="4" w:space="0" w:color="auto"/>
                    <w:bottom w:val="single" w:sz="4" w:space="0" w:color="auto"/>
                    <w:right w:val="single" w:sz="4" w:space="0" w:color="auto"/>
                  </w:tcBorders>
                </w:tcPr>
                <w:p w14:paraId="35E1E640" w14:textId="2A128444" w:rsidR="009F51E0" w:rsidRPr="009F51E0" w:rsidRDefault="009F51E0">
                  <w:pPr>
                    <w:rPr>
                      <w:ins w:id="963" w:author="Jan-Christopher Pien" w:date="2014-06-02T15:25:00Z"/>
                      <w:lang w:val="en-GB"/>
                      <w:rPrChange w:id="964" w:author="Jan-Christopher Pien" w:date="2014-06-02T15:25:00Z">
                        <w:rPr>
                          <w:ins w:id="965" w:author="Jan-Christopher Pien" w:date="2014-06-02T15:25:00Z"/>
                          <w:i/>
                          <w:lang w:val="en-GB"/>
                        </w:rPr>
                      </w:rPrChange>
                    </w:rPr>
                  </w:pPr>
                  <w:ins w:id="966" w:author="Jan-Christopher Pien" w:date="2014-06-02T15:25:00Z">
                    <w:r>
                      <w:rPr>
                        <w:lang w:val="en-GB"/>
                      </w:rPr>
                      <w:t>Date and time of creation</w:t>
                    </w:r>
                  </w:ins>
                </w:p>
              </w:tc>
            </w:tr>
            <w:tr w:rsidR="009F51E0" w:rsidRPr="009F51E0" w14:paraId="442C4A83" w14:textId="77777777">
              <w:trPr>
                <w:ins w:id="967" w:author="Jan-Christopher Pien" w:date="2014-06-02T15:25:00Z"/>
              </w:trPr>
              <w:tc>
                <w:tcPr>
                  <w:tcW w:w="1356" w:type="dxa"/>
                  <w:tcBorders>
                    <w:top w:val="single" w:sz="4" w:space="0" w:color="auto"/>
                    <w:left w:val="single" w:sz="4" w:space="0" w:color="auto"/>
                    <w:bottom w:val="single" w:sz="4" w:space="0" w:color="auto"/>
                    <w:right w:val="single" w:sz="4" w:space="0" w:color="auto"/>
                  </w:tcBorders>
                </w:tcPr>
                <w:p w14:paraId="0DA02A07" w14:textId="72334DEA" w:rsidR="009F51E0" w:rsidRDefault="009F51E0">
                  <w:pPr>
                    <w:rPr>
                      <w:ins w:id="968" w:author="Jan-Christopher Pien" w:date="2014-06-02T15:25:00Z"/>
                      <w:lang w:val="en-US"/>
                    </w:rPr>
                  </w:pPr>
                  <w:ins w:id="969" w:author="Jan-Christopher Pien" w:date="2014-06-02T15:25:00Z">
                    <w:r>
                      <w:rPr>
                        <w:lang w:val="en-US"/>
                      </w:rPr>
                      <w:t>modified</w:t>
                    </w:r>
                  </w:ins>
                </w:p>
              </w:tc>
              <w:tc>
                <w:tcPr>
                  <w:tcW w:w="6119" w:type="dxa"/>
                  <w:tcBorders>
                    <w:top w:val="single" w:sz="4" w:space="0" w:color="auto"/>
                    <w:left w:val="single" w:sz="4" w:space="0" w:color="auto"/>
                    <w:bottom w:val="single" w:sz="4" w:space="0" w:color="auto"/>
                    <w:right w:val="single" w:sz="4" w:space="0" w:color="auto"/>
                  </w:tcBorders>
                </w:tcPr>
                <w:p w14:paraId="54791520" w14:textId="35411167" w:rsidR="009F51E0" w:rsidRDefault="009F51E0">
                  <w:pPr>
                    <w:rPr>
                      <w:ins w:id="970" w:author="Jan-Christopher Pien" w:date="2014-06-02T15:25:00Z"/>
                      <w:lang w:val="en-GB"/>
                    </w:rPr>
                  </w:pPr>
                  <w:ins w:id="971" w:author="Jan-Christopher Pien" w:date="2014-06-02T15:25:00Z">
                    <w:r>
                      <w:rPr>
                        <w:lang w:val="en-GB"/>
                      </w:rPr>
                      <w:t>Date and time of modification</w:t>
                    </w:r>
                  </w:ins>
                </w:p>
              </w:tc>
            </w:tr>
          </w:tbl>
          <w:p w14:paraId="04A74F5B" w14:textId="77777777" w:rsidR="009F51E0" w:rsidRDefault="009F51E0">
            <w:pPr>
              <w:rPr>
                <w:ins w:id="972" w:author="Jan-Christopher Pien" w:date="2014-06-02T15:23:00Z"/>
                <w:lang w:val="en-GB"/>
              </w:rPr>
            </w:pPr>
          </w:p>
        </w:tc>
      </w:tr>
    </w:tbl>
    <w:p w14:paraId="1D167171" w14:textId="77777777" w:rsidR="009F51E0" w:rsidRDefault="009F51E0">
      <w:pPr>
        <w:rPr>
          <w:ins w:id="973" w:author="Jan-Christopher Pien" w:date="2014-06-02T15:23:00Z"/>
          <w:lang w:val="en-GB"/>
        </w:rPr>
        <w:pPrChange w:id="974" w:author="Jan-Christopher Pien" w:date="2014-06-02T15:23:00Z">
          <w:pPr>
            <w:pStyle w:val="berschrift1"/>
          </w:pPr>
        </w:pPrChange>
      </w:pPr>
    </w:p>
    <w:p w14:paraId="6519F99D" w14:textId="77777777" w:rsidR="00BA7ABC" w:rsidRDefault="00BA7ABC">
      <w:pPr>
        <w:pStyle w:val="berschrift1"/>
        <w:rPr>
          <w:lang w:val="en-GB"/>
        </w:rPr>
      </w:pPr>
      <w:r>
        <w:rPr>
          <w:lang w:val="en-GB"/>
        </w:rPr>
        <w:t>locations/</w:t>
      </w:r>
      <w:r>
        <w:rPr>
          <w:b/>
          <w:lang w:val="en-GB"/>
        </w:rPr>
        <w:t>id</w:t>
      </w:r>
      <w:r>
        <w:rPr>
          <w:lang w:val="en-GB"/>
        </w:rPr>
        <w:t>/</w:t>
      </w:r>
    </w:p>
    <w:p w14:paraId="3089E2EA" w14:textId="77777777" w:rsidR="00BA7ABC" w:rsidRDefault="00BA7ABC" w:rsidP="00BA7ABC">
      <w:pPr>
        <w:pStyle w:val="berschrift2"/>
        <w:rPr>
          <w:lang w:val="en-GB"/>
        </w:rPr>
      </w:pPr>
      <w:r>
        <w:rPr>
          <w:lang w:val="en-GB"/>
        </w:rPr>
        <w:t>GET</w:t>
      </w:r>
    </w:p>
    <w:p w14:paraId="34D2ED8C" w14:textId="77777777" w:rsidR="00BA7ABC" w:rsidRDefault="00BA7ABC" w:rsidP="00BA7ABC">
      <w:pPr>
        <w:rPr>
          <w:lang w:val="en-GB"/>
        </w:rPr>
      </w:pPr>
      <w:r>
        <w:rPr>
          <w:lang w:val="en-GB"/>
        </w:rPr>
        <w:t xml:space="preserve">This retrieves </w:t>
      </w:r>
      <w:del w:id="975" w:author="Jan-Christopher Pien" w:date="2014-05-27T15:19:00Z">
        <w:r w:rsidDel="00606EDA">
          <w:rPr>
            <w:lang w:val="en-GB"/>
          </w:rPr>
          <w:delText>all locations in a certain area</w:delText>
        </w:r>
      </w:del>
      <w:ins w:id="976" w:author="Jan-Christopher Pien" w:date="2014-05-27T15:19:00Z">
        <w:r w:rsidR="00606EDA">
          <w:rPr>
            <w:lang w:val="en-GB"/>
          </w:rPr>
          <w:t>information for one particular location</w:t>
        </w:r>
      </w:ins>
      <w:r>
        <w:rPr>
          <w:lang w:val="en-GB"/>
        </w:rPr>
        <w:t>.</w:t>
      </w:r>
    </w:p>
    <w:p w14:paraId="1AEFD2BA" w14:textId="33F9ACD2" w:rsidR="00BA7ABC" w:rsidRDefault="00BA34FC" w:rsidP="00BA7ABC">
      <w:pPr>
        <w:pStyle w:val="berschrift3"/>
        <w:rPr>
          <w:lang w:val="en-GB"/>
        </w:rPr>
      </w:pPr>
      <w:ins w:id="977" w:author="Jan-Christopher Pien" w:date="2014-05-28T12:23:00Z">
        <w:r>
          <w:rPr>
            <w:lang w:val="en-US"/>
          </w:rPr>
          <w:t>URL-</w:t>
        </w:r>
      </w:ins>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9F51E0" w14:paraId="79C8EF2C" w14:textId="77777777" w:rsidTr="008F496A">
        <w:tc>
          <w:tcPr>
            <w:tcW w:w="1413" w:type="dxa"/>
          </w:tcPr>
          <w:p w14:paraId="7D73EC41" w14:textId="77777777" w:rsidR="00BA7ABC" w:rsidRPr="00376806" w:rsidRDefault="00BA7ABC" w:rsidP="008F496A">
            <w:pPr>
              <w:rPr>
                <w:b/>
                <w:lang w:val="en-GB"/>
              </w:rPr>
            </w:pPr>
            <w:r>
              <w:rPr>
                <w:b/>
                <w:lang w:val="en-GB"/>
              </w:rPr>
              <w:t>id</w:t>
            </w:r>
          </w:p>
        </w:tc>
        <w:tc>
          <w:tcPr>
            <w:tcW w:w="7649" w:type="dxa"/>
          </w:tcPr>
          <w:p w14:paraId="633B6CC7" w14:textId="77777777" w:rsidR="00BA7ABC" w:rsidRDefault="00BA7ABC" w:rsidP="008F496A">
            <w:pPr>
              <w:rPr>
                <w:lang w:val="en-GB"/>
              </w:rPr>
            </w:pPr>
            <w:r>
              <w:rPr>
                <w:lang w:val="en-GB"/>
              </w:rPr>
              <w:t xml:space="preserve">ID of the </w:t>
            </w:r>
            <w:ins w:id="978" w:author="Jan-Christopher Pien" w:date="2014-05-27T15:21:00Z">
              <w:r w:rsidR="00606EDA">
                <w:rPr>
                  <w:lang w:val="en-GB"/>
                </w:rPr>
                <w:t xml:space="preserve">location </w:t>
              </w:r>
            </w:ins>
            <w:del w:id="979" w:author="Jan-Christopher Pien" w:date="2014-05-27T15:21:00Z">
              <w:r w:rsidDel="00606EDA">
                <w:rPr>
                  <w:lang w:val="en-GB"/>
                </w:rPr>
                <w:delText xml:space="preserve">story </w:delText>
              </w:r>
            </w:del>
            <w:r>
              <w:rPr>
                <w:lang w:val="en-GB"/>
              </w:rPr>
              <w:t>to be retrieved</w:t>
            </w:r>
          </w:p>
        </w:tc>
      </w:tr>
    </w:tbl>
    <w:p w14:paraId="2C8C65DE" w14:textId="726D2920" w:rsidR="00BA7ABC" w:rsidDel="00DC4C6D" w:rsidRDefault="00BA7ABC" w:rsidP="00DC4C6D">
      <w:pPr>
        <w:pStyle w:val="berschrift3"/>
        <w:rPr>
          <w:del w:id="980" w:author="Jan-Christopher Pien" w:date="2014-06-02T15:27:00Z"/>
          <w:lang w:val="en-GB"/>
        </w:rPr>
        <w:pPrChange w:id="981" w:author="Jan-Christopher Pien" w:date="2014-06-02T15:27:00Z">
          <w:pPr/>
        </w:pPrChange>
      </w:pPr>
      <w:r>
        <w:rPr>
          <w:lang w:val="en-GB"/>
        </w:rPr>
        <w:br/>
      </w:r>
      <w:ins w:id="982" w:author="Jan-Christopher Pien" w:date="2014-06-02T15:27:00Z">
        <w:r w:rsidR="00DC4C6D">
          <w:rPr>
            <w:lang w:val="en-GB"/>
          </w:rPr>
          <w:t>R</w:t>
        </w:r>
      </w:ins>
      <w:del w:id="983" w:author="Jan-Christopher Pien" w:date="2014-06-02T15:27:00Z">
        <w:r w:rsidDel="00DC4C6D">
          <w:rPr>
            <w:lang w:val="en-GB"/>
          </w:rPr>
          <w:delText>R</w:delText>
        </w:r>
      </w:del>
      <w:r>
        <w:rPr>
          <w:lang w:val="en-GB"/>
        </w:rPr>
        <w:t>eturn data</w:t>
      </w:r>
    </w:p>
    <w:tbl>
      <w:tblPr>
        <w:tblStyle w:val="Tabellenraster"/>
        <w:tblW w:w="0" w:type="auto"/>
        <w:tblLook w:val="04A0" w:firstRow="1" w:lastRow="0" w:firstColumn="1" w:lastColumn="0" w:noHBand="0" w:noVBand="1"/>
      </w:tblPr>
      <w:tblGrid>
        <w:gridCol w:w="1129"/>
        <w:gridCol w:w="7933"/>
      </w:tblGrid>
      <w:tr w:rsidR="00BA7ABC" w:rsidDel="00DC4C6D" w14:paraId="6D868BE9" w14:textId="6F14D842" w:rsidTr="008F496A">
        <w:trPr>
          <w:del w:id="984" w:author="Jan-Christopher Pien" w:date="2014-06-02T15:27:00Z"/>
        </w:trPr>
        <w:tc>
          <w:tcPr>
            <w:tcW w:w="1129" w:type="dxa"/>
          </w:tcPr>
          <w:p w14:paraId="60CFA570" w14:textId="77777777" w:rsidR="00DC4C6D" w:rsidRDefault="00DC4C6D" w:rsidP="00DC4C6D">
            <w:pPr>
              <w:pStyle w:val="berschrift3"/>
              <w:rPr>
                <w:ins w:id="985" w:author="Jan-Christopher Pien" w:date="2014-06-02T15:27:00Z"/>
                <w:lang w:val="en-GB"/>
              </w:rPr>
              <w:pPrChange w:id="986" w:author="Jan-Christopher Pien" w:date="2014-06-02T15:27:00Z">
                <w:pPr>
                  <w:pStyle w:val="berschrift2"/>
                  <w:outlineLvl w:val="1"/>
                </w:pPr>
              </w:pPrChange>
            </w:pPr>
          </w:p>
          <w:p w14:paraId="212CCB4B" w14:textId="32A22563" w:rsidR="00C111A1" w:rsidDel="00DC4C6D" w:rsidRDefault="00BA7ABC" w:rsidP="00DC4C6D">
            <w:pPr>
              <w:pStyle w:val="berschrift3"/>
              <w:rPr>
                <w:del w:id="987" w:author="Jan-Christopher Pien" w:date="2014-06-02T15:27:00Z"/>
                <w:lang w:val="en-GB"/>
              </w:rPr>
              <w:pPrChange w:id="988" w:author="Jan-Christopher Pien" w:date="2014-06-02T15:27:00Z">
                <w:pPr/>
              </w:pPrChange>
            </w:pPr>
            <w:del w:id="989" w:author="Jan-Christopher Pien" w:date="2014-06-02T15:27:00Z">
              <w:r w:rsidDel="00DC4C6D">
                <w:rPr>
                  <w:lang w:val="en-GB"/>
                </w:rPr>
                <w:delText>locations</w:delText>
              </w:r>
            </w:del>
          </w:p>
        </w:tc>
        <w:tc>
          <w:tcPr>
            <w:tcW w:w="7933" w:type="dxa"/>
          </w:tcPr>
          <w:p w14:paraId="4E7FC753" w14:textId="1E257AEE" w:rsidR="00BA7ABC" w:rsidDel="00DC4C6D" w:rsidRDefault="00BA7ABC" w:rsidP="00DC4C6D">
            <w:pPr>
              <w:pStyle w:val="berschrift3"/>
              <w:rPr>
                <w:del w:id="990" w:author="Jan-Christopher Pien" w:date="2014-06-02T15:27:00Z"/>
              </w:rPr>
              <w:pPrChange w:id="991" w:author="Jan-Christopher Pien" w:date="2014-06-02T15:27:00Z">
                <w:pPr/>
              </w:pPrChange>
            </w:pPr>
            <w:del w:id="992" w:author="Jan-Christopher Pien" w:date="2014-06-02T15:27:00Z">
              <w:r w:rsidDel="00DC4C6D">
                <w:delText>List of locations:</w:delText>
              </w:r>
            </w:del>
          </w:p>
          <w:tbl>
            <w:tblPr>
              <w:tblStyle w:val="Tabellenraster"/>
              <w:tblW w:w="0" w:type="auto"/>
              <w:tblLook w:val="04A0" w:firstRow="1" w:lastRow="0" w:firstColumn="1" w:lastColumn="0" w:noHBand="0" w:noVBand="1"/>
            </w:tblPr>
            <w:tblGrid>
              <w:gridCol w:w="1447"/>
              <w:gridCol w:w="6260"/>
            </w:tblGrid>
            <w:tr w:rsidR="00606EDA" w:rsidDel="00DC4C6D" w14:paraId="3EB6F1F7" w14:textId="0685C84C" w:rsidTr="008F496A">
              <w:trPr>
                <w:del w:id="993" w:author="Jan-Christopher Pien" w:date="2014-06-02T15:27:00Z"/>
              </w:trPr>
              <w:tc>
                <w:tcPr>
                  <w:tcW w:w="1447" w:type="dxa"/>
                </w:tcPr>
                <w:p w14:paraId="69CF34F7" w14:textId="3CFCE267" w:rsidR="00606EDA" w:rsidDel="00DC4C6D" w:rsidRDefault="00606EDA" w:rsidP="00DC4C6D">
                  <w:pPr>
                    <w:pStyle w:val="berschrift3"/>
                    <w:rPr>
                      <w:del w:id="994" w:author="Jan-Christopher Pien" w:date="2014-06-02T15:27:00Z"/>
                      <w:lang w:val="en-GB"/>
                    </w:rPr>
                    <w:pPrChange w:id="995" w:author="Jan-Christopher Pien" w:date="2014-06-02T15:27:00Z">
                      <w:pPr/>
                    </w:pPrChange>
                  </w:pPr>
                  <w:del w:id="996" w:author="Jan-Christopher Pien" w:date="2014-06-02T15:27:00Z">
                    <w:r w:rsidDel="00DC4C6D">
                      <w:rPr>
                        <w:lang w:val="en-GB"/>
                      </w:rPr>
                      <w:delText>latitude</w:delText>
                    </w:r>
                  </w:del>
                </w:p>
              </w:tc>
              <w:tc>
                <w:tcPr>
                  <w:tcW w:w="6260" w:type="dxa"/>
                </w:tcPr>
                <w:p w14:paraId="4D2FD2CD" w14:textId="5B91E186" w:rsidR="00606EDA" w:rsidDel="00DC4C6D" w:rsidRDefault="00606EDA" w:rsidP="00DC4C6D">
                  <w:pPr>
                    <w:pStyle w:val="berschrift3"/>
                    <w:rPr>
                      <w:del w:id="997" w:author="Jan-Christopher Pien" w:date="2014-06-02T15:27:00Z"/>
                      <w:lang w:val="en-GB"/>
                    </w:rPr>
                    <w:pPrChange w:id="998" w:author="Jan-Christopher Pien" w:date="2014-06-02T15:27:00Z">
                      <w:pPr/>
                    </w:pPrChange>
                  </w:pPr>
                  <w:del w:id="999" w:author="Jan-Christopher Pien" w:date="2014-06-02T15:27:00Z">
                    <w:r w:rsidDel="00DC4C6D">
                      <w:rPr>
                        <w:lang w:val="en-GB"/>
                      </w:rPr>
                      <w:delText>Latitude of the location</w:delText>
                    </w:r>
                  </w:del>
                </w:p>
              </w:tc>
            </w:tr>
            <w:tr w:rsidR="00606EDA" w:rsidDel="00DC4C6D" w14:paraId="7AF493C2" w14:textId="03DBC749" w:rsidTr="008F496A">
              <w:trPr>
                <w:del w:id="1000" w:author="Jan-Christopher Pien" w:date="2014-06-02T15:27:00Z"/>
              </w:trPr>
              <w:tc>
                <w:tcPr>
                  <w:tcW w:w="1447" w:type="dxa"/>
                </w:tcPr>
                <w:p w14:paraId="0B6D755D" w14:textId="1F433F51" w:rsidR="00606EDA" w:rsidDel="00DC4C6D" w:rsidRDefault="00606EDA" w:rsidP="00DC4C6D">
                  <w:pPr>
                    <w:pStyle w:val="berschrift3"/>
                    <w:rPr>
                      <w:del w:id="1001" w:author="Jan-Christopher Pien" w:date="2014-06-02T15:27:00Z"/>
                      <w:lang w:val="en-GB"/>
                    </w:rPr>
                    <w:pPrChange w:id="1002" w:author="Jan-Christopher Pien" w:date="2014-06-02T15:27:00Z">
                      <w:pPr/>
                    </w:pPrChange>
                  </w:pPr>
                  <w:del w:id="1003" w:author="Jan-Christopher Pien" w:date="2014-06-02T15:27:00Z">
                    <w:r w:rsidDel="00DC4C6D">
                      <w:rPr>
                        <w:lang w:val="en-GB"/>
                      </w:rPr>
                      <w:delText>longitude</w:delText>
                    </w:r>
                  </w:del>
                </w:p>
              </w:tc>
              <w:tc>
                <w:tcPr>
                  <w:tcW w:w="6260" w:type="dxa"/>
                </w:tcPr>
                <w:p w14:paraId="013C2218" w14:textId="57DAE6F9" w:rsidR="00606EDA" w:rsidDel="00DC4C6D" w:rsidRDefault="00606EDA" w:rsidP="00DC4C6D">
                  <w:pPr>
                    <w:pStyle w:val="berschrift3"/>
                    <w:rPr>
                      <w:del w:id="1004" w:author="Jan-Christopher Pien" w:date="2014-06-02T15:27:00Z"/>
                      <w:lang w:val="en-GB"/>
                    </w:rPr>
                    <w:pPrChange w:id="1005" w:author="Jan-Christopher Pien" w:date="2014-06-02T15:27:00Z">
                      <w:pPr/>
                    </w:pPrChange>
                  </w:pPr>
                  <w:del w:id="1006" w:author="Jan-Christopher Pien" w:date="2014-06-02T15:27:00Z">
                    <w:r w:rsidDel="00DC4C6D">
                      <w:rPr>
                        <w:lang w:val="en-GB"/>
                      </w:rPr>
                      <w:delText>Longitude of the location</w:delText>
                    </w:r>
                  </w:del>
                </w:p>
              </w:tc>
            </w:tr>
            <w:tr w:rsidR="00606EDA" w:rsidDel="00DC4C6D" w14:paraId="086724C9" w14:textId="6AA9A8A6" w:rsidTr="008F496A">
              <w:trPr>
                <w:del w:id="1007" w:author="Jan-Christopher Pien" w:date="2014-06-02T15:27:00Z"/>
              </w:trPr>
              <w:tc>
                <w:tcPr>
                  <w:tcW w:w="1447" w:type="dxa"/>
                </w:tcPr>
                <w:p w14:paraId="13D57DA7" w14:textId="381F16AE" w:rsidR="00606EDA" w:rsidDel="00DC4C6D" w:rsidRDefault="00606EDA" w:rsidP="00DC4C6D">
                  <w:pPr>
                    <w:pStyle w:val="berschrift3"/>
                    <w:rPr>
                      <w:del w:id="1008" w:author="Jan-Christopher Pien" w:date="2014-06-02T15:27:00Z"/>
                      <w:lang w:val="en-GB"/>
                    </w:rPr>
                    <w:pPrChange w:id="1009" w:author="Jan-Christopher Pien" w:date="2014-06-02T15:27:00Z">
                      <w:pPr/>
                    </w:pPrChange>
                  </w:pPr>
                  <w:del w:id="1010" w:author="Jan-Christopher Pien" w:date="2014-06-02T15:27:00Z">
                    <w:r w:rsidDel="00DC4C6D">
                      <w:rPr>
                        <w:lang w:val="en-GB"/>
                      </w:rPr>
                      <w:delText>title</w:delText>
                    </w:r>
                  </w:del>
                </w:p>
              </w:tc>
              <w:tc>
                <w:tcPr>
                  <w:tcW w:w="6260" w:type="dxa"/>
                </w:tcPr>
                <w:p w14:paraId="00423E92" w14:textId="2B049A8C" w:rsidR="00606EDA" w:rsidDel="00DC4C6D" w:rsidRDefault="00606EDA" w:rsidP="00DC4C6D">
                  <w:pPr>
                    <w:pStyle w:val="berschrift3"/>
                    <w:rPr>
                      <w:del w:id="1011" w:author="Jan-Christopher Pien" w:date="2014-06-02T15:27:00Z"/>
                      <w:lang w:val="en-GB"/>
                    </w:rPr>
                    <w:pPrChange w:id="1012" w:author="Jan-Christopher Pien" w:date="2014-06-02T15:27:00Z">
                      <w:pPr/>
                    </w:pPrChange>
                  </w:pPr>
                  <w:del w:id="1013" w:author="Jan-Christopher Pien" w:date="2014-06-02T15:27:00Z">
                    <w:r w:rsidDel="00DC4C6D">
                      <w:rPr>
                        <w:lang w:val="en-GB"/>
                      </w:rPr>
                      <w:delText>Title of the location</w:delText>
                    </w:r>
                  </w:del>
                </w:p>
              </w:tc>
            </w:tr>
          </w:tbl>
          <w:p w14:paraId="77FAD9E8" w14:textId="09B7E690" w:rsidR="00BA7ABC" w:rsidDel="00DC4C6D" w:rsidRDefault="00BA7ABC" w:rsidP="00DC4C6D">
            <w:pPr>
              <w:pStyle w:val="berschrift3"/>
              <w:rPr>
                <w:del w:id="1014" w:author="Jan-Christopher Pien" w:date="2014-06-02T15:27:00Z"/>
                <w:lang w:val="en-GB"/>
              </w:rPr>
              <w:pPrChange w:id="1015" w:author="Jan-Christopher Pien" w:date="2014-06-02T15:27:00Z">
                <w:pPr/>
              </w:pPrChange>
            </w:pPr>
          </w:p>
        </w:tc>
      </w:tr>
    </w:tbl>
    <w:p w14:paraId="46D2E7D1" w14:textId="77777777" w:rsidR="00DC4C6D" w:rsidRPr="00773E49" w:rsidRDefault="00DC4C6D" w:rsidP="00DC4C6D">
      <w:pPr>
        <w:rPr>
          <w:ins w:id="1016" w:author="Jan-Christopher Pien" w:date="2014-06-02T15:27:00Z"/>
          <w:lang w:val="en-GB"/>
        </w:rPr>
      </w:pPr>
      <w:ins w:id="1017" w:author="Jan-Christopher Pien" w:date="2014-06-02T15:27:00Z">
        <w:r>
          <w:rPr>
            <w:lang w:val="en-GB"/>
          </w:rPr>
          <w:t>List of locations:</w:t>
        </w:r>
      </w:ins>
    </w:p>
    <w:tbl>
      <w:tblPr>
        <w:tblStyle w:val="Tabellenraster"/>
        <w:tblW w:w="0" w:type="auto"/>
        <w:tblLook w:val="04A0" w:firstRow="1" w:lastRow="0" w:firstColumn="1" w:lastColumn="0" w:noHBand="0" w:noVBand="1"/>
      </w:tblPr>
      <w:tblGrid>
        <w:gridCol w:w="1361"/>
        <w:gridCol w:w="7701"/>
      </w:tblGrid>
      <w:tr w:rsidR="00DC4C6D" w14:paraId="117F76DD" w14:textId="77777777" w:rsidTr="003A0881">
        <w:trPr>
          <w:ins w:id="1018" w:author="Jan-Christopher Pien" w:date="2014-06-02T15:27:00Z"/>
        </w:trPr>
        <w:tc>
          <w:tcPr>
            <w:tcW w:w="1361" w:type="dxa"/>
          </w:tcPr>
          <w:p w14:paraId="24141AD0" w14:textId="77777777" w:rsidR="00DC4C6D" w:rsidRDefault="00DC4C6D" w:rsidP="003A0881">
            <w:pPr>
              <w:rPr>
                <w:ins w:id="1019" w:author="Jan-Christopher Pien" w:date="2014-06-02T15:27:00Z"/>
                <w:lang w:val="en-GB"/>
              </w:rPr>
            </w:pPr>
            <w:ins w:id="1020" w:author="Jan-Christopher Pien" w:date="2014-06-02T15:27:00Z">
              <w:r>
                <w:rPr>
                  <w:lang w:val="en-GB"/>
                </w:rPr>
                <w:t>id</w:t>
              </w:r>
            </w:ins>
          </w:p>
        </w:tc>
        <w:tc>
          <w:tcPr>
            <w:tcW w:w="7701" w:type="dxa"/>
          </w:tcPr>
          <w:p w14:paraId="325567E4" w14:textId="77777777" w:rsidR="00DC4C6D" w:rsidRDefault="00DC4C6D" w:rsidP="003A0881">
            <w:pPr>
              <w:rPr>
                <w:ins w:id="1021" w:author="Jan-Christopher Pien" w:date="2014-06-02T15:27:00Z"/>
                <w:lang w:val="en-GB"/>
              </w:rPr>
            </w:pPr>
            <w:ins w:id="1022" w:author="Jan-Christopher Pien" w:date="2014-06-02T15:27:00Z">
              <w:r>
                <w:rPr>
                  <w:lang w:val="en-GB"/>
                </w:rPr>
                <w:t>ID of location</w:t>
              </w:r>
            </w:ins>
          </w:p>
        </w:tc>
      </w:tr>
      <w:tr w:rsidR="00DC4C6D" w14:paraId="07771569" w14:textId="77777777" w:rsidTr="003A0881">
        <w:trPr>
          <w:ins w:id="1023" w:author="Jan-Christopher Pien" w:date="2014-06-02T15:27:00Z"/>
        </w:trPr>
        <w:tc>
          <w:tcPr>
            <w:tcW w:w="1361" w:type="dxa"/>
          </w:tcPr>
          <w:p w14:paraId="61FFB860" w14:textId="77777777" w:rsidR="00DC4C6D" w:rsidRDefault="00DC4C6D" w:rsidP="003A0881">
            <w:pPr>
              <w:rPr>
                <w:ins w:id="1024" w:author="Jan-Christopher Pien" w:date="2014-06-02T15:27:00Z"/>
                <w:lang w:val="en-GB"/>
              </w:rPr>
            </w:pPr>
            <w:ins w:id="1025" w:author="Jan-Christopher Pien" w:date="2014-06-02T15:27:00Z">
              <w:r>
                <w:rPr>
                  <w:lang w:val="en-GB"/>
                </w:rPr>
                <w:t>latitude</w:t>
              </w:r>
            </w:ins>
          </w:p>
        </w:tc>
        <w:tc>
          <w:tcPr>
            <w:tcW w:w="7701" w:type="dxa"/>
          </w:tcPr>
          <w:p w14:paraId="2A512EA4" w14:textId="77777777" w:rsidR="00DC4C6D" w:rsidRDefault="00DC4C6D" w:rsidP="003A0881">
            <w:pPr>
              <w:rPr>
                <w:ins w:id="1026" w:author="Jan-Christopher Pien" w:date="2014-06-02T15:27:00Z"/>
                <w:lang w:val="en-GB"/>
              </w:rPr>
            </w:pPr>
            <w:ins w:id="1027" w:author="Jan-Christopher Pien" w:date="2014-06-02T15:27:00Z">
              <w:r>
                <w:rPr>
                  <w:lang w:val="en-GB"/>
                </w:rPr>
                <w:t>Latitude of the location</w:t>
              </w:r>
            </w:ins>
          </w:p>
        </w:tc>
      </w:tr>
      <w:tr w:rsidR="00DC4C6D" w14:paraId="5B9EEEEC" w14:textId="77777777" w:rsidTr="003A0881">
        <w:trPr>
          <w:ins w:id="1028" w:author="Jan-Christopher Pien" w:date="2014-06-02T15:27:00Z"/>
        </w:trPr>
        <w:tc>
          <w:tcPr>
            <w:tcW w:w="1361" w:type="dxa"/>
          </w:tcPr>
          <w:p w14:paraId="7E7D09B9" w14:textId="77777777" w:rsidR="00DC4C6D" w:rsidRDefault="00DC4C6D" w:rsidP="003A0881">
            <w:pPr>
              <w:rPr>
                <w:ins w:id="1029" w:author="Jan-Christopher Pien" w:date="2014-06-02T15:27:00Z"/>
                <w:lang w:val="en-GB"/>
              </w:rPr>
            </w:pPr>
            <w:ins w:id="1030" w:author="Jan-Christopher Pien" w:date="2014-06-02T15:27:00Z">
              <w:r>
                <w:rPr>
                  <w:lang w:val="en-GB"/>
                </w:rPr>
                <w:t>longitude</w:t>
              </w:r>
            </w:ins>
          </w:p>
        </w:tc>
        <w:tc>
          <w:tcPr>
            <w:tcW w:w="7701" w:type="dxa"/>
          </w:tcPr>
          <w:p w14:paraId="1DEB0155" w14:textId="77777777" w:rsidR="00DC4C6D" w:rsidRDefault="00DC4C6D" w:rsidP="003A0881">
            <w:pPr>
              <w:rPr>
                <w:ins w:id="1031" w:author="Jan-Christopher Pien" w:date="2014-06-02T15:27:00Z"/>
                <w:lang w:val="en-GB"/>
              </w:rPr>
            </w:pPr>
            <w:ins w:id="1032" w:author="Jan-Christopher Pien" w:date="2014-06-02T15:27:00Z">
              <w:r>
                <w:rPr>
                  <w:lang w:val="en-GB"/>
                </w:rPr>
                <w:t>Longitude of the location</w:t>
              </w:r>
            </w:ins>
          </w:p>
        </w:tc>
      </w:tr>
      <w:tr w:rsidR="00DC4C6D" w:rsidRPr="000A1164" w14:paraId="7C43B14A" w14:textId="77777777" w:rsidTr="003A0881">
        <w:trPr>
          <w:ins w:id="1033" w:author="Jan-Christopher Pien" w:date="2014-06-02T15:27:00Z"/>
        </w:trPr>
        <w:tc>
          <w:tcPr>
            <w:tcW w:w="1361" w:type="dxa"/>
          </w:tcPr>
          <w:p w14:paraId="7B40B3CA" w14:textId="77777777" w:rsidR="00DC4C6D" w:rsidRPr="00B2182E" w:rsidRDefault="00DC4C6D" w:rsidP="003A0881">
            <w:pPr>
              <w:rPr>
                <w:ins w:id="1034" w:author="Jan-Christopher Pien" w:date="2014-06-02T15:27:00Z"/>
                <w:i/>
                <w:lang w:val="en-GB"/>
              </w:rPr>
            </w:pPr>
            <w:ins w:id="1035" w:author="Jan-Christopher Pien" w:date="2014-06-02T15:27:00Z">
              <w:r w:rsidRPr="00B2182E">
                <w:rPr>
                  <w:i/>
                  <w:lang w:val="en-GB"/>
                </w:rPr>
                <w:t>altitude</w:t>
              </w:r>
            </w:ins>
          </w:p>
        </w:tc>
        <w:tc>
          <w:tcPr>
            <w:tcW w:w="7701" w:type="dxa"/>
          </w:tcPr>
          <w:p w14:paraId="7C3E4756" w14:textId="77777777" w:rsidR="00DC4C6D" w:rsidRDefault="00DC4C6D" w:rsidP="003A0881">
            <w:pPr>
              <w:rPr>
                <w:ins w:id="1036" w:author="Jan-Christopher Pien" w:date="2014-06-02T15:27:00Z"/>
                <w:lang w:val="en-GB"/>
              </w:rPr>
            </w:pPr>
            <w:ins w:id="1037" w:author="Jan-Christopher Pien" w:date="2014-06-02T15:27:00Z">
              <w:r w:rsidRPr="00B2182E">
                <w:rPr>
                  <w:i/>
                  <w:lang w:val="en-GB"/>
                </w:rPr>
                <w:t xml:space="preserve">Optional: </w:t>
              </w:r>
              <w:r>
                <w:rPr>
                  <w:lang w:val="en-GB"/>
                </w:rPr>
                <w:t>Altitude of the location in meters</w:t>
              </w:r>
            </w:ins>
          </w:p>
        </w:tc>
      </w:tr>
      <w:tr w:rsidR="00DC4C6D" w14:paraId="2F5BE54B" w14:textId="77777777" w:rsidTr="003A0881">
        <w:trPr>
          <w:ins w:id="1038" w:author="Jan-Christopher Pien" w:date="2014-06-02T15:27:00Z"/>
        </w:trPr>
        <w:tc>
          <w:tcPr>
            <w:tcW w:w="1361" w:type="dxa"/>
          </w:tcPr>
          <w:p w14:paraId="4BF5583F" w14:textId="77777777" w:rsidR="00DC4C6D" w:rsidRDefault="00DC4C6D" w:rsidP="003A0881">
            <w:pPr>
              <w:rPr>
                <w:ins w:id="1039" w:author="Jan-Christopher Pien" w:date="2014-06-02T15:27:00Z"/>
                <w:lang w:val="en-GB"/>
              </w:rPr>
            </w:pPr>
            <w:ins w:id="1040" w:author="Jan-Christopher Pien" w:date="2014-06-02T15:27:00Z">
              <w:r>
                <w:rPr>
                  <w:lang w:val="en-GB"/>
                </w:rPr>
                <w:t>title</w:t>
              </w:r>
            </w:ins>
          </w:p>
        </w:tc>
        <w:tc>
          <w:tcPr>
            <w:tcW w:w="7701" w:type="dxa"/>
          </w:tcPr>
          <w:p w14:paraId="1E47462D" w14:textId="77777777" w:rsidR="00DC4C6D" w:rsidRDefault="00DC4C6D" w:rsidP="003A0881">
            <w:pPr>
              <w:rPr>
                <w:ins w:id="1041" w:author="Jan-Christopher Pien" w:date="2014-06-02T15:27:00Z"/>
                <w:lang w:val="en-GB"/>
              </w:rPr>
            </w:pPr>
            <w:ins w:id="1042" w:author="Jan-Christopher Pien" w:date="2014-06-02T15:27:00Z">
              <w:r>
                <w:rPr>
                  <w:lang w:val="en-GB"/>
                </w:rPr>
                <w:t>Title of the location</w:t>
              </w:r>
            </w:ins>
          </w:p>
        </w:tc>
      </w:tr>
      <w:tr w:rsidR="00DC4C6D" w:rsidRPr="000A1164" w14:paraId="598151AC" w14:textId="77777777" w:rsidTr="003A0881">
        <w:trPr>
          <w:ins w:id="1043" w:author="Jan-Christopher Pien" w:date="2014-06-02T15:27:00Z"/>
        </w:trPr>
        <w:tc>
          <w:tcPr>
            <w:tcW w:w="1361" w:type="dxa"/>
          </w:tcPr>
          <w:p w14:paraId="737849E1" w14:textId="77777777" w:rsidR="00DC4C6D" w:rsidRPr="00B2182E" w:rsidRDefault="00DC4C6D" w:rsidP="003A0881">
            <w:pPr>
              <w:rPr>
                <w:ins w:id="1044" w:author="Jan-Christopher Pien" w:date="2014-06-02T15:27:00Z"/>
                <w:i/>
                <w:lang w:val="en-GB"/>
              </w:rPr>
            </w:pPr>
            <w:ins w:id="1045" w:author="Jan-Christopher Pien" w:date="2014-06-02T15:27:00Z">
              <w:r w:rsidRPr="00B2182E">
                <w:rPr>
                  <w:i/>
                  <w:lang w:val="en-GB"/>
                </w:rPr>
                <w:t>description</w:t>
              </w:r>
            </w:ins>
          </w:p>
        </w:tc>
        <w:tc>
          <w:tcPr>
            <w:tcW w:w="7701" w:type="dxa"/>
          </w:tcPr>
          <w:p w14:paraId="68B7428F" w14:textId="77777777" w:rsidR="00DC4C6D" w:rsidRDefault="00DC4C6D" w:rsidP="003A0881">
            <w:pPr>
              <w:rPr>
                <w:ins w:id="1046" w:author="Jan-Christopher Pien" w:date="2014-06-02T15:27:00Z"/>
                <w:lang w:val="en-GB"/>
              </w:rPr>
            </w:pPr>
            <w:ins w:id="1047" w:author="Jan-Christopher Pien" w:date="2014-06-02T15:27:00Z">
              <w:r w:rsidRPr="00B2182E">
                <w:rPr>
                  <w:i/>
                  <w:lang w:val="en-GB"/>
                </w:rPr>
                <w:t>Optional:</w:t>
              </w:r>
              <w:r>
                <w:rPr>
                  <w:lang w:val="en-GB"/>
                </w:rPr>
                <w:t xml:space="preserve"> Description of the location</w:t>
              </w:r>
            </w:ins>
          </w:p>
        </w:tc>
      </w:tr>
      <w:tr w:rsidR="00DC4C6D" w:rsidRPr="000A1164" w14:paraId="7DC9BF87" w14:textId="77777777" w:rsidTr="003A0881">
        <w:trPr>
          <w:ins w:id="1048" w:author="Jan-Christopher Pien" w:date="2014-06-02T15:27:00Z"/>
        </w:trPr>
        <w:tc>
          <w:tcPr>
            <w:tcW w:w="1361" w:type="dxa"/>
          </w:tcPr>
          <w:p w14:paraId="512718A3" w14:textId="77777777" w:rsidR="00DC4C6D" w:rsidRPr="00B2182E" w:rsidRDefault="00DC4C6D" w:rsidP="003A0881">
            <w:pPr>
              <w:rPr>
                <w:ins w:id="1049" w:author="Jan-Christopher Pien" w:date="2014-06-02T15:27:00Z"/>
                <w:i/>
                <w:lang w:val="en-GB"/>
              </w:rPr>
            </w:pPr>
            <w:ins w:id="1050" w:author="Jan-Christopher Pien" w:date="2014-06-02T15:27:00Z">
              <w:r>
                <w:rPr>
                  <w:i/>
                  <w:lang w:val="en-GB"/>
                </w:rPr>
                <w:t>dbpedia_link</w:t>
              </w:r>
            </w:ins>
          </w:p>
        </w:tc>
        <w:tc>
          <w:tcPr>
            <w:tcW w:w="7701" w:type="dxa"/>
          </w:tcPr>
          <w:p w14:paraId="63E9074B" w14:textId="77777777" w:rsidR="00DC4C6D" w:rsidRPr="00B2182E" w:rsidRDefault="00DC4C6D" w:rsidP="003A0881">
            <w:pPr>
              <w:rPr>
                <w:ins w:id="1051" w:author="Jan-Christopher Pien" w:date="2014-06-02T15:27:00Z"/>
                <w:lang w:val="en-GB"/>
              </w:rPr>
            </w:pPr>
            <w:ins w:id="1052" w:author="Jan-Christopher Pien" w:date="2014-06-02T15:27:00Z">
              <w:r>
                <w:rPr>
                  <w:i/>
                  <w:lang w:val="en-GB"/>
                </w:rPr>
                <w:t xml:space="preserve">Optional: </w:t>
              </w:r>
              <w:r>
                <w:rPr>
                  <w:lang w:val="en-GB"/>
                </w:rPr>
                <w:t>Link to a DBPedia-Page describing the location</w:t>
              </w:r>
            </w:ins>
          </w:p>
        </w:tc>
      </w:tr>
      <w:tr w:rsidR="00DC4C6D" w:rsidRPr="000A1164" w14:paraId="020A9598" w14:textId="77777777" w:rsidTr="003A0881">
        <w:trPr>
          <w:ins w:id="1053" w:author="Jan-Christopher Pien" w:date="2014-06-02T15:27:00Z"/>
        </w:trPr>
        <w:tc>
          <w:tcPr>
            <w:tcW w:w="1361" w:type="dxa"/>
          </w:tcPr>
          <w:p w14:paraId="3FC5A4D7" w14:textId="77777777" w:rsidR="00DC4C6D" w:rsidRPr="000A1164" w:rsidRDefault="00DC4C6D" w:rsidP="003A0881">
            <w:pPr>
              <w:rPr>
                <w:ins w:id="1054" w:author="Jan-Christopher Pien" w:date="2014-06-02T15:27:00Z"/>
                <w:lang w:val="en-US"/>
              </w:rPr>
            </w:pPr>
            <w:ins w:id="1055" w:author="Jan-Christopher Pien" w:date="2014-06-02T15:27:00Z">
              <w:r>
                <w:rPr>
                  <w:lang w:val="en-US"/>
                </w:rPr>
                <w:t>created</w:t>
              </w:r>
            </w:ins>
          </w:p>
        </w:tc>
        <w:tc>
          <w:tcPr>
            <w:tcW w:w="7701" w:type="dxa"/>
          </w:tcPr>
          <w:p w14:paraId="1C519D41" w14:textId="77777777" w:rsidR="00DC4C6D" w:rsidRPr="000A1164" w:rsidRDefault="00DC4C6D" w:rsidP="003A0881">
            <w:pPr>
              <w:rPr>
                <w:ins w:id="1056" w:author="Jan-Christopher Pien" w:date="2014-06-02T15:27:00Z"/>
                <w:lang w:val="en-GB"/>
              </w:rPr>
            </w:pPr>
            <w:ins w:id="1057" w:author="Jan-Christopher Pien" w:date="2014-06-02T15:27:00Z">
              <w:r>
                <w:rPr>
                  <w:lang w:val="en-GB"/>
                </w:rPr>
                <w:t>Date and time of creation</w:t>
              </w:r>
            </w:ins>
          </w:p>
        </w:tc>
      </w:tr>
      <w:tr w:rsidR="00DC4C6D" w14:paraId="7F1FA78A" w14:textId="77777777" w:rsidTr="003A0881">
        <w:trPr>
          <w:ins w:id="1058" w:author="Jan-Christopher Pien" w:date="2014-06-02T15:27:00Z"/>
        </w:trPr>
        <w:tc>
          <w:tcPr>
            <w:tcW w:w="1361" w:type="dxa"/>
          </w:tcPr>
          <w:p w14:paraId="6B198690" w14:textId="77777777" w:rsidR="00DC4C6D" w:rsidRDefault="00DC4C6D" w:rsidP="003A0881">
            <w:pPr>
              <w:rPr>
                <w:ins w:id="1059" w:author="Jan-Christopher Pien" w:date="2014-06-02T15:27:00Z"/>
                <w:lang w:val="en-US"/>
              </w:rPr>
            </w:pPr>
            <w:ins w:id="1060" w:author="Jan-Christopher Pien" w:date="2014-06-02T15:27:00Z">
              <w:r>
                <w:rPr>
                  <w:lang w:val="en-US"/>
                </w:rPr>
                <w:t>modified</w:t>
              </w:r>
            </w:ins>
          </w:p>
        </w:tc>
        <w:tc>
          <w:tcPr>
            <w:tcW w:w="7701" w:type="dxa"/>
          </w:tcPr>
          <w:p w14:paraId="4D4C31CF" w14:textId="77777777" w:rsidR="00DC4C6D" w:rsidRDefault="00DC4C6D" w:rsidP="003A0881">
            <w:pPr>
              <w:rPr>
                <w:ins w:id="1061" w:author="Jan-Christopher Pien" w:date="2014-06-02T15:27:00Z"/>
                <w:lang w:val="en-GB"/>
              </w:rPr>
            </w:pPr>
            <w:ins w:id="1062" w:author="Jan-Christopher Pien" w:date="2014-06-02T15:27:00Z">
              <w:r>
                <w:rPr>
                  <w:lang w:val="en-GB"/>
                </w:rPr>
                <w:t>Date and time of modification</w:t>
              </w:r>
            </w:ins>
          </w:p>
        </w:tc>
      </w:tr>
    </w:tbl>
    <w:p w14:paraId="29C614E2" w14:textId="77777777" w:rsidR="00C111A1" w:rsidRPr="00B040E6" w:rsidRDefault="00C111A1" w:rsidP="00DC4C6D">
      <w:pPr>
        <w:pStyle w:val="berschrift2"/>
        <w:rPr>
          <w:ins w:id="1063" w:author="Jan-Christopher Pien" w:date="2014-05-28T14:09:00Z"/>
          <w:lang w:val="en-GB"/>
        </w:rPr>
        <w:pPrChange w:id="1064" w:author="Jan-Christopher Pien" w:date="2014-06-02T15:27:00Z">
          <w:pPr>
            <w:pStyle w:val="berschrift2"/>
          </w:pPr>
        </w:pPrChange>
      </w:pPr>
      <w:ins w:id="1065" w:author="Jan-Christopher Pien" w:date="2014-05-28T14:09:00Z">
        <w:r w:rsidRPr="00B040E6">
          <w:rPr>
            <w:lang w:val="en-GB"/>
          </w:rPr>
          <w:t>PUT</w:t>
        </w:r>
      </w:ins>
    </w:p>
    <w:p w14:paraId="2F1BE64A" w14:textId="77777777" w:rsidR="00C111A1" w:rsidRPr="00B040E6" w:rsidRDefault="00C111A1" w:rsidP="00C111A1">
      <w:pPr>
        <w:pStyle w:val="Rot"/>
        <w:rPr>
          <w:ins w:id="1066" w:author="Jan-Christopher Pien" w:date="2014-05-28T14:09:00Z"/>
        </w:rPr>
      </w:pPr>
      <w:ins w:id="1067" w:author="Jan-Christopher Pien" w:date="2014-05-28T14:09:00Z">
        <w:r w:rsidRPr="00B040E6">
          <w:t>Authentication Required</w:t>
        </w:r>
      </w:ins>
    </w:p>
    <w:p w14:paraId="5C5E6399" w14:textId="09CA8099" w:rsidR="00C111A1" w:rsidRDefault="00C111A1" w:rsidP="00C111A1">
      <w:pPr>
        <w:rPr>
          <w:ins w:id="1068" w:author="Jan-Christopher Pien" w:date="2014-05-28T14:09:00Z"/>
          <w:lang w:val="en-GB"/>
        </w:rPr>
      </w:pPr>
      <w:ins w:id="1069" w:author="Jan-Christopher Pien" w:date="2014-05-28T14:09:00Z">
        <w:r w:rsidRPr="00B040E6">
          <w:rPr>
            <w:lang w:val="en-GB"/>
          </w:rPr>
          <w:t xml:space="preserve">This </w:t>
        </w:r>
        <w:r>
          <w:rPr>
            <w:lang w:val="en-GB"/>
          </w:rPr>
          <w:t>updates the respective location</w:t>
        </w:r>
        <w:r w:rsidRPr="00B040E6">
          <w:rPr>
            <w:lang w:val="en-GB"/>
          </w:rPr>
          <w:t xml:space="preserve"> in the database.</w:t>
        </w:r>
      </w:ins>
    </w:p>
    <w:p w14:paraId="2C1FBFB2" w14:textId="77777777" w:rsidR="00C111A1" w:rsidRDefault="00C111A1" w:rsidP="00C111A1">
      <w:pPr>
        <w:pStyle w:val="berschrift3"/>
        <w:rPr>
          <w:ins w:id="1070" w:author="Jan-Christopher Pien" w:date="2014-05-28T14:09:00Z"/>
          <w:lang w:val="en-GB"/>
        </w:rPr>
      </w:pPr>
      <w:ins w:id="1071" w:author="Jan-Christopher Pien" w:date="2014-05-28T14:09:00Z">
        <w:r>
          <w:rPr>
            <w:lang w:val="en-GB"/>
          </w:rPr>
          <w:t>URL-Parameters</w:t>
        </w:r>
      </w:ins>
    </w:p>
    <w:tbl>
      <w:tblPr>
        <w:tblStyle w:val="Tabellenraster"/>
        <w:tblW w:w="0" w:type="auto"/>
        <w:tblLook w:val="04A0" w:firstRow="1" w:lastRow="0" w:firstColumn="1" w:lastColumn="0" w:noHBand="0" w:noVBand="1"/>
      </w:tblPr>
      <w:tblGrid>
        <w:gridCol w:w="1413"/>
        <w:gridCol w:w="7649"/>
      </w:tblGrid>
      <w:tr w:rsidR="00C111A1" w:rsidRPr="009F51E0" w14:paraId="3AA5A728" w14:textId="77777777" w:rsidTr="000F2D08">
        <w:trPr>
          <w:ins w:id="1072" w:author="Jan-Christopher Pien" w:date="2014-05-28T14:09:00Z"/>
        </w:trPr>
        <w:tc>
          <w:tcPr>
            <w:tcW w:w="1413" w:type="dxa"/>
          </w:tcPr>
          <w:p w14:paraId="5909E4B5" w14:textId="77777777" w:rsidR="00C111A1" w:rsidRPr="00376806" w:rsidRDefault="00C111A1" w:rsidP="000F2D08">
            <w:pPr>
              <w:rPr>
                <w:ins w:id="1073" w:author="Jan-Christopher Pien" w:date="2014-05-28T14:09:00Z"/>
                <w:b/>
                <w:lang w:val="en-GB"/>
              </w:rPr>
            </w:pPr>
            <w:ins w:id="1074" w:author="Jan-Christopher Pien" w:date="2014-05-28T14:09:00Z">
              <w:r>
                <w:rPr>
                  <w:b/>
                  <w:lang w:val="en-GB"/>
                </w:rPr>
                <w:t>id</w:t>
              </w:r>
            </w:ins>
          </w:p>
        </w:tc>
        <w:tc>
          <w:tcPr>
            <w:tcW w:w="7649" w:type="dxa"/>
          </w:tcPr>
          <w:p w14:paraId="6B97D3CF" w14:textId="38DDC328" w:rsidR="00C111A1" w:rsidRDefault="00C111A1" w:rsidP="000F2D08">
            <w:pPr>
              <w:rPr>
                <w:ins w:id="1075" w:author="Jan-Christopher Pien" w:date="2014-05-28T14:09:00Z"/>
                <w:lang w:val="en-GB"/>
              </w:rPr>
            </w:pPr>
            <w:ins w:id="1076" w:author="Jan-Christopher Pien" w:date="2014-05-28T14:09:00Z">
              <w:r>
                <w:rPr>
                  <w:lang w:val="en-GB"/>
                </w:rPr>
                <w:t>ID of the location</w:t>
              </w:r>
              <w:r w:rsidRPr="00B040E6">
                <w:rPr>
                  <w:lang w:val="en-GB"/>
                </w:rPr>
                <w:t xml:space="preserve"> </w:t>
              </w:r>
              <w:r>
                <w:rPr>
                  <w:lang w:val="en-GB"/>
                </w:rPr>
                <w:t>to be updated</w:t>
              </w:r>
            </w:ins>
          </w:p>
        </w:tc>
      </w:tr>
    </w:tbl>
    <w:p w14:paraId="000A8639" w14:textId="77777777" w:rsidR="00C111A1" w:rsidRPr="00B040E6" w:rsidRDefault="00C111A1" w:rsidP="00C111A1">
      <w:pPr>
        <w:pStyle w:val="berschrift3"/>
        <w:rPr>
          <w:ins w:id="1077" w:author="Jan-Christopher Pien" w:date="2014-05-28T14:09:00Z"/>
          <w:lang w:val="en-GB"/>
        </w:rPr>
      </w:pPr>
      <w:ins w:id="1078" w:author="Jan-Christopher Pien" w:date="2014-05-28T14:09:00Z">
        <w:r w:rsidRPr="00B040E6">
          <w:rPr>
            <w:lang w:val="en-GB"/>
          </w:rPr>
          <w:t>Parameters</w:t>
        </w:r>
      </w:ins>
    </w:p>
    <w:tbl>
      <w:tblPr>
        <w:tblStyle w:val="Tabellenraster"/>
        <w:tblW w:w="0" w:type="auto"/>
        <w:tblLook w:val="04A0" w:firstRow="1" w:lastRow="0" w:firstColumn="1" w:lastColumn="0" w:noHBand="0" w:noVBand="1"/>
      </w:tblPr>
      <w:tblGrid>
        <w:gridCol w:w="1413"/>
        <w:gridCol w:w="7649"/>
      </w:tblGrid>
      <w:tr w:rsidR="00C111A1" w:rsidRPr="009F51E0" w14:paraId="45A4F9CC" w14:textId="77777777" w:rsidTr="000F2D08">
        <w:trPr>
          <w:ins w:id="1079" w:author="Jan-Christopher Pien" w:date="2014-05-28T14:09:00Z"/>
        </w:trPr>
        <w:tc>
          <w:tcPr>
            <w:tcW w:w="1413" w:type="dxa"/>
          </w:tcPr>
          <w:p w14:paraId="2ECBE045" w14:textId="77777777" w:rsidR="00C111A1" w:rsidRPr="00B040E6" w:rsidRDefault="00C111A1" w:rsidP="000F2D08">
            <w:pPr>
              <w:rPr>
                <w:ins w:id="1080" w:author="Jan-Christopher Pien" w:date="2014-05-28T14:09:00Z"/>
                <w:i/>
                <w:lang w:val="en-GB"/>
              </w:rPr>
            </w:pPr>
            <w:ins w:id="1081" w:author="Jan-Christopher Pien" w:date="2014-05-28T14:09:00Z">
              <w:r w:rsidRPr="00B040E6">
                <w:rPr>
                  <w:i/>
                  <w:lang w:val="en-GB"/>
                </w:rPr>
                <w:t>title</w:t>
              </w:r>
            </w:ins>
          </w:p>
        </w:tc>
        <w:tc>
          <w:tcPr>
            <w:tcW w:w="7649" w:type="dxa"/>
          </w:tcPr>
          <w:p w14:paraId="5E678D4F" w14:textId="72790A2A" w:rsidR="00C111A1" w:rsidRDefault="00C111A1" w:rsidP="000F2D08">
            <w:pPr>
              <w:rPr>
                <w:ins w:id="1082" w:author="Jan-Christopher Pien" w:date="2014-05-28T14:09:00Z"/>
                <w:lang w:val="en-GB"/>
              </w:rPr>
            </w:pPr>
            <w:ins w:id="1083" w:author="Jan-Christopher Pien" w:date="2014-05-28T14:09:00Z">
              <w:r>
                <w:rPr>
                  <w:i/>
                  <w:lang w:val="en-GB"/>
                </w:rPr>
                <w:t xml:space="preserve">Optional: </w:t>
              </w:r>
              <w:r>
                <w:rPr>
                  <w:lang w:val="en-GB"/>
                </w:rPr>
                <w:t xml:space="preserve">Title of the </w:t>
              </w:r>
            </w:ins>
            <w:ins w:id="1084" w:author="Jan-Christopher Pien" w:date="2014-05-28T14:10:00Z">
              <w:r>
                <w:rPr>
                  <w:lang w:val="en-GB"/>
                </w:rPr>
                <w:t>location</w:t>
              </w:r>
            </w:ins>
          </w:p>
        </w:tc>
      </w:tr>
      <w:tr w:rsidR="00C111A1" w:rsidRPr="009F51E0" w14:paraId="4947974C" w14:textId="77777777" w:rsidTr="000F2D08">
        <w:trPr>
          <w:ins w:id="1085" w:author="Jan-Christopher Pien" w:date="2014-05-28T14:09:00Z"/>
        </w:trPr>
        <w:tc>
          <w:tcPr>
            <w:tcW w:w="1413" w:type="dxa"/>
          </w:tcPr>
          <w:p w14:paraId="650FE8BD" w14:textId="2155DBA1" w:rsidR="00C111A1" w:rsidRPr="00C111A1" w:rsidRDefault="00C111A1" w:rsidP="000F2D08">
            <w:pPr>
              <w:rPr>
                <w:ins w:id="1086" w:author="Jan-Christopher Pien" w:date="2014-05-28T14:09:00Z"/>
                <w:i/>
                <w:lang w:val="en-GB"/>
              </w:rPr>
            </w:pPr>
            <w:ins w:id="1087" w:author="Jan-Christopher Pien" w:date="2014-05-28T14:09:00Z">
              <w:r w:rsidRPr="00C111A1">
                <w:rPr>
                  <w:i/>
                  <w:lang w:val="en-GB"/>
                  <w:rPrChange w:id="1088" w:author="Jan-Christopher Pien" w:date="2014-05-28T14:10:00Z">
                    <w:rPr>
                      <w:lang w:val="en-GB"/>
                    </w:rPr>
                  </w:rPrChange>
                </w:rPr>
                <w:t>latitude</w:t>
              </w:r>
            </w:ins>
          </w:p>
        </w:tc>
        <w:tc>
          <w:tcPr>
            <w:tcW w:w="7649" w:type="dxa"/>
          </w:tcPr>
          <w:p w14:paraId="2E608E80" w14:textId="0273F09F" w:rsidR="00C111A1" w:rsidRDefault="00C111A1">
            <w:pPr>
              <w:rPr>
                <w:ins w:id="1089" w:author="Jan-Christopher Pien" w:date="2014-05-28T14:09:00Z"/>
                <w:lang w:val="en-GB"/>
              </w:rPr>
            </w:pPr>
            <w:ins w:id="1090" w:author="Jan-Christopher Pien" w:date="2014-05-28T14:09:00Z">
              <w:r>
                <w:rPr>
                  <w:i/>
                  <w:lang w:val="en-GB"/>
                </w:rPr>
                <w:t xml:space="preserve">Optional: </w:t>
              </w:r>
            </w:ins>
            <w:ins w:id="1091" w:author="Jan-Christopher Pien" w:date="2014-05-28T14:10:00Z">
              <w:r>
                <w:rPr>
                  <w:lang w:val="en-GB"/>
                </w:rPr>
                <w:t>Latitude</w:t>
              </w:r>
            </w:ins>
            <w:ins w:id="1092" w:author="Jan-Christopher Pien" w:date="2014-05-28T14:09:00Z">
              <w:r>
                <w:rPr>
                  <w:lang w:val="en-GB"/>
                </w:rPr>
                <w:t xml:space="preserve"> of the location</w:t>
              </w:r>
            </w:ins>
          </w:p>
        </w:tc>
      </w:tr>
      <w:tr w:rsidR="00C111A1" w:rsidRPr="009F51E0" w14:paraId="17F6D83E" w14:textId="77777777" w:rsidTr="000F2D08">
        <w:trPr>
          <w:ins w:id="1093" w:author="Jan-Christopher Pien" w:date="2014-05-28T14:09:00Z"/>
        </w:trPr>
        <w:tc>
          <w:tcPr>
            <w:tcW w:w="1413" w:type="dxa"/>
          </w:tcPr>
          <w:p w14:paraId="5A840D6F" w14:textId="662AC899" w:rsidR="00C111A1" w:rsidRPr="00B040E6" w:rsidRDefault="00C111A1" w:rsidP="000F2D08">
            <w:pPr>
              <w:rPr>
                <w:ins w:id="1094" w:author="Jan-Christopher Pien" w:date="2014-05-28T14:09:00Z"/>
                <w:i/>
                <w:lang w:val="en-GB"/>
              </w:rPr>
            </w:pPr>
            <w:ins w:id="1095" w:author="Jan-Christopher Pien" w:date="2014-05-28T14:10:00Z">
              <w:r w:rsidRPr="00C111A1">
                <w:rPr>
                  <w:i/>
                  <w:lang w:val="en-GB"/>
                </w:rPr>
                <w:t>longitude</w:t>
              </w:r>
            </w:ins>
          </w:p>
        </w:tc>
        <w:tc>
          <w:tcPr>
            <w:tcW w:w="7649" w:type="dxa"/>
          </w:tcPr>
          <w:p w14:paraId="17043877" w14:textId="18CBF42A" w:rsidR="00C111A1" w:rsidRDefault="00C111A1" w:rsidP="000F2D08">
            <w:pPr>
              <w:rPr>
                <w:ins w:id="1096" w:author="Jan-Christopher Pien" w:date="2014-05-28T14:09:00Z"/>
                <w:lang w:val="en-GB"/>
              </w:rPr>
            </w:pPr>
            <w:ins w:id="1097" w:author="Jan-Christopher Pien" w:date="2014-05-28T14:09:00Z">
              <w:r>
                <w:rPr>
                  <w:i/>
                  <w:lang w:val="en-GB"/>
                </w:rPr>
                <w:t xml:space="preserve">Optional: </w:t>
              </w:r>
            </w:ins>
            <w:ins w:id="1098" w:author="Jan-Christopher Pien" w:date="2014-05-28T14:10:00Z">
              <w:r>
                <w:rPr>
                  <w:lang w:val="en-GB"/>
                </w:rPr>
                <w:t xml:space="preserve">Longitude </w:t>
              </w:r>
            </w:ins>
            <w:ins w:id="1099" w:author="Jan-Christopher Pien" w:date="2014-05-28T14:09:00Z">
              <w:r>
                <w:rPr>
                  <w:lang w:val="en-GB"/>
                </w:rPr>
                <w:t>of the location</w:t>
              </w:r>
            </w:ins>
          </w:p>
        </w:tc>
      </w:tr>
    </w:tbl>
    <w:p w14:paraId="5D060254" w14:textId="77777777" w:rsidR="00C111A1" w:rsidRDefault="00C111A1" w:rsidP="00C111A1">
      <w:pPr>
        <w:pStyle w:val="berschrift3"/>
        <w:rPr>
          <w:ins w:id="1100" w:author="Jan-Christopher Pien" w:date="2014-05-28T14:09:00Z"/>
          <w:lang w:val="en-US"/>
        </w:rPr>
      </w:pPr>
      <w:ins w:id="1101" w:author="Jan-Christopher Pien" w:date="2014-05-28T14:09:00Z">
        <w:r>
          <w:rPr>
            <w:lang w:val="en-US"/>
          </w:rPr>
          <w:t>Return data</w:t>
        </w:r>
      </w:ins>
    </w:p>
    <w:p w14:paraId="4A94416F" w14:textId="77777777" w:rsidR="00C111A1" w:rsidRDefault="00C111A1" w:rsidP="00C111A1">
      <w:pPr>
        <w:rPr>
          <w:ins w:id="1102" w:author="Jan-Christopher Pien" w:date="2014-05-28T14:09:00Z"/>
          <w:lang w:val="en-US"/>
        </w:rPr>
      </w:pPr>
      <w:ins w:id="1103" w:author="Jan-Christopher Pien" w:date="2014-05-28T14:09:00Z">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ins>
    </w:p>
    <w:tbl>
      <w:tblPr>
        <w:tblStyle w:val="Tabellenraster"/>
        <w:tblW w:w="9067" w:type="dxa"/>
        <w:tblLook w:val="04A0" w:firstRow="1" w:lastRow="0" w:firstColumn="1" w:lastColumn="0" w:noHBand="0" w:noVBand="1"/>
      </w:tblPr>
      <w:tblGrid>
        <w:gridCol w:w="1729"/>
        <w:gridCol w:w="7338"/>
      </w:tblGrid>
      <w:tr w:rsidR="008E4DF9" w14:paraId="30FAA5D5" w14:textId="77777777" w:rsidTr="000F2D08">
        <w:trPr>
          <w:ins w:id="1104" w:author="Jan-Christopher Pien" w:date="2014-05-28T14:09:00Z"/>
        </w:trPr>
        <w:tc>
          <w:tcPr>
            <w:tcW w:w="1729" w:type="dxa"/>
          </w:tcPr>
          <w:p w14:paraId="349F0EE6" w14:textId="65E51B7D" w:rsidR="008E4DF9" w:rsidRDefault="008E4DF9" w:rsidP="008E4DF9">
            <w:pPr>
              <w:rPr>
                <w:ins w:id="1105" w:author="Jan-Christopher Pien" w:date="2014-05-28T14:09:00Z"/>
                <w:lang w:val="en-GB"/>
              </w:rPr>
            </w:pPr>
            <w:ins w:id="1106" w:author="Jan-Christopher Pien" w:date="2014-05-28T14:11:00Z">
              <w:r>
                <w:rPr>
                  <w:lang w:val="en-GB"/>
                </w:rPr>
                <w:t>id</w:t>
              </w:r>
            </w:ins>
          </w:p>
        </w:tc>
        <w:tc>
          <w:tcPr>
            <w:tcW w:w="7338" w:type="dxa"/>
          </w:tcPr>
          <w:p w14:paraId="550B63A5" w14:textId="740B140D" w:rsidR="008E4DF9" w:rsidRDefault="008E4DF9" w:rsidP="008E4DF9">
            <w:pPr>
              <w:rPr>
                <w:ins w:id="1107" w:author="Jan-Christopher Pien" w:date="2014-05-28T14:09:00Z"/>
                <w:lang w:val="en-GB"/>
              </w:rPr>
            </w:pPr>
            <w:ins w:id="1108" w:author="Jan-Christopher Pien" w:date="2014-05-28T14:11:00Z">
              <w:r>
                <w:rPr>
                  <w:lang w:val="en-GB"/>
                </w:rPr>
                <w:t>ID of location</w:t>
              </w:r>
            </w:ins>
          </w:p>
        </w:tc>
      </w:tr>
      <w:tr w:rsidR="008E4DF9" w14:paraId="70F34AB4" w14:textId="77777777" w:rsidTr="000F2D08">
        <w:trPr>
          <w:ins w:id="1109" w:author="Jan-Christopher Pien" w:date="2014-05-28T14:09:00Z"/>
        </w:trPr>
        <w:tc>
          <w:tcPr>
            <w:tcW w:w="1729" w:type="dxa"/>
          </w:tcPr>
          <w:p w14:paraId="1AB89DA5" w14:textId="5E4030FF" w:rsidR="008E4DF9" w:rsidRDefault="008E4DF9" w:rsidP="008E4DF9">
            <w:pPr>
              <w:rPr>
                <w:ins w:id="1110" w:author="Jan-Christopher Pien" w:date="2014-05-28T14:09:00Z"/>
                <w:lang w:val="en-GB"/>
              </w:rPr>
            </w:pPr>
            <w:ins w:id="1111" w:author="Jan-Christopher Pien" w:date="2014-05-28T14:11:00Z">
              <w:r>
                <w:rPr>
                  <w:lang w:val="en-GB"/>
                </w:rPr>
                <w:t>latitude</w:t>
              </w:r>
            </w:ins>
          </w:p>
        </w:tc>
        <w:tc>
          <w:tcPr>
            <w:tcW w:w="7338" w:type="dxa"/>
          </w:tcPr>
          <w:p w14:paraId="37847E6F" w14:textId="4984C495" w:rsidR="008E4DF9" w:rsidRDefault="008E4DF9" w:rsidP="008E4DF9">
            <w:pPr>
              <w:rPr>
                <w:ins w:id="1112" w:author="Jan-Christopher Pien" w:date="2014-05-28T14:09:00Z"/>
                <w:lang w:val="en-GB"/>
              </w:rPr>
            </w:pPr>
            <w:ins w:id="1113" w:author="Jan-Christopher Pien" w:date="2014-05-28T14:11:00Z">
              <w:r>
                <w:rPr>
                  <w:lang w:val="en-GB"/>
                </w:rPr>
                <w:t>Latitude of the location</w:t>
              </w:r>
            </w:ins>
          </w:p>
        </w:tc>
      </w:tr>
      <w:tr w:rsidR="008E4DF9" w14:paraId="0F380D8A" w14:textId="77777777" w:rsidTr="000F2D08">
        <w:trPr>
          <w:ins w:id="1114" w:author="Jan-Christopher Pien" w:date="2014-05-28T14:09:00Z"/>
        </w:trPr>
        <w:tc>
          <w:tcPr>
            <w:tcW w:w="1729" w:type="dxa"/>
          </w:tcPr>
          <w:p w14:paraId="4085C830" w14:textId="276E71BA" w:rsidR="008E4DF9" w:rsidRDefault="008E4DF9" w:rsidP="008E4DF9">
            <w:pPr>
              <w:rPr>
                <w:ins w:id="1115" w:author="Jan-Christopher Pien" w:date="2014-05-28T14:09:00Z"/>
                <w:lang w:val="en-GB"/>
              </w:rPr>
            </w:pPr>
            <w:ins w:id="1116" w:author="Jan-Christopher Pien" w:date="2014-05-28T14:11:00Z">
              <w:r>
                <w:rPr>
                  <w:lang w:val="en-GB"/>
                </w:rPr>
                <w:t>longitude</w:t>
              </w:r>
            </w:ins>
          </w:p>
        </w:tc>
        <w:tc>
          <w:tcPr>
            <w:tcW w:w="7338" w:type="dxa"/>
          </w:tcPr>
          <w:p w14:paraId="675DA962" w14:textId="50E66E4F" w:rsidR="008E4DF9" w:rsidRDefault="008E4DF9" w:rsidP="008E4DF9">
            <w:pPr>
              <w:rPr>
                <w:ins w:id="1117" w:author="Jan-Christopher Pien" w:date="2014-05-28T14:09:00Z"/>
                <w:lang w:val="en-GB"/>
              </w:rPr>
            </w:pPr>
            <w:ins w:id="1118" w:author="Jan-Christopher Pien" w:date="2014-05-28T14:11:00Z">
              <w:r>
                <w:rPr>
                  <w:lang w:val="en-GB"/>
                </w:rPr>
                <w:t>Longitude of the location</w:t>
              </w:r>
            </w:ins>
          </w:p>
        </w:tc>
      </w:tr>
      <w:tr w:rsidR="008E4DF9" w:rsidRPr="00B040E6" w14:paraId="00662FF6" w14:textId="77777777" w:rsidTr="000F2D08">
        <w:trPr>
          <w:ins w:id="1119" w:author="Jan-Christopher Pien" w:date="2014-05-28T14:09:00Z"/>
        </w:trPr>
        <w:tc>
          <w:tcPr>
            <w:tcW w:w="1729" w:type="dxa"/>
          </w:tcPr>
          <w:p w14:paraId="746C210D" w14:textId="555E56A8" w:rsidR="008E4DF9" w:rsidRDefault="008E4DF9" w:rsidP="008E4DF9">
            <w:pPr>
              <w:rPr>
                <w:ins w:id="1120" w:author="Jan-Christopher Pien" w:date="2014-05-28T14:09:00Z"/>
                <w:lang w:val="en-GB"/>
              </w:rPr>
            </w:pPr>
            <w:ins w:id="1121" w:author="Jan-Christopher Pien" w:date="2014-05-28T14:11:00Z">
              <w:r>
                <w:rPr>
                  <w:lang w:val="en-GB"/>
                </w:rPr>
                <w:t>title</w:t>
              </w:r>
            </w:ins>
          </w:p>
        </w:tc>
        <w:tc>
          <w:tcPr>
            <w:tcW w:w="7338" w:type="dxa"/>
          </w:tcPr>
          <w:p w14:paraId="733CD938" w14:textId="72106097" w:rsidR="008E4DF9" w:rsidRDefault="008E4DF9" w:rsidP="008E4DF9">
            <w:pPr>
              <w:rPr>
                <w:ins w:id="1122" w:author="Jan-Christopher Pien" w:date="2014-05-28T14:09:00Z"/>
                <w:lang w:val="en-GB"/>
              </w:rPr>
            </w:pPr>
            <w:ins w:id="1123" w:author="Jan-Christopher Pien" w:date="2014-05-28T14:11:00Z">
              <w:r>
                <w:rPr>
                  <w:lang w:val="en-GB"/>
                </w:rPr>
                <w:t>Title of the location</w:t>
              </w:r>
            </w:ins>
          </w:p>
        </w:tc>
      </w:tr>
    </w:tbl>
    <w:p w14:paraId="5DB25743" w14:textId="70A3150D" w:rsidR="00BA7ABC" w:rsidRDefault="00BA7ABC" w:rsidP="00BA7ABC">
      <w:pPr>
        <w:pStyle w:val="berschrift1"/>
        <w:rPr>
          <w:lang w:val="en-GB"/>
        </w:rPr>
      </w:pPr>
      <w:r>
        <w:rPr>
          <w:lang w:val="en-GB"/>
        </w:rPr>
        <w:lastRenderedPageBreak/>
        <w:t>locations/</w:t>
      </w:r>
      <w:r>
        <w:rPr>
          <w:b/>
          <w:lang w:val="en-GB"/>
        </w:rPr>
        <w:t>id</w:t>
      </w:r>
      <w:r>
        <w:rPr>
          <w:lang w:val="en-GB"/>
        </w:rPr>
        <w:t>/stories/story_count</w:t>
      </w:r>
      <w:ins w:id="1124" w:author="Jan-Christopher Pien" w:date="2014-05-28T11:02:00Z">
        <w:r w:rsidR="007A451C">
          <w:rPr>
            <w:lang w:val="en-GB"/>
          </w:rPr>
          <w:t>/</w:t>
        </w:r>
      </w:ins>
    </w:p>
    <w:p w14:paraId="1DCA9BA7" w14:textId="77777777" w:rsidR="00BA7ABC" w:rsidRDefault="00BA7ABC" w:rsidP="00BA7ABC">
      <w:pPr>
        <w:pStyle w:val="berschrift2"/>
        <w:rPr>
          <w:lang w:val="en-GB"/>
        </w:rPr>
      </w:pPr>
      <w:r>
        <w:rPr>
          <w:lang w:val="en-GB"/>
        </w:rPr>
        <w:t>GET</w:t>
      </w:r>
    </w:p>
    <w:p w14:paraId="00C2283E" w14:textId="77777777" w:rsidR="00BA7ABC" w:rsidRDefault="00BA7ABC" w:rsidP="00BA7ABC">
      <w:pPr>
        <w:rPr>
          <w:lang w:val="en-GB"/>
        </w:rPr>
      </w:pPr>
      <w:r>
        <w:rPr>
          <w:lang w:val="en-GB"/>
        </w:rPr>
        <w:t xml:space="preserve">This retrieves </w:t>
      </w:r>
      <w:del w:id="1125" w:author="Jan-Christopher Pien" w:date="2014-05-27T15:19:00Z">
        <w:r w:rsidDel="00606EDA">
          <w:rPr>
            <w:lang w:val="en-GB"/>
          </w:rPr>
          <w:delText>all locations in a certain area, which have at least one story attached to it</w:delText>
        </w:r>
      </w:del>
      <w:ins w:id="1126" w:author="Jan-Christopher Pien" w:date="2014-05-27T15:19:00Z">
        <w:r w:rsidR="00606EDA">
          <w:rPr>
            <w:lang w:val="en-GB"/>
          </w:rPr>
          <w:t>information for one particular location</w:t>
        </w:r>
      </w:ins>
      <w:r>
        <w:rPr>
          <w:lang w:val="en-GB"/>
        </w:rPr>
        <w:t>. This also includes the count of stories attached to the location</w:t>
      </w:r>
      <w:del w:id="1127" w:author="Jan-Christopher Pien" w:date="2014-05-28T11:01:00Z">
        <w:r w:rsidDel="0094191A">
          <w:rPr>
            <w:lang w:val="en-GB"/>
          </w:rPr>
          <w:delText>s</w:delText>
        </w:r>
      </w:del>
      <w:r>
        <w:rPr>
          <w:lang w:val="en-GB"/>
        </w:rPr>
        <w:t>.</w:t>
      </w:r>
    </w:p>
    <w:p w14:paraId="338E8C72" w14:textId="35B320AF" w:rsidR="00BA7ABC" w:rsidRDefault="00BA34FC" w:rsidP="00BA7ABC">
      <w:pPr>
        <w:pStyle w:val="berschrift3"/>
        <w:rPr>
          <w:lang w:val="en-GB"/>
        </w:rPr>
      </w:pPr>
      <w:ins w:id="1128" w:author="Jan-Christopher Pien" w:date="2014-05-28T12:23:00Z">
        <w:r>
          <w:rPr>
            <w:lang w:val="en-US"/>
          </w:rPr>
          <w:t>URL-</w:t>
        </w:r>
      </w:ins>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9F51E0" w14:paraId="4002074D" w14:textId="77777777" w:rsidTr="008F496A">
        <w:tc>
          <w:tcPr>
            <w:tcW w:w="1413" w:type="dxa"/>
          </w:tcPr>
          <w:p w14:paraId="7EAEB48C" w14:textId="77777777" w:rsidR="00BA7ABC" w:rsidRPr="00376806" w:rsidRDefault="00BA7ABC" w:rsidP="008F496A">
            <w:pPr>
              <w:rPr>
                <w:b/>
                <w:lang w:val="en-GB"/>
              </w:rPr>
            </w:pPr>
            <w:r>
              <w:rPr>
                <w:b/>
                <w:lang w:val="en-GB"/>
              </w:rPr>
              <w:t>id</w:t>
            </w:r>
          </w:p>
        </w:tc>
        <w:tc>
          <w:tcPr>
            <w:tcW w:w="7649" w:type="dxa"/>
          </w:tcPr>
          <w:p w14:paraId="0F5160FA" w14:textId="77777777" w:rsidR="00BA7ABC" w:rsidRDefault="00BA7ABC" w:rsidP="008F496A">
            <w:pPr>
              <w:rPr>
                <w:lang w:val="en-GB"/>
              </w:rPr>
            </w:pPr>
            <w:r>
              <w:rPr>
                <w:lang w:val="en-GB"/>
              </w:rPr>
              <w:t xml:space="preserve">ID of the </w:t>
            </w:r>
            <w:ins w:id="1129" w:author="Jan-Christopher Pien" w:date="2014-05-27T15:21:00Z">
              <w:r w:rsidR="00606EDA">
                <w:rPr>
                  <w:lang w:val="en-GB"/>
                </w:rPr>
                <w:t xml:space="preserve">location </w:t>
              </w:r>
            </w:ins>
            <w:del w:id="1130" w:author="Jan-Christopher Pien" w:date="2014-05-27T15:21:00Z">
              <w:r w:rsidDel="00606EDA">
                <w:rPr>
                  <w:lang w:val="en-GB"/>
                </w:rPr>
                <w:delText xml:space="preserve">story </w:delText>
              </w:r>
            </w:del>
            <w:r>
              <w:rPr>
                <w:lang w:val="en-GB"/>
              </w:rPr>
              <w:t>to be retrieved</w:t>
            </w:r>
          </w:p>
        </w:tc>
      </w:tr>
    </w:tbl>
    <w:p w14:paraId="0BD3A379" w14:textId="513306AA" w:rsidR="00A176FD" w:rsidRDefault="00A176FD" w:rsidP="00A176FD">
      <w:pPr>
        <w:pStyle w:val="berschrift3"/>
        <w:rPr>
          <w:ins w:id="1131" w:author="Jan-Christopher Pien" w:date="2014-06-02T15:32:00Z"/>
          <w:lang w:val="en-GB"/>
        </w:rPr>
        <w:pPrChange w:id="1132" w:author="Jan-Christopher Pien" w:date="2014-06-02T15:33:00Z">
          <w:pPr/>
        </w:pPrChange>
      </w:pPr>
      <w:ins w:id="1133" w:author="Jan-Christopher Pien" w:date="2014-06-02T15:33:00Z">
        <w:r>
          <w:rPr>
            <w:lang w:val="en-GB"/>
          </w:rPr>
          <w:t>Return data</w:t>
        </w:r>
      </w:ins>
    </w:p>
    <w:p w14:paraId="28DEDC75" w14:textId="48D692C8" w:rsidR="00BA7ABC" w:rsidDel="006A7265" w:rsidRDefault="00BA7ABC" w:rsidP="00A176FD">
      <w:pPr>
        <w:pStyle w:val="berschrift3"/>
        <w:spacing w:after="160"/>
        <w:rPr>
          <w:del w:id="1134" w:author="Jan-Christopher Pien" w:date="2014-06-02T15:32:00Z"/>
          <w:lang w:val="en-GB"/>
        </w:rPr>
        <w:pPrChange w:id="1135" w:author="Jan-Christopher Pien" w:date="2014-06-02T15:32:00Z">
          <w:pPr>
            <w:pStyle w:val="berschrift3"/>
          </w:pPr>
        </w:pPrChange>
      </w:pPr>
      <w:del w:id="1136" w:author="Jan-Christopher Pien" w:date="2014-06-02T15:33:00Z">
        <w:r w:rsidDel="00A176FD">
          <w:rPr>
            <w:lang w:val="en-GB"/>
          </w:rPr>
          <w:delText>Return data</w:delText>
        </w:r>
      </w:del>
    </w:p>
    <w:tbl>
      <w:tblPr>
        <w:tblStyle w:val="Tabellenraster"/>
        <w:tblW w:w="0" w:type="auto"/>
        <w:tblLook w:val="04A0" w:firstRow="1" w:lastRow="0" w:firstColumn="1" w:lastColumn="0" w:noHBand="0" w:noVBand="1"/>
      </w:tblPr>
      <w:tblGrid>
        <w:gridCol w:w="1361"/>
        <w:gridCol w:w="7701"/>
      </w:tblGrid>
      <w:tr w:rsidR="00BA7ABC" w:rsidRPr="009F51E0" w:rsidDel="006A7265" w14:paraId="670855DD" w14:textId="1A563ADB" w:rsidTr="008F496A">
        <w:trPr>
          <w:del w:id="1137" w:author="Jan-Christopher Pien" w:date="2014-06-02T15:32:00Z"/>
        </w:trPr>
        <w:tc>
          <w:tcPr>
            <w:tcW w:w="1129" w:type="dxa"/>
          </w:tcPr>
          <w:p w14:paraId="102AE7DF" w14:textId="77777777" w:rsidR="00A176FD" w:rsidRDefault="00A176FD" w:rsidP="00A176FD">
            <w:pPr>
              <w:rPr>
                <w:ins w:id="1138" w:author="Jan-Christopher Pien" w:date="2014-06-02T15:32:00Z"/>
                <w:lang w:val="en-GB"/>
              </w:rPr>
              <w:pPrChange w:id="1139" w:author="Jan-Christopher Pien" w:date="2014-06-02T15:32:00Z">
                <w:pPr/>
              </w:pPrChange>
            </w:pPr>
          </w:p>
          <w:p w14:paraId="08BC32EC" w14:textId="3CC66AFB" w:rsidR="00BA7ABC" w:rsidDel="006A7265" w:rsidRDefault="00BA7ABC" w:rsidP="006A7265">
            <w:pPr>
              <w:pStyle w:val="berschrift3"/>
              <w:rPr>
                <w:del w:id="1140" w:author="Jan-Christopher Pien" w:date="2014-06-02T15:32:00Z"/>
                <w:lang w:val="en-GB"/>
              </w:rPr>
              <w:pPrChange w:id="1141" w:author="Jan-Christopher Pien" w:date="2014-06-02T15:32:00Z">
                <w:pPr/>
              </w:pPrChange>
            </w:pPr>
            <w:del w:id="1142" w:author="Jan-Christopher Pien" w:date="2014-06-02T15:32:00Z">
              <w:r w:rsidDel="006A7265">
                <w:rPr>
                  <w:lang w:val="en-GB"/>
                </w:rPr>
                <w:delText>locations</w:delText>
              </w:r>
            </w:del>
          </w:p>
        </w:tc>
        <w:tc>
          <w:tcPr>
            <w:tcW w:w="7933" w:type="dxa"/>
          </w:tcPr>
          <w:p w14:paraId="36FA46FA" w14:textId="44E7238A" w:rsidR="00BA7ABC" w:rsidDel="006A7265" w:rsidRDefault="00BA7ABC" w:rsidP="006A7265">
            <w:pPr>
              <w:pStyle w:val="berschrift3"/>
              <w:rPr>
                <w:del w:id="1143" w:author="Jan-Christopher Pien" w:date="2014-06-02T15:32:00Z"/>
              </w:rPr>
              <w:pPrChange w:id="1144" w:author="Jan-Christopher Pien" w:date="2014-06-02T15:32:00Z">
                <w:pPr/>
              </w:pPrChange>
            </w:pPr>
            <w:del w:id="1145" w:author="Jan-Christopher Pien" w:date="2014-06-02T15:32:00Z">
              <w:r w:rsidDel="006A7265">
                <w:delText>List of locations:</w:delText>
              </w:r>
            </w:del>
          </w:p>
          <w:tbl>
            <w:tblPr>
              <w:tblStyle w:val="Tabellenraster"/>
              <w:tblW w:w="0" w:type="auto"/>
              <w:tblLook w:val="04A0" w:firstRow="1" w:lastRow="0" w:firstColumn="1" w:lastColumn="0" w:noHBand="0" w:noVBand="1"/>
            </w:tblPr>
            <w:tblGrid>
              <w:gridCol w:w="1444"/>
              <w:gridCol w:w="6031"/>
            </w:tblGrid>
            <w:tr w:rsidR="00606EDA" w:rsidDel="006A7265" w14:paraId="212688C5" w14:textId="78C9E66B" w:rsidTr="008F496A">
              <w:trPr>
                <w:del w:id="1146" w:author="Jan-Christopher Pien" w:date="2014-06-02T15:32:00Z"/>
              </w:trPr>
              <w:tc>
                <w:tcPr>
                  <w:tcW w:w="1447" w:type="dxa"/>
                </w:tcPr>
                <w:p w14:paraId="52D574B7" w14:textId="1AD3B8D3" w:rsidR="00606EDA" w:rsidDel="006A7265" w:rsidRDefault="00606EDA" w:rsidP="006A7265">
                  <w:pPr>
                    <w:pStyle w:val="berschrift3"/>
                    <w:rPr>
                      <w:del w:id="1147" w:author="Jan-Christopher Pien" w:date="2014-06-02T15:32:00Z"/>
                      <w:lang w:val="en-GB"/>
                    </w:rPr>
                    <w:pPrChange w:id="1148" w:author="Jan-Christopher Pien" w:date="2014-06-02T15:32:00Z">
                      <w:pPr/>
                    </w:pPrChange>
                  </w:pPr>
                  <w:del w:id="1149" w:author="Jan-Christopher Pien" w:date="2014-06-02T15:32:00Z">
                    <w:r w:rsidDel="006A7265">
                      <w:rPr>
                        <w:lang w:val="en-GB"/>
                      </w:rPr>
                      <w:delText>latitude</w:delText>
                    </w:r>
                  </w:del>
                </w:p>
              </w:tc>
              <w:tc>
                <w:tcPr>
                  <w:tcW w:w="6260" w:type="dxa"/>
                </w:tcPr>
                <w:p w14:paraId="61EB764E" w14:textId="3975D71B" w:rsidR="00606EDA" w:rsidDel="006A7265" w:rsidRDefault="00606EDA" w:rsidP="006A7265">
                  <w:pPr>
                    <w:pStyle w:val="berschrift3"/>
                    <w:rPr>
                      <w:del w:id="1150" w:author="Jan-Christopher Pien" w:date="2014-06-02T15:32:00Z"/>
                      <w:lang w:val="en-GB"/>
                    </w:rPr>
                    <w:pPrChange w:id="1151" w:author="Jan-Christopher Pien" w:date="2014-06-02T15:32:00Z">
                      <w:pPr/>
                    </w:pPrChange>
                  </w:pPr>
                  <w:del w:id="1152" w:author="Jan-Christopher Pien" w:date="2014-06-02T15:32:00Z">
                    <w:r w:rsidDel="006A7265">
                      <w:rPr>
                        <w:lang w:val="en-GB"/>
                      </w:rPr>
                      <w:delText>Latitude of the location</w:delText>
                    </w:r>
                  </w:del>
                </w:p>
              </w:tc>
            </w:tr>
            <w:tr w:rsidR="00606EDA" w:rsidDel="006A7265" w14:paraId="1113B4B0" w14:textId="12236753" w:rsidTr="008F496A">
              <w:trPr>
                <w:del w:id="1153" w:author="Jan-Christopher Pien" w:date="2014-06-02T15:32:00Z"/>
              </w:trPr>
              <w:tc>
                <w:tcPr>
                  <w:tcW w:w="1447" w:type="dxa"/>
                </w:tcPr>
                <w:p w14:paraId="5E59BFC3" w14:textId="447ED77A" w:rsidR="00606EDA" w:rsidDel="006A7265" w:rsidRDefault="00606EDA" w:rsidP="006A7265">
                  <w:pPr>
                    <w:pStyle w:val="berschrift3"/>
                    <w:rPr>
                      <w:del w:id="1154" w:author="Jan-Christopher Pien" w:date="2014-06-02T15:32:00Z"/>
                      <w:lang w:val="en-GB"/>
                    </w:rPr>
                    <w:pPrChange w:id="1155" w:author="Jan-Christopher Pien" w:date="2014-06-02T15:32:00Z">
                      <w:pPr/>
                    </w:pPrChange>
                  </w:pPr>
                  <w:del w:id="1156" w:author="Jan-Christopher Pien" w:date="2014-06-02T15:32:00Z">
                    <w:r w:rsidDel="006A7265">
                      <w:rPr>
                        <w:lang w:val="en-GB"/>
                      </w:rPr>
                      <w:delText>longitude</w:delText>
                    </w:r>
                  </w:del>
                </w:p>
              </w:tc>
              <w:tc>
                <w:tcPr>
                  <w:tcW w:w="6260" w:type="dxa"/>
                </w:tcPr>
                <w:p w14:paraId="341E7FA5" w14:textId="6B5E0CF1" w:rsidR="00606EDA" w:rsidDel="006A7265" w:rsidRDefault="00606EDA" w:rsidP="006A7265">
                  <w:pPr>
                    <w:pStyle w:val="berschrift3"/>
                    <w:rPr>
                      <w:del w:id="1157" w:author="Jan-Christopher Pien" w:date="2014-06-02T15:32:00Z"/>
                      <w:lang w:val="en-GB"/>
                    </w:rPr>
                    <w:pPrChange w:id="1158" w:author="Jan-Christopher Pien" w:date="2014-06-02T15:32:00Z">
                      <w:pPr/>
                    </w:pPrChange>
                  </w:pPr>
                  <w:del w:id="1159" w:author="Jan-Christopher Pien" w:date="2014-06-02T15:32:00Z">
                    <w:r w:rsidDel="006A7265">
                      <w:rPr>
                        <w:lang w:val="en-GB"/>
                      </w:rPr>
                      <w:delText>Longitude of the location</w:delText>
                    </w:r>
                  </w:del>
                </w:p>
              </w:tc>
            </w:tr>
            <w:tr w:rsidR="00606EDA" w:rsidDel="006A7265" w14:paraId="3CDB47D4" w14:textId="6C27F510" w:rsidTr="008F496A">
              <w:trPr>
                <w:del w:id="1160" w:author="Jan-Christopher Pien" w:date="2014-06-02T15:32:00Z"/>
              </w:trPr>
              <w:tc>
                <w:tcPr>
                  <w:tcW w:w="1447" w:type="dxa"/>
                </w:tcPr>
                <w:p w14:paraId="3C076BF3" w14:textId="68EAC12D" w:rsidR="00606EDA" w:rsidDel="006A7265" w:rsidRDefault="00606EDA" w:rsidP="006A7265">
                  <w:pPr>
                    <w:pStyle w:val="berschrift3"/>
                    <w:rPr>
                      <w:del w:id="1161" w:author="Jan-Christopher Pien" w:date="2014-06-02T15:32:00Z"/>
                      <w:lang w:val="en-GB"/>
                    </w:rPr>
                    <w:pPrChange w:id="1162" w:author="Jan-Christopher Pien" w:date="2014-06-02T15:32:00Z">
                      <w:pPr/>
                    </w:pPrChange>
                  </w:pPr>
                  <w:del w:id="1163" w:author="Jan-Christopher Pien" w:date="2014-06-02T15:32:00Z">
                    <w:r w:rsidDel="006A7265">
                      <w:rPr>
                        <w:lang w:val="en-GB"/>
                      </w:rPr>
                      <w:delText>title</w:delText>
                    </w:r>
                  </w:del>
                </w:p>
              </w:tc>
              <w:tc>
                <w:tcPr>
                  <w:tcW w:w="6260" w:type="dxa"/>
                </w:tcPr>
                <w:p w14:paraId="03C522F8" w14:textId="0AA4B7B3" w:rsidR="00606EDA" w:rsidDel="006A7265" w:rsidRDefault="00606EDA" w:rsidP="006A7265">
                  <w:pPr>
                    <w:pStyle w:val="berschrift3"/>
                    <w:rPr>
                      <w:del w:id="1164" w:author="Jan-Christopher Pien" w:date="2014-06-02T15:32:00Z"/>
                      <w:lang w:val="en-GB"/>
                    </w:rPr>
                    <w:pPrChange w:id="1165" w:author="Jan-Christopher Pien" w:date="2014-06-02T15:32:00Z">
                      <w:pPr/>
                    </w:pPrChange>
                  </w:pPr>
                  <w:del w:id="1166" w:author="Jan-Christopher Pien" w:date="2014-06-02T15:32:00Z">
                    <w:r w:rsidDel="006A7265">
                      <w:rPr>
                        <w:lang w:val="en-GB"/>
                      </w:rPr>
                      <w:delText>Title of the location</w:delText>
                    </w:r>
                  </w:del>
                </w:p>
              </w:tc>
            </w:tr>
            <w:tr w:rsidR="00606EDA" w:rsidRPr="009F51E0" w:rsidDel="006A7265" w14:paraId="3AE55D74" w14:textId="5E1137FC" w:rsidTr="008F496A">
              <w:trPr>
                <w:del w:id="1167" w:author="Jan-Christopher Pien" w:date="2014-06-02T15:32:00Z"/>
              </w:trPr>
              <w:tc>
                <w:tcPr>
                  <w:tcW w:w="1447" w:type="dxa"/>
                </w:tcPr>
                <w:p w14:paraId="435F71A6" w14:textId="6CF04E4E" w:rsidR="00606EDA" w:rsidDel="006A7265" w:rsidRDefault="00606EDA" w:rsidP="006A7265">
                  <w:pPr>
                    <w:pStyle w:val="berschrift3"/>
                    <w:rPr>
                      <w:del w:id="1168" w:author="Jan-Christopher Pien" w:date="2014-06-02T15:32:00Z"/>
                      <w:lang w:val="en-GB"/>
                    </w:rPr>
                    <w:pPrChange w:id="1169" w:author="Jan-Christopher Pien" w:date="2014-06-02T15:32:00Z">
                      <w:pPr/>
                    </w:pPrChange>
                  </w:pPr>
                  <w:del w:id="1170" w:author="Jan-Christopher Pien" w:date="2014-06-02T15:32:00Z">
                    <w:r w:rsidDel="006A7265">
                      <w:rPr>
                        <w:lang w:val="en-GB"/>
                      </w:rPr>
                      <w:delText>story_count</w:delText>
                    </w:r>
                  </w:del>
                </w:p>
              </w:tc>
              <w:tc>
                <w:tcPr>
                  <w:tcW w:w="6260" w:type="dxa"/>
                </w:tcPr>
                <w:p w14:paraId="3F97BAC8" w14:textId="33E472B4" w:rsidR="00606EDA" w:rsidDel="006A7265" w:rsidRDefault="00606EDA" w:rsidP="006A7265">
                  <w:pPr>
                    <w:pStyle w:val="berschrift3"/>
                    <w:rPr>
                      <w:del w:id="1171" w:author="Jan-Christopher Pien" w:date="2014-06-02T15:32:00Z"/>
                      <w:lang w:val="en-GB"/>
                    </w:rPr>
                    <w:pPrChange w:id="1172" w:author="Jan-Christopher Pien" w:date="2014-06-02T15:32:00Z">
                      <w:pPr/>
                    </w:pPrChange>
                  </w:pPr>
                  <w:del w:id="1173" w:author="Jan-Christopher Pien" w:date="2014-06-02T15:32:00Z">
                    <w:r w:rsidDel="006A7265">
                      <w:rPr>
                        <w:lang w:val="en-GB"/>
                      </w:rPr>
                      <w:delText>Number of stories attached to the location</w:delText>
                    </w:r>
                  </w:del>
                </w:p>
              </w:tc>
            </w:tr>
          </w:tbl>
          <w:p w14:paraId="0C3EF9F8" w14:textId="559D9B28" w:rsidR="00BA7ABC" w:rsidDel="006A7265" w:rsidRDefault="00BA7ABC" w:rsidP="006A7265">
            <w:pPr>
              <w:pStyle w:val="berschrift3"/>
              <w:rPr>
                <w:del w:id="1174" w:author="Jan-Christopher Pien" w:date="2014-06-02T15:32:00Z"/>
                <w:lang w:val="en-GB"/>
              </w:rPr>
              <w:pPrChange w:id="1175" w:author="Jan-Christopher Pien" w:date="2014-06-02T15:32:00Z">
                <w:pPr/>
              </w:pPrChange>
            </w:pPr>
          </w:p>
        </w:tc>
      </w:tr>
      <w:tr w:rsidR="006A7265" w14:paraId="696CAD3F" w14:textId="77777777" w:rsidTr="006A7265">
        <w:trPr>
          <w:ins w:id="1176" w:author="Jan-Christopher Pien" w:date="2014-06-02T15:32:00Z"/>
        </w:trPr>
        <w:tc>
          <w:tcPr>
            <w:tcW w:w="1129" w:type="dxa"/>
          </w:tcPr>
          <w:p w14:paraId="791C978E" w14:textId="77777777" w:rsidR="006A7265" w:rsidRDefault="006A7265" w:rsidP="00A176FD">
            <w:pPr>
              <w:rPr>
                <w:ins w:id="1177" w:author="Jan-Christopher Pien" w:date="2014-06-02T15:32:00Z"/>
                <w:lang w:val="en-GB"/>
              </w:rPr>
              <w:pPrChange w:id="1178" w:author="Jan-Christopher Pien" w:date="2014-06-02T15:32:00Z">
                <w:pPr/>
              </w:pPrChange>
            </w:pPr>
            <w:ins w:id="1179" w:author="Jan-Christopher Pien" w:date="2014-06-02T15:32:00Z">
              <w:r>
                <w:rPr>
                  <w:lang w:val="en-GB"/>
                </w:rPr>
                <w:t>id</w:t>
              </w:r>
            </w:ins>
          </w:p>
        </w:tc>
        <w:tc>
          <w:tcPr>
            <w:tcW w:w="7933" w:type="dxa"/>
          </w:tcPr>
          <w:p w14:paraId="58EF2509" w14:textId="77777777" w:rsidR="006A7265" w:rsidRDefault="006A7265" w:rsidP="003A0881">
            <w:pPr>
              <w:rPr>
                <w:ins w:id="1180" w:author="Jan-Christopher Pien" w:date="2014-06-02T15:32:00Z"/>
                <w:lang w:val="en-GB"/>
              </w:rPr>
            </w:pPr>
            <w:ins w:id="1181" w:author="Jan-Christopher Pien" w:date="2014-06-02T15:32:00Z">
              <w:r>
                <w:rPr>
                  <w:lang w:val="en-GB"/>
                </w:rPr>
                <w:t>ID of location</w:t>
              </w:r>
            </w:ins>
          </w:p>
        </w:tc>
      </w:tr>
      <w:tr w:rsidR="006A7265" w14:paraId="6AF488E2" w14:textId="77777777" w:rsidTr="006A7265">
        <w:trPr>
          <w:ins w:id="1182" w:author="Jan-Christopher Pien" w:date="2014-06-02T15:32:00Z"/>
        </w:trPr>
        <w:tc>
          <w:tcPr>
            <w:tcW w:w="1129" w:type="dxa"/>
          </w:tcPr>
          <w:p w14:paraId="093F4812" w14:textId="77777777" w:rsidR="006A7265" w:rsidRDefault="006A7265" w:rsidP="003A0881">
            <w:pPr>
              <w:rPr>
                <w:ins w:id="1183" w:author="Jan-Christopher Pien" w:date="2014-06-02T15:32:00Z"/>
                <w:lang w:val="en-GB"/>
              </w:rPr>
            </w:pPr>
            <w:ins w:id="1184" w:author="Jan-Christopher Pien" w:date="2014-06-02T15:32:00Z">
              <w:r>
                <w:rPr>
                  <w:lang w:val="en-GB"/>
                </w:rPr>
                <w:t>latitude</w:t>
              </w:r>
            </w:ins>
          </w:p>
        </w:tc>
        <w:tc>
          <w:tcPr>
            <w:tcW w:w="7933" w:type="dxa"/>
          </w:tcPr>
          <w:p w14:paraId="5BBC8985" w14:textId="77777777" w:rsidR="006A7265" w:rsidRDefault="006A7265" w:rsidP="003A0881">
            <w:pPr>
              <w:rPr>
                <w:ins w:id="1185" w:author="Jan-Christopher Pien" w:date="2014-06-02T15:32:00Z"/>
                <w:lang w:val="en-GB"/>
              </w:rPr>
            </w:pPr>
            <w:ins w:id="1186" w:author="Jan-Christopher Pien" w:date="2014-06-02T15:32:00Z">
              <w:r>
                <w:rPr>
                  <w:lang w:val="en-GB"/>
                </w:rPr>
                <w:t>Latitude of the location</w:t>
              </w:r>
            </w:ins>
          </w:p>
        </w:tc>
      </w:tr>
      <w:tr w:rsidR="006A7265" w14:paraId="773841B1" w14:textId="77777777" w:rsidTr="006A7265">
        <w:trPr>
          <w:ins w:id="1187" w:author="Jan-Christopher Pien" w:date="2014-06-02T15:32:00Z"/>
        </w:trPr>
        <w:tc>
          <w:tcPr>
            <w:tcW w:w="1129" w:type="dxa"/>
          </w:tcPr>
          <w:p w14:paraId="42343093" w14:textId="77777777" w:rsidR="006A7265" w:rsidRDefault="006A7265" w:rsidP="003A0881">
            <w:pPr>
              <w:rPr>
                <w:ins w:id="1188" w:author="Jan-Christopher Pien" w:date="2014-06-02T15:32:00Z"/>
                <w:lang w:val="en-GB"/>
              </w:rPr>
            </w:pPr>
            <w:ins w:id="1189" w:author="Jan-Christopher Pien" w:date="2014-06-02T15:32:00Z">
              <w:r>
                <w:rPr>
                  <w:lang w:val="en-GB"/>
                </w:rPr>
                <w:t>longitude</w:t>
              </w:r>
            </w:ins>
          </w:p>
        </w:tc>
        <w:tc>
          <w:tcPr>
            <w:tcW w:w="7933" w:type="dxa"/>
          </w:tcPr>
          <w:p w14:paraId="67385596" w14:textId="77777777" w:rsidR="006A7265" w:rsidRDefault="006A7265" w:rsidP="003A0881">
            <w:pPr>
              <w:rPr>
                <w:ins w:id="1190" w:author="Jan-Christopher Pien" w:date="2014-06-02T15:32:00Z"/>
                <w:lang w:val="en-GB"/>
              </w:rPr>
            </w:pPr>
            <w:ins w:id="1191" w:author="Jan-Christopher Pien" w:date="2014-06-02T15:32:00Z">
              <w:r>
                <w:rPr>
                  <w:lang w:val="en-GB"/>
                </w:rPr>
                <w:t>Longitude of the location</w:t>
              </w:r>
            </w:ins>
          </w:p>
        </w:tc>
      </w:tr>
      <w:tr w:rsidR="006A7265" w:rsidRPr="000A1164" w14:paraId="25323F97" w14:textId="77777777" w:rsidTr="006A7265">
        <w:trPr>
          <w:ins w:id="1192" w:author="Jan-Christopher Pien" w:date="2014-06-02T15:32:00Z"/>
        </w:trPr>
        <w:tc>
          <w:tcPr>
            <w:tcW w:w="1129" w:type="dxa"/>
          </w:tcPr>
          <w:p w14:paraId="443D1A36" w14:textId="77777777" w:rsidR="006A7265" w:rsidRPr="00B2182E" w:rsidRDefault="006A7265" w:rsidP="003A0881">
            <w:pPr>
              <w:rPr>
                <w:ins w:id="1193" w:author="Jan-Christopher Pien" w:date="2014-06-02T15:32:00Z"/>
                <w:i/>
                <w:lang w:val="en-GB"/>
              </w:rPr>
            </w:pPr>
            <w:ins w:id="1194" w:author="Jan-Christopher Pien" w:date="2014-06-02T15:32:00Z">
              <w:r w:rsidRPr="00B2182E">
                <w:rPr>
                  <w:i/>
                  <w:lang w:val="en-GB"/>
                </w:rPr>
                <w:t>altitude</w:t>
              </w:r>
            </w:ins>
          </w:p>
        </w:tc>
        <w:tc>
          <w:tcPr>
            <w:tcW w:w="7933" w:type="dxa"/>
          </w:tcPr>
          <w:p w14:paraId="77236DA5" w14:textId="77777777" w:rsidR="006A7265" w:rsidRDefault="006A7265" w:rsidP="003A0881">
            <w:pPr>
              <w:rPr>
                <w:ins w:id="1195" w:author="Jan-Christopher Pien" w:date="2014-06-02T15:32:00Z"/>
                <w:lang w:val="en-GB"/>
              </w:rPr>
            </w:pPr>
            <w:ins w:id="1196" w:author="Jan-Christopher Pien" w:date="2014-06-02T15:32:00Z">
              <w:r w:rsidRPr="00B2182E">
                <w:rPr>
                  <w:i/>
                  <w:lang w:val="en-GB"/>
                </w:rPr>
                <w:t xml:space="preserve">Optional: </w:t>
              </w:r>
              <w:r>
                <w:rPr>
                  <w:lang w:val="en-GB"/>
                </w:rPr>
                <w:t>Altitude of the location in meters</w:t>
              </w:r>
            </w:ins>
          </w:p>
        </w:tc>
      </w:tr>
      <w:tr w:rsidR="006A7265" w14:paraId="245BD22F" w14:textId="77777777" w:rsidTr="006A7265">
        <w:trPr>
          <w:ins w:id="1197" w:author="Jan-Christopher Pien" w:date="2014-06-02T15:32:00Z"/>
        </w:trPr>
        <w:tc>
          <w:tcPr>
            <w:tcW w:w="1129" w:type="dxa"/>
          </w:tcPr>
          <w:p w14:paraId="13BE4605" w14:textId="77777777" w:rsidR="006A7265" w:rsidRDefault="006A7265" w:rsidP="003A0881">
            <w:pPr>
              <w:rPr>
                <w:ins w:id="1198" w:author="Jan-Christopher Pien" w:date="2014-06-02T15:32:00Z"/>
                <w:lang w:val="en-GB"/>
              </w:rPr>
            </w:pPr>
            <w:ins w:id="1199" w:author="Jan-Christopher Pien" w:date="2014-06-02T15:32:00Z">
              <w:r>
                <w:rPr>
                  <w:lang w:val="en-GB"/>
                </w:rPr>
                <w:t>title</w:t>
              </w:r>
            </w:ins>
          </w:p>
        </w:tc>
        <w:tc>
          <w:tcPr>
            <w:tcW w:w="7933" w:type="dxa"/>
          </w:tcPr>
          <w:p w14:paraId="0590F035" w14:textId="77777777" w:rsidR="006A7265" w:rsidRDefault="006A7265" w:rsidP="003A0881">
            <w:pPr>
              <w:rPr>
                <w:ins w:id="1200" w:author="Jan-Christopher Pien" w:date="2014-06-02T15:32:00Z"/>
                <w:lang w:val="en-GB"/>
              </w:rPr>
            </w:pPr>
            <w:ins w:id="1201" w:author="Jan-Christopher Pien" w:date="2014-06-02T15:32:00Z">
              <w:r>
                <w:rPr>
                  <w:lang w:val="en-GB"/>
                </w:rPr>
                <w:t>Title of the location</w:t>
              </w:r>
            </w:ins>
          </w:p>
        </w:tc>
      </w:tr>
      <w:tr w:rsidR="006A7265" w:rsidRPr="000A1164" w14:paraId="7428D46E" w14:textId="77777777" w:rsidTr="006A7265">
        <w:trPr>
          <w:ins w:id="1202" w:author="Jan-Christopher Pien" w:date="2014-06-02T15:32:00Z"/>
        </w:trPr>
        <w:tc>
          <w:tcPr>
            <w:tcW w:w="1129" w:type="dxa"/>
          </w:tcPr>
          <w:p w14:paraId="719B2000" w14:textId="77777777" w:rsidR="006A7265" w:rsidRPr="00B2182E" w:rsidRDefault="006A7265" w:rsidP="003A0881">
            <w:pPr>
              <w:rPr>
                <w:ins w:id="1203" w:author="Jan-Christopher Pien" w:date="2014-06-02T15:32:00Z"/>
                <w:i/>
                <w:lang w:val="en-GB"/>
              </w:rPr>
            </w:pPr>
            <w:ins w:id="1204" w:author="Jan-Christopher Pien" w:date="2014-06-02T15:32:00Z">
              <w:r w:rsidRPr="00B2182E">
                <w:rPr>
                  <w:i/>
                  <w:lang w:val="en-GB"/>
                </w:rPr>
                <w:t>description</w:t>
              </w:r>
            </w:ins>
          </w:p>
        </w:tc>
        <w:tc>
          <w:tcPr>
            <w:tcW w:w="7933" w:type="dxa"/>
          </w:tcPr>
          <w:p w14:paraId="6727926A" w14:textId="77777777" w:rsidR="006A7265" w:rsidRDefault="006A7265" w:rsidP="003A0881">
            <w:pPr>
              <w:rPr>
                <w:ins w:id="1205" w:author="Jan-Christopher Pien" w:date="2014-06-02T15:32:00Z"/>
                <w:lang w:val="en-GB"/>
              </w:rPr>
            </w:pPr>
            <w:ins w:id="1206" w:author="Jan-Christopher Pien" w:date="2014-06-02T15:32:00Z">
              <w:r w:rsidRPr="00B2182E">
                <w:rPr>
                  <w:i/>
                  <w:lang w:val="en-GB"/>
                </w:rPr>
                <w:t>Optional:</w:t>
              </w:r>
              <w:r>
                <w:rPr>
                  <w:lang w:val="en-GB"/>
                </w:rPr>
                <w:t xml:space="preserve"> Description of the location</w:t>
              </w:r>
            </w:ins>
          </w:p>
        </w:tc>
      </w:tr>
      <w:tr w:rsidR="006A7265" w:rsidRPr="000A1164" w14:paraId="095A4934" w14:textId="77777777" w:rsidTr="006A7265">
        <w:trPr>
          <w:ins w:id="1207" w:author="Jan-Christopher Pien" w:date="2014-06-02T15:32:00Z"/>
        </w:trPr>
        <w:tc>
          <w:tcPr>
            <w:tcW w:w="1129" w:type="dxa"/>
          </w:tcPr>
          <w:p w14:paraId="5D6A7DB0" w14:textId="77777777" w:rsidR="006A7265" w:rsidRPr="00B2182E" w:rsidRDefault="006A7265" w:rsidP="003A0881">
            <w:pPr>
              <w:rPr>
                <w:ins w:id="1208" w:author="Jan-Christopher Pien" w:date="2014-06-02T15:32:00Z"/>
                <w:i/>
                <w:lang w:val="en-GB"/>
              </w:rPr>
            </w:pPr>
            <w:ins w:id="1209" w:author="Jan-Christopher Pien" w:date="2014-06-02T15:32:00Z">
              <w:r>
                <w:rPr>
                  <w:i/>
                  <w:lang w:val="en-GB"/>
                </w:rPr>
                <w:t>dbpedia_link</w:t>
              </w:r>
            </w:ins>
          </w:p>
        </w:tc>
        <w:tc>
          <w:tcPr>
            <w:tcW w:w="7933" w:type="dxa"/>
          </w:tcPr>
          <w:p w14:paraId="5964C159" w14:textId="77777777" w:rsidR="006A7265" w:rsidRPr="00B2182E" w:rsidRDefault="006A7265" w:rsidP="003A0881">
            <w:pPr>
              <w:rPr>
                <w:ins w:id="1210" w:author="Jan-Christopher Pien" w:date="2014-06-02T15:32:00Z"/>
                <w:lang w:val="en-GB"/>
              </w:rPr>
            </w:pPr>
            <w:ins w:id="1211" w:author="Jan-Christopher Pien" w:date="2014-06-02T15:32:00Z">
              <w:r>
                <w:rPr>
                  <w:i/>
                  <w:lang w:val="en-GB"/>
                </w:rPr>
                <w:t xml:space="preserve">Optional: </w:t>
              </w:r>
              <w:r>
                <w:rPr>
                  <w:lang w:val="en-GB"/>
                </w:rPr>
                <w:t>Link to a DBPedia-Page describing the location</w:t>
              </w:r>
            </w:ins>
          </w:p>
        </w:tc>
      </w:tr>
      <w:tr w:rsidR="006A7265" w:rsidRPr="000A1164" w14:paraId="0DB282B7" w14:textId="77777777" w:rsidTr="006A7265">
        <w:trPr>
          <w:ins w:id="1212" w:author="Jan-Christopher Pien" w:date="2014-06-02T15:32:00Z"/>
        </w:trPr>
        <w:tc>
          <w:tcPr>
            <w:tcW w:w="1129" w:type="dxa"/>
          </w:tcPr>
          <w:p w14:paraId="67B70982" w14:textId="77777777" w:rsidR="006A7265" w:rsidRPr="000A1164" w:rsidRDefault="006A7265" w:rsidP="003A0881">
            <w:pPr>
              <w:rPr>
                <w:ins w:id="1213" w:author="Jan-Christopher Pien" w:date="2014-06-02T15:32:00Z"/>
                <w:lang w:val="en-US"/>
              </w:rPr>
            </w:pPr>
            <w:ins w:id="1214" w:author="Jan-Christopher Pien" w:date="2014-06-02T15:32:00Z">
              <w:r>
                <w:rPr>
                  <w:lang w:val="en-US"/>
                </w:rPr>
                <w:t>created</w:t>
              </w:r>
            </w:ins>
          </w:p>
        </w:tc>
        <w:tc>
          <w:tcPr>
            <w:tcW w:w="7933" w:type="dxa"/>
          </w:tcPr>
          <w:p w14:paraId="73F4B436" w14:textId="77777777" w:rsidR="006A7265" w:rsidRPr="000A1164" w:rsidRDefault="006A7265" w:rsidP="003A0881">
            <w:pPr>
              <w:rPr>
                <w:ins w:id="1215" w:author="Jan-Christopher Pien" w:date="2014-06-02T15:32:00Z"/>
                <w:lang w:val="en-GB"/>
              </w:rPr>
            </w:pPr>
            <w:ins w:id="1216" w:author="Jan-Christopher Pien" w:date="2014-06-02T15:32:00Z">
              <w:r>
                <w:rPr>
                  <w:lang w:val="en-GB"/>
                </w:rPr>
                <w:t>Date and time of creation</w:t>
              </w:r>
            </w:ins>
          </w:p>
        </w:tc>
      </w:tr>
      <w:tr w:rsidR="006A7265" w14:paraId="0F2EF340" w14:textId="77777777" w:rsidTr="006A7265">
        <w:trPr>
          <w:ins w:id="1217" w:author="Jan-Christopher Pien" w:date="2014-06-02T15:32:00Z"/>
        </w:trPr>
        <w:tc>
          <w:tcPr>
            <w:tcW w:w="1129" w:type="dxa"/>
          </w:tcPr>
          <w:p w14:paraId="144D6D24" w14:textId="77777777" w:rsidR="006A7265" w:rsidRDefault="006A7265" w:rsidP="003A0881">
            <w:pPr>
              <w:rPr>
                <w:ins w:id="1218" w:author="Jan-Christopher Pien" w:date="2014-06-02T15:32:00Z"/>
                <w:lang w:val="en-US"/>
              </w:rPr>
            </w:pPr>
            <w:ins w:id="1219" w:author="Jan-Christopher Pien" w:date="2014-06-02T15:32:00Z">
              <w:r>
                <w:rPr>
                  <w:lang w:val="en-US"/>
                </w:rPr>
                <w:t>modified</w:t>
              </w:r>
            </w:ins>
          </w:p>
        </w:tc>
        <w:tc>
          <w:tcPr>
            <w:tcW w:w="7933" w:type="dxa"/>
          </w:tcPr>
          <w:p w14:paraId="7960BC91" w14:textId="77777777" w:rsidR="006A7265" w:rsidRDefault="006A7265" w:rsidP="003A0881">
            <w:pPr>
              <w:rPr>
                <w:ins w:id="1220" w:author="Jan-Christopher Pien" w:date="2014-06-02T15:32:00Z"/>
                <w:lang w:val="en-GB"/>
              </w:rPr>
            </w:pPr>
            <w:ins w:id="1221" w:author="Jan-Christopher Pien" w:date="2014-06-02T15:32:00Z">
              <w:r>
                <w:rPr>
                  <w:lang w:val="en-GB"/>
                </w:rPr>
                <w:t>Date and time of modification</w:t>
              </w:r>
            </w:ins>
          </w:p>
        </w:tc>
      </w:tr>
      <w:tr w:rsidR="006A7265" w:rsidRPr="000A1164" w14:paraId="25177AC3" w14:textId="77777777" w:rsidTr="006A7265">
        <w:trPr>
          <w:ins w:id="1222" w:author="Jan-Christopher Pien" w:date="2014-06-02T15:32:00Z"/>
        </w:trPr>
        <w:tc>
          <w:tcPr>
            <w:tcW w:w="1129" w:type="dxa"/>
          </w:tcPr>
          <w:p w14:paraId="1736995F" w14:textId="77777777" w:rsidR="006A7265" w:rsidRPr="00B2182E" w:rsidRDefault="006A7265" w:rsidP="003A0881">
            <w:pPr>
              <w:rPr>
                <w:ins w:id="1223" w:author="Jan-Christopher Pien" w:date="2014-06-02T15:32:00Z"/>
                <w:lang w:val="en-GB"/>
              </w:rPr>
            </w:pPr>
            <w:ins w:id="1224" w:author="Jan-Christopher Pien" w:date="2014-06-02T15:32:00Z">
              <w:r>
                <w:rPr>
                  <w:lang w:val="en-GB"/>
                </w:rPr>
                <w:t>stories</w:t>
              </w:r>
            </w:ins>
          </w:p>
        </w:tc>
        <w:tc>
          <w:tcPr>
            <w:tcW w:w="7933" w:type="dxa"/>
          </w:tcPr>
          <w:p w14:paraId="24A6910E" w14:textId="77777777" w:rsidR="006A7265" w:rsidRPr="00B2182E" w:rsidRDefault="006A7265" w:rsidP="003A0881">
            <w:pPr>
              <w:rPr>
                <w:ins w:id="1225" w:author="Jan-Christopher Pien" w:date="2014-06-02T15:32:00Z"/>
                <w:lang w:val="en-GB"/>
              </w:rPr>
            </w:pPr>
            <w:ins w:id="1226" w:author="Jan-Christopher Pien" w:date="2014-06-02T15:32:00Z">
              <w:r>
                <w:rPr>
                  <w:lang w:val="en-GB"/>
                </w:rPr>
                <w:t>List of IDs of attached stories</w:t>
              </w:r>
            </w:ins>
          </w:p>
        </w:tc>
      </w:tr>
    </w:tbl>
    <w:p w14:paraId="45D2F705" w14:textId="10CD58EB" w:rsidR="00BA7ABC" w:rsidRPr="006A7265" w:rsidDel="006A7265" w:rsidRDefault="00BA7ABC" w:rsidP="006A7265">
      <w:pPr>
        <w:pStyle w:val="berschrift3"/>
        <w:rPr>
          <w:del w:id="1227" w:author="Jan-Christopher Pien" w:date="2014-06-02T15:32:00Z"/>
          <w:lang w:val="en-US"/>
          <w:rPrChange w:id="1228" w:author="Jan-Christopher Pien" w:date="2014-06-02T15:32:00Z">
            <w:rPr>
              <w:del w:id="1229" w:author="Jan-Christopher Pien" w:date="2014-06-02T15:32:00Z"/>
              <w:lang w:val="en-GB"/>
            </w:rPr>
          </w:rPrChange>
        </w:rPr>
        <w:pPrChange w:id="1230" w:author="Jan-Christopher Pien" w:date="2014-06-02T15:32:00Z">
          <w:pPr/>
        </w:pPrChange>
      </w:pPr>
    </w:p>
    <w:p w14:paraId="495B5EB2" w14:textId="77777777" w:rsidR="00BA7ABC" w:rsidRDefault="00BA7ABC" w:rsidP="00BA7ABC">
      <w:pPr>
        <w:pStyle w:val="berschrift1"/>
        <w:rPr>
          <w:lang w:val="en-GB"/>
        </w:rPr>
      </w:pPr>
      <w:r>
        <w:rPr>
          <w:lang w:val="en-GB"/>
        </w:rPr>
        <w:t>locations/</w:t>
      </w:r>
      <w:r>
        <w:rPr>
          <w:b/>
          <w:lang w:val="en-GB"/>
        </w:rPr>
        <w:t>id</w:t>
      </w:r>
      <w:r>
        <w:rPr>
          <w:lang w:val="en-GB"/>
        </w:rPr>
        <w:t>/stories/title</w:t>
      </w:r>
      <w:ins w:id="1231" w:author="Jan-Christopher Pien" w:date="2014-05-28T11:01:00Z">
        <w:r w:rsidR="007A451C">
          <w:rPr>
            <w:lang w:val="en-GB"/>
          </w:rPr>
          <w:t>/</w:t>
        </w:r>
      </w:ins>
    </w:p>
    <w:p w14:paraId="514CB15F" w14:textId="77777777" w:rsidR="00BA7ABC" w:rsidRDefault="00BA7ABC" w:rsidP="00BA7ABC">
      <w:pPr>
        <w:pStyle w:val="berschrift2"/>
        <w:rPr>
          <w:lang w:val="en-GB"/>
        </w:rPr>
      </w:pPr>
      <w:r>
        <w:rPr>
          <w:lang w:val="en-GB"/>
        </w:rPr>
        <w:t>GET</w:t>
      </w:r>
    </w:p>
    <w:p w14:paraId="063D7A22" w14:textId="77777777" w:rsidR="00BA7ABC" w:rsidRDefault="00606EDA" w:rsidP="00BA7ABC">
      <w:pPr>
        <w:rPr>
          <w:lang w:val="en-GB"/>
        </w:rPr>
      </w:pPr>
      <w:ins w:id="1232" w:author="Jan-Christopher Pien" w:date="2014-05-27T15:20:00Z">
        <w:r>
          <w:rPr>
            <w:lang w:val="en-GB"/>
          </w:rPr>
          <w:t xml:space="preserve">This retrieves information for one particular location. </w:t>
        </w:r>
      </w:ins>
      <w:del w:id="1233" w:author="Jan-Christopher Pien" w:date="2014-05-27T15:20:00Z">
        <w:r w:rsidR="00BA7ABC" w:rsidDel="00606EDA">
          <w:rPr>
            <w:lang w:val="en-GB"/>
          </w:rPr>
          <w:delText xml:space="preserve">This retrieves all locations in a certain area, which have at least one story attached to it. </w:delText>
        </w:r>
      </w:del>
      <w:r w:rsidR="00BA7ABC">
        <w:rPr>
          <w:lang w:val="en-GB"/>
        </w:rPr>
        <w:t xml:space="preserve">This also includes the </w:t>
      </w:r>
      <w:del w:id="1234" w:author="Jan-Christopher Pien" w:date="2014-05-28T11:01:00Z">
        <w:r w:rsidR="00BA7ABC" w:rsidDel="00837D81">
          <w:rPr>
            <w:lang w:val="en-GB"/>
          </w:rPr>
          <w:delText>count of</w:delText>
        </w:r>
      </w:del>
      <w:ins w:id="1235" w:author="Jan-Christopher Pien" w:date="2014-05-28T11:01:00Z">
        <w:r w:rsidR="00837D81">
          <w:rPr>
            <w:lang w:val="en-GB"/>
          </w:rPr>
          <w:t>title of the</w:t>
        </w:r>
      </w:ins>
      <w:r w:rsidR="00BA7ABC">
        <w:rPr>
          <w:lang w:val="en-GB"/>
        </w:rPr>
        <w:t xml:space="preserve"> stories attached to the location</w:t>
      </w:r>
      <w:del w:id="1236" w:author="Jan-Christopher Pien" w:date="2014-05-28T11:01:00Z">
        <w:r w:rsidR="00BA7ABC" w:rsidDel="0094191A">
          <w:rPr>
            <w:lang w:val="en-GB"/>
          </w:rPr>
          <w:delText>s</w:delText>
        </w:r>
      </w:del>
      <w:r w:rsidR="00BA7ABC">
        <w:rPr>
          <w:lang w:val="en-GB"/>
        </w:rPr>
        <w:t>.</w:t>
      </w:r>
    </w:p>
    <w:p w14:paraId="7F831E0C" w14:textId="3A930853" w:rsidR="00BA7ABC" w:rsidRDefault="00BA34FC" w:rsidP="00BA7ABC">
      <w:pPr>
        <w:pStyle w:val="berschrift3"/>
        <w:rPr>
          <w:lang w:val="en-GB"/>
        </w:rPr>
      </w:pPr>
      <w:ins w:id="1237" w:author="Jan-Christopher Pien" w:date="2014-05-28T12:23:00Z">
        <w:r>
          <w:rPr>
            <w:lang w:val="en-US"/>
          </w:rPr>
          <w:t>URL-</w:t>
        </w:r>
      </w:ins>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9F51E0" w14:paraId="52AE4138" w14:textId="77777777" w:rsidTr="008F496A">
        <w:tc>
          <w:tcPr>
            <w:tcW w:w="1413" w:type="dxa"/>
          </w:tcPr>
          <w:p w14:paraId="6424BF4C" w14:textId="77777777" w:rsidR="00BA7ABC" w:rsidRPr="00376806" w:rsidRDefault="00BA7ABC" w:rsidP="008F496A">
            <w:pPr>
              <w:rPr>
                <w:b/>
                <w:lang w:val="en-GB"/>
              </w:rPr>
            </w:pPr>
            <w:r>
              <w:rPr>
                <w:b/>
                <w:lang w:val="en-GB"/>
              </w:rPr>
              <w:t>id</w:t>
            </w:r>
          </w:p>
        </w:tc>
        <w:tc>
          <w:tcPr>
            <w:tcW w:w="7649" w:type="dxa"/>
          </w:tcPr>
          <w:p w14:paraId="70CBBA12" w14:textId="77777777" w:rsidR="00BA7ABC" w:rsidRDefault="00BA7ABC">
            <w:pPr>
              <w:rPr>
                <w:lang w:val="en-GB"/>
              </w:rPr>
            </w:pPr>
            <w:r>
              <w:rPr>
                <w:lang w:val="en-GB"/>
              </w:rPr>
              <w:t xml:space="preserve">ID of the </w:t>
            </w:r>
            <w:del w:id="1238" w:author="Jan-Christopher Pien" w:date="2014-05-27T15:20:00Z">
              <w:r w:rsidDel="00606EDA">
                <w:rPr>
                  <w:lang w:val="en-GB"/>
                </w:rPr>
                <w:delText xml:space="preserve">story </w:delText>
              </w:r>
            </w:del>
            <w:ins w:id="1239" w:author="Jan-Christopher Pien" w:date="2014-05-27T15:20:00Z">
              <w:r w:rsidR="00606EDA">
                <w:rPr>
                  <w:lang w:val="en-GB"/>
                </w:rPr>
                <w:t xml:space="preserve">location </w:t>
              </w:r>
            </w:ins>
            <w:r>
              <w:rPr>
                <w:lang w:val="en-GB"/>
              </w:rPr>
              <w:t>to be retrieved</w:t>
            </w:r>
          </w:p>
        </w:tc>
      </w:tr>
    </w:tbl>
    <w:p w14:paraId="0208E4C7" w14:textId="77777777" w:rsidR="00BA7ABC" w:rsidRDefault="00BA7ABC" w:rsidP="00BA7ABC">
      <w:pPr>
        <w:pStyle w:val="berschrift3"/>
        <w:rPr>
          <w:ins w:id="1240" w:author="Jan-Christopher Pien" w:date="2014-06-02T15:33:00Z"/>
          <w:lang w:val="en-GB"/>
        </w:rPr>
      </w:pPr>
      <w:r>
        <w:rPr>
          <w:lang w:val="en-GB"/>
        </w:rPr>
        <w:t>Return data</w:t>
      </w:r>
    </w:p>
    <w:tbl>
      <w:tblPr>
        <w:tblStyle w:val="Tabellenraster"/>
        <w:tblW w:w="0" w:type="auto"/>
        <w:tblLook w:val="04A0" w:firstRow="1" w:lastRow="0" w:firstColumn="1" w:lastColumn="0" w:noHBand="0" w:noVBand="1"/>
      </w:tblPr>
      <w:tblGrid>
        <w:gridCol w:w="1361"/>
        <w:gridCol w:w="7701"/>
      </w:tblGrid>
      <w:tr w:rsidR="003A0881" w14:paraId="173CE797" w14:textId="77777777" w:rsidTr="003A0881">
        <w:trPr>
          <w:ins w:id="1241" w:author="Jan-Christopher Pien" w:date="2014-06-02T15:33:00Z"/>
        </w:trPr>
        <w:tc>
          <w:tcPr>
            <w:tcW w:w="1129" w:type="dxa"/>
          </w:tcPr>
          <w:p w14:paraId="6C7C0191" w14:textId="77777777" w:rsidR="003A0881" w:rsidRDefault="003A0881" w:rsidP="003A0881">
            <w:pPr>
              <w:rPr>
                <w:ins w:id="1242" w:author="Jan-Christopher Pien" w:date="2014-06-02T15:33:00Z"/>
                <w:lang w:val="en-GB"/>
              </w:rPr>
            </w:pPr>
            <w:ins w:id="1243" w:author="Jan-Christopher Pien" w:date="2014-06-02T15:33:00Z">
              <w:r>
                <w:rPr>
                  <w:lang w:val="en-GB"/>
                </w:rPr>
                <w:t>id</w:t>
              </w:r>
            </w:ins>
          </w:p>
        </w:tc>
        <w:tc>
          <w:tcPr>
            <w:tcW w:w="7933" w:type="dxa"/>
          </w:tcPr>
          <w:p w14:paraId="6C551614" w14:textId="77777777" w:rsidR="003A0881" w:rsidRDefault="003A0881" w:rsidP="003A0881">
            <w:pPr>
              <w:rPr>
                <w:ins w:id="1244" w:author="Jan-Christopher Pien" w:date="2014-06-02T15:33:00Z"/>
                <w:lang w:val="en-GB"/>
              </w:rPr>
            </w:pPr>
            <w:ins w:id="1245" w:author="Jan-Christopher Pien" w:date="2014-06-02T15:33:00Z">
              <w:r>
                <w:rPr>
                  <w:lang w:val="en-GB"/>
                </w:rPr>
                <w:t>ID of location</w:t>
              </w:r>
            </w:ins>
          </w:p>
        </w:tc>
      </w:tr>
      <w:tr w:rsidR="003A0881" w14:paraId="2586DDA1" w14:textId="77777777" w:rsidTr="003A0881">
        <w:trPr>
          <w:ins w:id="1246" w:author="Jan-Christopher Pien" w:date="2014-06-02T15:33:00Z"/>
        </w:trPr>
        <w:tc>
          <w:tcPr>
            <w:tcW w:w="1129" w:type="dxa"/>
          </w:tcPr>
          <w:p w14:paraId="168D5C1B" w14:textId="77777777" w:rsidR="003A0881" w:rsidRDefault="003A0881" w:rsidP="003A0881">
            <w:pPr>
              <w:rPr>
                <w:ins w:id="1247" w:author="Jan-Christopher Pien" w:date="2014-06-02T15:33:00Z"/>
                <w:lang w:val="en-GB"/>
              </w:rPr>
            </w:pPr>
            <w:ins w:id="1248" w:author="Jan-Christopher Pien" w:date="2014-06-02T15:33:00Z">
              <w:r>
                <w:rPr>
                  <w:lang w:val="en-GB"/>
                </w:rPr>
                <w:t>latitude</w:t>
              </w:r>
            </w:ins>
          </w:p>
        </w:tc>
        <w:tc>
          <w:tcPr>
            <w:tcW w:w="7933" w:type="dxa"/>
          </w:tcPr>
          <w:p w14:paraId="48133FE4" w14:textId="77777777" w:rsidR="003A0881" w:rsidRDefault="003A0881" w:rsidP="003A0881">
            <w:pPr>
              <w:rPr>
                <w:ins w:id="1249" w:author="Jan-Christopher Pien" w:date="2014-06-02T15:33:00Z"/>
                <w:lang w:val="en-GB"/>
              </w:rPr>
            </w:pPr>
            <w:ins w:id="1250" w:author="Jan-Christopher Pien" w:date="2014-06-02T15:33:00Z">
              <w:r>
                <w:rPr>
                  <w:lang w:val="en-GB"/>
                </w:rPr>
                <w:t>Latitude of the location</w:t>
              </w:r>
            </w:ins>
          </w:p>
        </w:tc>
      </w:tr>
      <w:tr w:rsidR="003A0881" w14:paraId="32CC5EC5" w14:textId="77777777" w:rsidTr="003A0881">
        <w:trPr>
          <w:ins w:id="1251" w:author="Jan-Christopher Pien" w:date="2014-06-02T15:33:00Z"/>
        </w:trPr>
        <w:tc>
          <w:tcPr>
            <w:tcW w:w="1129" w:type="dxa"/>
          </w:tcPr>
          <w:p w14:paraId="41F12E1F" w14:textId="77777777" w:rsidR="003A0881" w:rsidRDefault="003A0881" w:rsidP="003A0881">
            <w:pPr>
              <w:rPr>
                <w:ins w:id="1252" w:author="Jan-Christopher Pien" w:date="2014-06-02T15:33:00Z"/>
                <w:lang w:val="en-GB"/>
              </w:rPr>
            </w:pPr>
            <w:ins w:id="1253" w:author="Jan-Christopher Pien" w:date="2014-06-02T15:33:00Z">
              <w:r>
                <w:rPr>
                  <w:lang w:val="en-GB"/>
                </w:rPr>
                <w:t>longitude</w:t>
              </w:r>
            </w:ins>
          </w:p>
        </w:tc>
        <w:tc>
          <w:tcPr>
            <w:tcW w:w="7933" w:type="dxa"/>
          </w:tcPr>
          <w:p w14:paraId="5C8343C9" w14:textId="77777777" w:rsidR="003A0881" w:rsidRDefault="003A0881" w:rsidP="003A0881">
            <w:pPr>
              <w:rPr>
                <w:ins w:id="1254" w:author="Jan-Christopher Pien" w:date="2014-06-02T15:33:00Z"/>
                <w:lang w:val="en-GB"/>
              </w:rPr>
            </w:pPr>
            <w:ins w:id="1255" w:author="Jan-Christopher Pien" w:date="2014-06-02T15:33:00Z">
              <w:r>
                <w:rPr>
                  <w:lang w:val="en-GB"/>
                </w:rPr>
                <w:t>Longitude of the location</w:t>
              </w:r>
            </w:ins>
          </w:p>
        </w:tc>
      </w:tr>
      <w:tr w:rsidR="003A0881" w:rsidRPr="000A1164" w14:paraId="25350340" w14:textId="77777777" w:rsidTr="003A0881">
        <w:trPr>
          <w:ins w:id="1256" w:author="Jan-Christopher Pien" w:date="2014-06-02T15:33:00Z"/>
        </w:trPr>
        <w:tc>
          <w:tcPr>
            <w:tcW w:w="1129" w:type="dxa"/>
          </w:tcPr>
          <w:p w14:paraId="655C82DB" w14:textId="77777777" w:rsidR="003A0881" w:rsidRPr="00B2182E" w:rsidRDefault="003A0881" w:rsidP="003A0881">
            <w:pPr>
              <w:rPr>
                <w:ins w:id="1257" w:author="Jan-Christopher Pien" w:date="2014-06-02T15:33:00Z"/>
                <w:i/>
                <w:lang w:val="en-GB"/>
              </w:rPr>
            </w:pPr>
            <w:ins w:id="1258" w:author="Jan-Christopher Pien" w:date="2014-06-02T15:33:00Z">
              <w:r w:rsidRPr="00B2182E">
                <w:rPr>
                  <w:i/>
                  <w:lang w:val="en-GB"/>
                </w:rPr>
                <w:t>altitude</w:t>
              </w:r>
            </w:ins>
          </w:p>
        </w:tc>
        <w:tc>
          <w:tcPr>
            <w:tcW w:w="7933" w:type="dxa"/>
          </w:tcPr>
          <w:p w14:paraId="2914FCDA" w14:textId="77777777" w:rsidR="003A0881" w:rsidRDefault="003A0881" w:rsidP="003A0881">
            <w:pPr>
              <w:rPr>
                <w:ins w:id="1259" w:author="Jan-Christopher Pien" w:date="2014-06-02T15:33:00Z"/>
                <w:lang w:val="en-GB"/>
              </w:rPr>
            </w:pPr>
            <w:ins w:id="1260" w:author="Jan-Christopher Pien" w:date="2014-06-02T15:33:00Z">
              <w:r w:rsidRPr="00B2182E">
                <w:rPr>
                  <w:i/>
                  <w:lang w:val="en-GB"/>
                </w:rPr>
                <w:t xml:space="preserve">Optional: </w:t>
              </w:r>
              <w:r>
                <w:rPr>
                  <w:lang w:val="en-GB"/>
                </w:rPr>
                <w:t>Altitude of the location in meters</w:t>
              </w:r>
            </w:ins>
          </w:p>
        </w:tc>
      </w:tr>
      <w:tr w:rsidR="003A0881" w14:paraId="1D16F38B" w14:textId="77777777" w:rsidTr="003A0881">
        <w:trPr>
          <w:ins w:id="1261" w:author="Jan-Christopher Pien" w:date="2014-06-02T15:33:00Z"/>
        </w:trPr>
        <w:tc>
          <w:tcPr>
            <w:tcW w:w="1129" w:type="dxa"/>
          </w:tcPr>
          <w:p w14:paraId="7DCA6FBC" w14:textId="77777777" w:rsidR="003A0881" w:rsidRDefault="003A0881" w:rsidP="003A0881">
            <w:pPr>
              <w:rPr>
                <w:ins w:id="1262" w:author="Jan-Christopher Pien" w:date="2014-06-02T15:33:00Z"/>
                <w:lang w:val="en-GB"/>
              </w:rPr>
            </w:pPr>
            <w:ins w:id="1263" w:author="Jan-Christopher Pien" w:date="2014-06-02T15:33:00Z">
              <w:r>
                <w:rPr>
                  <w:lang w:val="en-GB"/>
                </w:rPr>
                <w:t>title</w:t>
              </w:r>
            </w:ins>
          </w:p>
        </w:tc>
        <w:tc>
          <w:tcPr>
            <w:tcW w:w="7933" w:type="dxa"/>
          </w:tcPr>
          <w:p w14:paraId="5A2D760F" w14:textId="77777777" w:rsidR="003A0881" w:rsidRDefault="003A0881" w:rsidP="003A0881">
            <w:pPr>
              <w:rPr>
                <w:ins w:id="1264" w:author="Jan-Christopher Pien" w:date="2014-06-02T15:33:00Z"/>
                <w:lang w:val="en-GB"/>
              </w:rPr>
            </w:pPr>
            <w:ins w:id="1265" w:author="Jan-Christopher Pien" w:date="2014-06-02T15:33:00Z">
              <w:r>
                <w:rPr>
                  <w:lang w:val="en-GB"/>
                </w:rPr>
                <w:t>Title of the location</w:t>
              </w:r>
            </w:ins>
          </w:p>
        </w:tc>
      </w:tr>
      <w:tr w:rsidR="003A0881" w:rsidRPr="000A1164" w14:paraId="7DE835E7" w14:textId="77777777" w:rsidTr="003A0881">
        <w:trPr>
          <w:ins w:id="1266" w:author="Jan-Christopher Pien" w:date="2014-06-02T15:33:00Z"/>
        </w:trPr>
        <w:tc>
          <w:tcPr>
            <w:tcW w:w="1129" w:type="dxa"/>
          </w:tcPr>
          <w:p w14:paraId="1489EA06" w14:textId="77777777" w:rsidR="003A0881" w:rsidRPr="00B2182E" w:rsidRDefault="003A0881" w:rsidP="003A0881">
            <w:pPr>
              <w:rPr>
                <w:ins w:id="1267" w:author="Jan-Christopher Pien" w:date="2014-06-02T15:33:00Z"/>
                <w:i/>
                <w:lang w:val="en-GB"/>
              </w:rPr>
            </w:pPr>
            <w:ins w:id="1268" w:author="Jan-Christopher Pien" w:date="2014-06-02T15:33:00Z">
              <w:r w:rsidRPr="00B2182E">
                <w:rPr>
                  <w:i/>
                  <w:lang w:val="en-GB"/>
                </w:rPr>
                <w:t>description</w:t>
              </w:r>
            </w:ins>
          </w:p>
        </w:tc>
        <w:tc>
          <w:tcPr>
            <w:tcW w:w="7933" w:type="dxa"/>
          </w:tcPr>
          <w:p w14:paraId="09E3A972" w14:textId="77777777" w:rsidR="003A0881" w:rsidRDefault="003A0881" w:rsidP="003A0881">
            <w:pPr>
              <w:rPr>
                <w:ins w:id="1269" w:author="Jan-Christopher Pien" w:date="2014-06-02T15:33:00Z"/>
                <w:lang w:val="en-GB"/>
              </w:rPr>
            </w:pPr>
            <w:ins w:id="1270" w:author="Jan-Christopher Pien" w:date="2014-06-02T15:33:00Z">
              <w:r w:rsidRPr="00B2182E">
                <w:rPr>
                  <w:i/>
                  <w:lang w:val="en-GB"/>
                </w:rPr>
                <w:t>Optional:</w:t>
              </w:r>
              <w:r>
                <w:rPr>
                  <w:lang w:val="en-GB"/>
                </w:rPr>
                <w:t xml:space="preserve"> Description of the location</w:t>
              </w:r>
            </w:ins>
          </w:p>
        </w:tc>
      </w:tr>
      <w:tr w:rsidR="003A0881" w:rsidRPr="000A1164" w14:paraId="1364A69F" w14:textId="77777777" w:rsidTr="003A0881">
        <w:trPr>
          <w:ins w:id="1271" w:author="Jan-Christopher Pien" w:date="2014-06-02T15:33:00Z"/>
        </w:trPr>
        <w:tc>
          <w:tcPr>
            <w:tcW w:w="1129" w:type="dxa"/>
          </w:tcPr>
          <w:p w14:paraId="5068E7A9" w14:textId="77777777" w:rsidR="003A0881" w:rsidRPr="00B2182E" w:rsidRDefault="003A0881" w:rsidP="003A0881">
            <w:pPr>
              <w:rPr>
                <w:ins w:id="1272" w:author="Jan-Christopher Pien" w:date="2014-06-02T15:33:00Z"/>
                <w:i/>
                <w:lang w:val="en-GB"/>
              </w:rPr>
            </w:pPr>
            <w:ins w:id="1273" w:author="Jan-Christopher Pien" w:date="2014-06-02T15:33:00Z">
              <w:r>
                <w:rPr>
                  <w:i/>
                  <w:lang w:val="en-GB"/>
                </w:rPr>
                <w:t>dbpedia_link</w:t>
              </w:r>
            </w:ins>
          </w:p>
        </w:tc>
        <w:tc>
          <w:tcPr>
            <w:tcW w:w="7933" w:type="dxa"/>
          </w:tcPr>
          <w:p w14:paraId="638C2B43" w14:textId="77777777" w:rsidR="003A0881" w:rsidRPr="00B2182E" w:rsidRDefault="003A0881" w:rsidP="003A0881">
            <w:pPr>
              <w:rPr>
                <w:ins w:id="1274" w:author="Jan-Christopher Pien" w:date="2014-06-02T15:33:00Z"/>
                <w:lang w:val="en-GB"/>
              </w:rPr>
            </w:pPr>
            <w:ins w:id="1275" w:author="Jan-Christopher Pien" w:date="2014-06-02T15:33:00Z">
              <w:r>
                <w:rPr>
                  <w:i/>
                  <w:lang w:val="en-GB"/>
                </w:rPr>
                <w:t xml:space="preserve">Optional: </w:t>
              </w:r>
              <w:r>
                <w:rPr>
                  <w:lang w:val="en-GB"/>
                </w:rPr>
                <w:t>Link to a DBPedia-Page describing the location</w:t>
              </w:r>
            </w:ins>
          </w:p>
        </w:tc>
      </w:tr>
      <w:tr w:rsidR="003A0881" w:rsidRPr="000A1164" w14:paraId="1C89EB69" w14:textId="77777777" w:rsidTr="003A0881">
        <w:trPr>
          <w:ins w:id="1276" w:author="Jan-Christopher Pien" w:date="2014-06-02T15:33:00Z"/>
        </w:trPr>
        <w:tc>
          <w:tcPr>
            <w:tcW w:w="1129" w:type="dxa"/>
          </w:tcPr>
          <w:p w14:paraId="1758F037" w14:textId="77777777" w:rsidR="003A0881" w:rsidRPr="000A1164" w:rsidRDefault="003A0881" w:rsidP="003A0881">
            <w:pPr>
              <w:rPr>
                <w:ins w:id="1277" w:author="Jan-Christopher Pien" w:date="2014-06-02T15:33:00Z"/>
                <w:lang w:val="en-US"/>
              </w:rPr>
            </w:pPr>
            <w:ins w:id="1278" w:author="Jan-Christopher Pien" w:date="2014-06-02T15:33:00Z">
              <w:r>
                <w:rPr>
                  <w:lang w:val="en-US"/>
                </w:rPr>
                <w:t>created</w:t>
              </w:r>
            </w:ins>
          </w:p>
        </w:tc>
        <w:tc>
          <w:tcPr>
            <w:tcW w:w="7933" w:type="dxa"/>
          </w:tcPr>
          <w:p w14:paraId="4A042846" w14:textId="77777777" w:rsidR="003A0881" w:rsidRPr="000A1164" w:rsidRDefault="003A0881" w:rsidP="003A0881">
            <w:pPr>
              <w:rPr>
                <w:ins w:id="1279" w:author="Jan-Christopher Pien" w:date="2014-06-02T15:33:00Z"/>
                <w:lang w:val="en-GB"/>
              </w:rPr>
            </w:pPr>
            <w:ins w:id="1280" w:author="Jan-Christopher Pien" w:date="2014-06-02T15:33:00Z">
              <w:r>
                <w:rPr>
                  <w:lang w:val="en-GB"/>
                </w:rPr>
                <w:t>Date and time of creation</w:t>
              </w:r>
            </w:ins>
          </w:p>
        </w:tc>
      </w:tr>
      <w:tr w:rsidR="003A0881" w14:paraId="737640DE" w14:textId="77777777" w:rsidTr="003A0881">
        <w:trPr>
          <w:ins w:id="1281" w:author="Jan-Christopher Pien" w:date="2014-06-02T15:33:00Z"/>
        </w:trPr>
        <w:tc>
          <w:tcPr>
            <w:tcW w:w="1129" w:type="dxa"/>
          </w:tcPr>
          <w:p w14:paraId="7218D6C9" w14:textId="77777777" w:rsidR="003A0881" w:rsidRDefault="003A0881" w:rsidP="003A0881">
            <w:pPr>
              <w:rPr>
                <w:ins w:id="1282" w:author="Jan-Christopher Pien" w:date="2014-06-02T15:33:00Z"/>
                <w:lang w:val="en-US"/>
              </w:rPr>
            </w:pPr>
            <w:ins w:id="1283" w:author="Jan-Christopher Pien" w:date="2014-06-02T15:33:00Z">
              <w:r>
                <w:rPr>
                  <w:lang w:val="en-US"/>
                </w:rPr>
                <w:t>modified</w:t>
              </w:r>
            </w:ins>
          </w:p>
        </w:tc>
        <w:tc>
          <w:tcPr>
            <w:tcW w:w="7933" w:type="dxa"/>
          </w:tcPr>
          <w:p w14:paraId="3DF4CD56" w14:textId="77777777" w:rsidR="003A0881" w:rsidRDefault="003A0881" w:rsidP="003A0881">
            <w:pPr>
              <w:rPr>
                <w:ins w:id="1284" w:author="Jan-Christopher Pien" w:date="2014-06-02T15:33:00Z"/>
                <w:lang w:val="en-GB"/>
              </w:rPr>
            </w:pPr>
            <w:ins w:id="1285" w:author="Jan-Christopher Pien" w:date="2014-06-02T15:33:00Z">
              <w:r>
                <w:rPr>
                  <w:lang w:val="en-GB"/>
                </w:rPr>
                <w:t>Date and time of modification</w:t>
              </w:r>
            </w:ins>
          </w:p>
        </w:tc>
      </w:tr>
      <w:tr w:rsidR="003A0881" w:rsidRPr="00B2182E" w14:paraId="63CEF555" w14:textId="77777777" w:rsidTr="003A0881">
        <w:trPr>
          <w:ins w:id="1286" w:author="Jan-Christopher Pien" w:date="2014-06-02T15:33:00Z"/>
        </w:trPr>
        <w:tc>
          <w:tcPr>
            <w:tcW w:w="1129" w:type="dxa"/>
          </w:tcPr>
          <w:p w14:paraId="1AA382AE" w14:textId="77777777" w:rsidR="003A0881" w:rsidRPr="00B2182E" w:rsidRDefault="003A0881" w:rsidP="003A0881">
            <w:pPr>
              <w:rPr>
                <w:ins w:id="1287" w:author="Jan-Christopher Pien" w:date="2014-06-02T15:33:00Z"/>
                <w:lang w:val="en-GB"/>
              </w:rPr>
            </w:pPr>
            <w:ins w:id="1288" w:author="Jan-Christopher Pien" w:date="2014-06-02T15:33:00Z">
              <w:r>
                <w:rPr>
                  <w:lang w:val="en-GB"/>
                </w:rPr>
                <w:t>stories</w:t>
              </w:r>
            </w:ins>
          </w:p>
        </w:tc>
        <w:tc>
          <w:tcPr>
            <w:tcW w:w="7933" w:type="dxa"/>
          </w:tcPr>
          <w:p w14:paraId="0DD914C5" w14:textId="77777777" w:rsidR="003A0881" w:rsidRDefault="003A0881" w:rsidP="003A0881">
            <w:pPr>
              <w:rPr>
                <w:ins w:id="1289" w:author="Jan-Christopher Pien" w:date="2014-06-02T15:33:00Z"/>
                <w:lang w:val="en-GB"/>
              </w:rPr>
            </w:pPr>
            <w:ins w:id="1290" w:author="Jan-Christopher Pien" w:date="2014-06-02T15:33:00Z">
              <w:r>
                <w:rPr>
                  <w:lang w:val="en-GB"/>
                </w:rPr>
                <w:t>List of stories:</w:t>
              </w:r>
            </w:ins>
          </w:p>
          <w:tbl>
            <w:tblPr>
              <w:tblStyle w:val="Tabellenraster"/>
              <w:tblW w:w="0" w:type="auto"/>
              <w:tblLook w:val="04A0" w:firstRow="1" w:lastRow="0" w:firstColumn="1" w:lastColumn="0" w:noHBand="0" w:noVBand="1"/>
            </w:tblPr>
            <w:tblGrid>
              <w:gridCol w:w="1356"/>
              <w:gridCol w:w="6119"/>
            </w:tblGrid>
            <w:tr w:rsidR="003A0881" w14:paraId="68E7B560" w14:textId="77777777" w:rsidTr="003A0881">
              <w:trPr>
                <w:ins w:id="1291" w:author="Jan-Christopher Pien" w:date="2014-06-02T15:33:00Z"/>
              </w:trPr>
              <w:tc>
                <w:tcPr>
                  <w:tcW w:w="1356" w:type="dxa"/>
                </w:tcPr>
                <w:p w14:paraId="5BFE8EF3" w14:textId="77777777" w:rsidR="003A0881" w:rsidRDefault="003A0881" w:rsidP="003A0881">
                  <w:pPr>
                    <w:rPr>
                      <w:ins w:id="1292" w:author="Jan-Christopher Pien" w:date="2014-06-02T15:33:00Z"/>
                      <w:lang w:val="en-GB"/>
                    </w:rPr>
                  </w:pPr>
                  <w:ins w:id="1293" w:author="Jan-Christopher Pien" w:date="2014-06-02T15:33:00Z">
                    <w:r>
                      <w:rPr>
                        <w:lang w:val="en-GB"/>
                      </w:rPr>
                      <w:t>id</w:t>
                    </w:r>
                  </w:ins>
                </w:p>
              </w:tc>
              <w:tc>
                <w:tcPr>
                  <w:tcW w:w="6119" w:type="dxa"/>
                </w:tcPr>
                <w:p w14:paraId="4FBEE1C2" w14:textId="77777777" w:rsidR="003A0881" w:rsidRDefault="003A0881" w:rsidP="003A0881">
                  <w:pPr>
                    <w:rPr>
                      <w:ins w:id="1294" w:author="Jan-Christopher Pien" w:date="2014-06-02T15:33:00Z"/>
                      <w:lang w:val="en-GB"/>
                    </w:rPr>
                  </w:pPr>
                  <w:ins w:id="1295" w:author="Jan-Christopher Pien" w:date="2014-06-02T15:33:00Z">
                    <w:r>
                      <w:rPr>
                        <w:lang w:val="en-GB"/>
                      </w:rPr>
                      <w:t>ID of the story</w:t>
                    </w:r>
                  </w:ins>
                </w:p>
              </w:tc>
            </w:tr>
            <w:tr w:rsidR="003A0881" w14:paraId="4BBC42D4" w14:textId="77777777" w:rsidTr="003A0881">
              <w:trPr>
                <w:ins w:id="1296" w:author="Jan-Christopher Pien" w:date="2014-06-02T15:33:00Z"/>
              </w:trPr>
              <w:tc>
                <w:tcPr>
                  <w:tcW w:w="1356" w:type="dxa"/>
                </w:tcPr>
                <w:p w14:paraId="1C262547" w14:textId="77777777" w:rsidR="003A0881" w:rsidRDefault="003A0881" w:rsidP="003A0881">
                  <w:pPr>
                    <w:rPr>
                      <w:ins w:id="1297" w:author="Jan-Christopher Pien" w:date="2014-06-02T15:33:00Z"/>
                      <w:lang w:val="en-GB"/>
                    </w:rPr>
                  </w:pPr>
                  <w:ins w:id="1298" w:author="Jan-Christopher Pien" w:date="2014-06-02T15:33:00Z">
                    <w:r>
                      <w:rPr>
                        <w:lang w:val="en-GB"/>
                      </w:rPr>
                      <w:t>title</w:t>
                    </w:r>
                  </w:ins>
                </w:p>
              </w:tc>
              <w:tc>
                <w:tcPr>
                  <w:tcW w:w="6119" w:type="dxa"/>
                </w:tcPr>
                <w:p w14:paraId="7E70E2DD" w14:textId="77777777" w:rsidR="003A0881" w:rsidRDefault="003A0881" w:rsidP="003A0881">
                  <w:pPr>
                    <w:rPr>
                      <w:ins w:id="1299" w:author="Jan-Christopher Pien" w:date="2014-06-02T15:33:00Z"/>
                      <w:lang w:val="en-GB"/>
                    </w:rPr>
                  </w:pPr>
                  <w:ins w:id="1300" w:author="Jan-Christopher Pien" w:date="2014-06-02T15:33:00Z">
                    <w:r>
                      <w:rPr>
                        <w:lang w:val="en-GB"/>
                      </w:rPr>
                      <w:t>Title of the story</w:t>
                    </w:r>
                  </w:ins>
                </w:p>
              </w:tc>
            </w:tr>
            <w:tr w:rsidR="003A0881" w14:paraId="7D6CA3E9" w14:textId="77777777" w:rsidTr="003A0881">
              <w:trPr>
                <w:ins w:id="1301" w:author="Jan-Christopher Pien" w:date="2014-06-02T15:33:00Z"/>
              </w:trPr>
              <w:tc>
                <w:tcPr>
                  <w:tcW w:w="1356" w:type="dxa"/>
                </w:tcPr>
                <w:p w14:paraId="105C9350" w14:textId="77777777" w:rsidR="003A0881" w:rsidRDefault="003A0881" w:rsidP="003A0881">
                  <w:pPr>
                    <w:rPr>
                      <w:ins w:id="1302" w:author="Jan-Christopher Pien" w:date="2014-06-02T15:33:00Z"/>
                      <w:lang w:val="en-GB"/>
                    </w:rPr>
                  </w:pPr>
                  <w:ins w:id="1303" w:author="Jan-Christopher Pien" w:date="2014-06-02T15:33:00Z">
                    <w:r>
                      <w:rPr>
                        <w:lang w:val="en-GB"/>
                      </w:rPr>
                      <w:t>location</w:t>
                    </w:r>
                  </w:ins>
                </w:p>
              </w:tc>
              <w:tc>
                <w:tcPr>
                  <w:tcW w:w="6119" w:type="dxa"/>
                </w:tcPr>
                <w:p w14:paraId="4A8C24CD" w14:textId="77777777" w:rsidR="003A0881" w:rsidRDefault="003A0881" w:rsidP="003A0881">
                  <w:pPr>
                    <w:rPr>
                      <w:ins w:id="1304" w:author="Jan-Christopher Pien" w:date="2014-06-02T15:33:00Z"/>
                      <w:lang w:val="en-GB"/>
                    </w:rPr>
                  </w:pPr>
                  <w:ins w:id="1305" w:author="Jan-Christopher Pien" w:date="2014-06-02T15:33:00Z">
                    <w:r>
                      <w:rPr>
                        <w:lang w:val="en-GB"/>
                      </w:rPr>
                      <w:t>ID of the location</w:t>
                    </w:r>
                  </w:ins>
                </w:p>
              </w:tc>
            </w:tr>
          </w:tbl>
          <w:p w14:paraId="4BD920DF" w14:textId="77777777" w:rsidR="003A0881" w:rsidRPr="00B2182E" w:rsidRDefault="003A0881" w:rsidP="003A0881">
            <w:pPr>
              <w:rPr>
                <w:ins w:id="1306" w:author="Jan-Christopher Pien" w:date="2014-06-02T15:33:00Z"/>
                <w:lang w:val="en-GB"/>
              </w:rPr>
            </w:pPr>
          </w:p>
        </w:tc>
      </w:tr>
      <w:tr w:rsidR="00BA7ABC" w:rsidDel="003A0881" w14:paraId="0DA0D86A" w14:textId="47BFA3A3" w:rsidTr="008F496A">
        <w:trPr>
          <w:del w:id="1307" w:author="Jan-Christopher Pien" w:date="2014-06-02T15:33:00Z"/>
        </w:trPr>
        <w:tc>
          <w:tcPr>
            <w:tcW w:w="1129" w:type="dxa"/>
          </w:tcPr>
          <w:p w14:paraId="2A3D5B32" w14:textId="39BBEF73" w:rsidR="00BA7ABC" w:rsidDel="003A0881" w:rsidRDefault="00BA7ABC" w:rsidP="008F496A">
            <w:pPr>
              <w:rPr>
                <w:del w:id="1308" w:author="Jan-Christopher Pien" w:date="2014-06-02T15:33:00Z"/>
                <w:lang w:val="en-GB"/>
              </w:rPr>
            </w:pPr>
            <w:del w:id="1309" w:author="Jan-Christopher Pien" w:date="2014-06-02T15:33:00Z">
              <w:r w:rsidDel="003A0881">
                <w:rPr>
                  <w:lang w:val="en-GB"/>
                </w:rPr>
                <w:delText>locations</w:delText>
              </w:r>
            </w:del>
          </w:p>
        </w:tc>
        <w:tc>
          <w:tcPr>
            <w:tcW w:w="7933" w:type="dxa"/>
          </w:tcPr>
          <w:p w14:paraId="0EE049C9" w14:textId="4EE76174" w:rsidR="00BA7ABC" w:rsidDel="003A0881" w:rsidRDefault="00BA7ABC" w:rsidP="008F496A">
            <w:pPr>
              <w:rPr>
                <w:del w:id="1310" w:author="Jan-Christopher Pien" w:date="2014-06-02T15:33:00Z"/>
              </w:rPr>
            </w:pPr>
            <w:del w:id="1311" w:author="Jan-Christopher Pien" w:date="2014-06-02T15:33:00Z">
              <w:r w:rsidDel="003A0881">
                <w:delText>List of locations:</w:delText>
              </w:r>
            </w:del>
          </w:p>
          <w:tbl>
            <w:tblPr>
              <w:tblStyle w:val="Tabellenraster"/>
              <w:tblW w:w="0" w:type="auto"/>
              <w:tblLook w:val="04A0" w:firstRow="1" w:lastRow="0" w:firstColumn="1" w:lastColumn="0" w:noHBand="0" w:noVBand="1"/>
            </w:tblPr>
            <w:tblGrid>
              <w:gridCol w:w="1430"/>
              <w:gridCol w:w="6045"/>
            </w:tblGrid>
            <w:tr w:rsidR="00606EDA" w:rsidDel="003A0881" w14:paraId="13F86763" w14:textId="5BEFC158" w:rsidTr="008F496A">
              <w:trPr>
                <w:del w:id="1312" w:author="Jan-Christopher Pien" w:date="2014-06-02T15:33:00Z"/>
              </w:trPr>
              <w:tc>
                <w:tcPr>
                  <w:tcW w:w="1447" w:type="dxa"/>
                </w:tcPr>
                <w:p w14:paraId="6315E1DA" w14:textId="351FA6C5" w:rsidR="00606EDA" w:rsidDel="003A0881" w:rsidRDefault="00606EDA" w:rsidP="00606EDA">
                  <w:pPr>
                    <w:rPr>
                      <w:del w:id="1313" w:author="Jan-Christopher Pien" w:date="2014-06-02T15:33:00Z"/>
                      <w:lang w:val="en-GB"/>
                    </w:rPr>
                  </w:pPr>
                  <w:del w:id="1314" w:author="Jan-Christopher Pien" w:date="2014-06-02T15:33:00Z">
                    <w:r w:rsidDel="003A0881">
                      <w:rPr>
                        <w:lang w:val="en-GB"/>
                      </w:rPr>
                      <w:delText>latitude</w:delText>
                    </w:r>
                  </w:del>
                </w:p>
              </w:tc>
              <w:tc>
                <w:tcPr>
                  <w:tcW w:w="6260" w:type="dxa"/>
                </w:tcPr>
                <w:p w14:paraId="598665B3" w14:textId="313BBDDE" w:rsidR="00606EDA" w:rsidDel="003A0881" w:rsidRDefault="00606EDA" w:rsidP="00606EDA">
                  <w:pPr>
                    <w:rPr>
                      <w:del w:id="1315" w:author="Jan-Christopher Pien" w:date="2014-06-02T15:33:00Z"/>
                      <w:lang w:val="en-GB"/>
                    </w:rPr>
                  </w:pPr>
                  <w:del w:id="1316" w:author="Jan-Christopher Pien" w:date="2014-06-02T15:33:00Z">
                    <w:r w:rsidDel="003A0881">
                      <w:rPr>
                        <w:lang w:val="en-GB"/>
                      </w:rPr>
                      <w:delText>Latitude of the location</w:delText>
                    </w:r>
                  </w:del>
                </w:p>
              </w:tc>
            </w:tr>
            <w:tr w:rsidR="00606EDA" w:rsidDel="003A0881" w14:paraId="2C324AB0" w14:textId="340C0F0A" w:rsidTr="008F496A">
              <w:trPr>
                <w:del w:id="1317" w:author="Jan-Christopher Pien" w:date="2014-06-02T15:33:00Z"/>
              </w:trPr>
              <w:tc>
                <w:tcPr>
                  <w:tcW w:w="1447" w:type="dxa"/>
                </w:tcPr>
                <w:p w14:paraId="3BA2EEE5" w14:textId="00148BFD" w:rsidR="00606EDA" w:rsidDel="003A0881" w:rsidRDefault="00606EDA" w:rsidP="00606EDA">
                  <w:pPr>
                    <w:rPr>
                      <w:del w:id="1318" w:author="Jan-Christopher Pien" w:date="2014-06-02T15:33:00Z"/>
                      <w:lang w:val="en-GB"/>
                    </w:rPr>
                  </w:pPr>
                  <w:del w:id="1319" w:author="Jan-Christopher Pien" w:date="2014-06-02T15:33:00Z">
                    <w:r w:rsidDel="003A0881">
                      <w:rPr>
                        <w:lang w:val="en-GB"/>
                      </w:rPr>
                      <w:delText>longitude</w:delText>
                    </w:r>
                  </w:del>
                </w:p>
              </w:tc>
              <w:tc>
                <w:tcPr>
                  <w:tcW w:w="6260" w:type="dxa"/>
                </w:tcPr>
                <w:p w14:paraId="74B3AE4A" w14:textId="6EF47A7D" w:rsidR="00606EDA" w:rsidDel="003A0881" w:rsidRDefault="00606EDA" w:rsidP="00606EDA">
                  <w:pPr>
                    <w:rPr>
                      <w:del w:id="1320" w:author="Jan-Christopher Pien" w:date="2014-06-02T15:33:00Z"/>
                      <w:lang w:val="en-GB"/>
                    </w:rPr>
                  </w:pPr>
                  <w:del w:id="1321" w:author="Jan-Christopher Pien" w:date="2014-06-02T15:33:00Z">
                    <w:r w:rsidDel="003A0881">
                      <w:rPr>
                        <w:lang w:val="en-GB"/>
                      </w:rPr>
                      <w:delText>Longitude of the location</w:delText>
                    </w:r>
                  </w:del>
                </w:p>
              </w:tc>
            </w:tr>
            <w:tr w:rsidR="00606EDA" w:rsidDel="003A0881" w14:paraId="1540506F" w14:textId="71129863" w:rsidTr="008F496A">
              <w:trPr>
                <w:del w:id="1322" w:author="Jan-Christopher Pien" w:date="2014-06-02T15:33:00Z"/>
              </w:trPr>
              <w:tc>
                <w:tcPr>
                  <w:tcW w:w="1447" w:type="dxa"/>
                </w:tcPr>
                <w:p w14:paraId="20681AE1" w14:textId="01BAC1D0" w:rsidR="00606EDA" w:rsidDel="003A0881" w:rsidRDefault="00606EDA" w:rsidP="00606EDA">
                  <w:pPr>
                    <w:rPr>
                      <w:del w:id="1323" w:author="Jan-Christopher Pien" w:date="2014-06-02T15:33:00Z"/>
                      <w:lang w:val="en-GB"/>
                    </w:rPr>
                  </w:pPr>
                  <w:del w:id="1324" w:author="Jan-Christopher Pien" w:date="2014-06-02T15:33:00Z">
                    <w:r w:rsidDel="003A0881">
                      <w:rPr>
                        <w:lang w:val="en-GB"/>
                      </w:rPr>
                      <w:delText>title</w:delText>
                    </w:r>
                  </w:del>
                </w:p>
              </w:tc>
              <w:tc>
                <w:tcPr>
                  <w:tcW w:w="6260" w:type="dxa"/>
                </w:tcPr>
                <w:p w14:paraId="54DBF484" w14:textId="364E334B" w:rsidR="00606EDA" w:rsidDel="003A0881" w:rsidRDefault="00606EDA" w:rsidP="00606EDA">
                  <w:pPr>
                    <w:rPr>
                      <w:del w:id="1325" w:author="Jan-Christopher Pien" w:date="2014-06-02T15:33:00Z"/>
                      <w:lang w:val="en-GB"/>
                    </w:rPr>
                  </w:pPr>
                  <w:del w:id="1326" w:author="Jan-Christopher Pien" w:date="2014-06-02T15:33:00Z">
                    <w:r w:rsidDel="003A0881">
                      <w:rPr>
                        <w:lang w:val="en-GB"/>
                      </w:rPr>
                      <w:delText>Title of the location</w:delText>
                    </w:r>
                  </w:del>
                </w:p>
              </w:tc>
            </w:tr>
            <w:tr w:rsidR="00606EDA" w:rsidDel="003A0881" w14:paraId="6245DAD7" w14:textId="57A056B6" w:rsidTr="008F496A">
              <w:trPr>
                <w:del w:id="1327" w:author="Jan-Christopher Pien" w:date="2014-06-02T15:33:00Z"/>
              </w:trPr>
              <w:tc>
                <w:tcPr>
                  <w:tcW w:w="1447" w:type="dxa"/>
                </w:tcPr>
                <w:p w14:paraId="5F5A7C0D" w14:textId="7FAB7A9A" w:rsidR="00606EDA" w:rsidDel="003A0881" w:rsidRDefault="00606EDA" w:rsidP="00606EDA">
                  <w:pPr>
                    <w:rPr>
                      <w:del w:id="1328" w:author="Jan-Christopher Pien" w:date="2014-06-02T15:33:00Z"/>
                      <w:lang w:val="en-GB"/>
                    </w:rPr>
                  </w:pPr>
                  <w:del w:id="1329" w:author="Jan-Christopher Pien" w:date="2014-06-02T15:33:00Z">
                    <w:r w:rsidDel="003A0881">
                      <w:rPr>
                        <w:lang w:val="en-GB"/>
                      </w:rPr>
                      <w:delText>stories</w:delText>
                    </w:r>
                  </w:del>
                </w:p>
              </w:tc>
              <w:tc>
                <w:tcPr>
                  <w:tcW w:w="6260" w:type="dxa"/>
                </w:tcPr>
                <w:p w14:paraId="2D55F4BC" w14:textId="372A84BA" w:rsidR="00606EDA" w:rsidDel="003A0881" w:rsidRDefault="00606EDA" w:rsidP="00606EDA">
                  <w:pPr>
                    <w:rPr>
                      <w:del w:id="1330" w:author="Jan-Christopher Pien" w:date="2014-06-02T15:33:00Z"/>
                      <w:lang w:val="en-GB"/>
                    </w:rPr>
                  </w:pPr>
                  <w:del w:id="1331" w:author="Jan-Christopher Pien" w:date="2014-06-02T15:33:00Z">
                    <w:r w:rsidDel="003A0881">
                      <w:rPr>
                        <w:lang w:val="en-GB"/>
                      </w:rPr>
                      <w:delText>List of stories:</w:delText>
                    </w:r>
                  </w:del>
                </w:p>
                <w:tbl>
                  <w:tblPr>
                    <w:tblStyle w:val="Tabellenraster"/>
                    <w:tblW w:w="0" w:type="auto"/>
                    <w:tblLook w:val="04A0" w:firstRow="1" w:lastRow="0" w:firstColumn="1" w:lastColumn="0" w:noHBand="0" w:noVBand="1"/>
                  </w:tblPr>
                  <w:tblGrid>
                    <w:gridCol w:w="2907"/>
                    <w:gridCol w:w="2912"/>
                  </w:tblGrid>
                  <w:tr w:rsidR="00606EDA" w:rsidDel="003A0881" w14:paraId="62746862" w14:textId="3FD70D29" w:rsidTr="008F496A">
                    <w:trPr>
                      <w:del w:id="1332" w:author="Jan-Christopher Pien" w:date="2014-06-02T15:33:00Z"/>
                    </w:trPr>
                    <w:tc>
                      <w:tcPr>
                        <w:tcW w:w="3017" w:type="dxa"/>
                      </w:tcPr>
                      <w:p w14:paraId="43C85F01" w14:textId="6E81F56E" w:rsidR="00606EDA" w:rsidDel="003A0881" w:rsidRDefault="00606EDA" w:rsidP="00606EDA">
                        <w:pPr>
                          <w:rPr>
                            <w:del w:id="1333" w:author="Jan-Christopher Pien" w:date="2014-06-02T15:33:00Z"/>
                            <w:lang w:val="en-GB"/>
                          </w:rPr>
                        </w:pPr>
                        <w:del w:id="1334" w:author="Jan-Christopher Pien" w:date="2014-06-02T15:33:00Z">
                          <w:r w:rsidDel="003A0881">
                            <w:rPr>
                              <w:lang w:val="en-GB"/>
                            </w:rPr>
                            <w:delText>title</w:delText>
                          </w:r>
                        </w:del>
                      </w:p>
                    </w:tc>
                    <w:tc>
                      <w:tcPr>
                        <w:tcW w:w="3017" w:type="dxa"/>
                      </w:tcPr>
                      <w:p w14:paraId="78F17723" w14:textId="56100685" w:rsidR="00606EDA" w:rsidDel="003A0881" w:rsidRDefault="00606EDA" w:rsidP="00606EDA">
                        <w:pPr>
                          <w:rPr>
                            <w:del w:id="1335" w:author="Jan-Christopher Pien" w:date="2014-06-02T15:33:00Z"/>
                            <w:lang w:val="en-GB"/>
                          </w:rPr>
                        </w:pPr>
                        <w:del w:id="1336" w:author="Jan-Christopher Pien" w:date="2014-06-02T15:33:00Z">
                          <w:r w:rsidDel="003A0881">
                            <w:rPr>
                              <w:lang w:val="en-GB"/>
                            </w:rPr>
                            <w:delText>Title of the story</w:delText>
                          </w:r>
                        </w:del>
                      </w:p>
                    </w:tc>
                  </w:tr>
                </w:tbl>
                <w:p w14:paraId="26D55C62" w14:textId="3820A680" w:rsidR="00606EDA" w:rsidDel="003A0881" w:rsidRDefault="00606EDA" w:rsidP="00606EDA">
                  <w:pPr>
                    <w:rPr>
                      <w:del w:id="1337" w:author="Jan-Christopher Pien" w:date="2014-06-02T15:33:00Z"/>
                      <w:lang w:val="en-GB"/>
                    </w:rPr>
                  </w:pPr>
                </w:p>
              </w:tc>
            </w:tr>
          </w:tbl>
          <w:p w14:paraId="2CE94FA3" w14:textId="3D2B78A2" w:rsidR="00BA7ABC" w:rsidDel="003A0881" w:rsidRDefault="00BA7ABC" w:rsidP="008F496A">
            <w:pPr>
              <w:rPr>
                <w:del w:id="1338" w:author="Jan-Christopher Pien" w:date="2014-06-02T15:33:00Z"/>
                <w:lang w:val="en-GB"/>
              </w:rPr>
            </w:pPr>
          </w:p>
        </w:tc>
      </w:tr>
    </w:tbl>
    <w:p w14:paraId="6E9B16D3" w14:textId="77777777" w:rsidR="00BA7ABC" w:rsidRDefault="00BA7ABC" w:rsidP="00BA7ABC">
      <w:pPr>
        <w:pStyle w:val="berschrift1"/>
        <w:rPr>
          <w:lang w:val="en-GB"/>
        </w:rPr>
      </w:pPr>
      <w:r>
        <w:rPr>
          <w:lang w:val="en-GB"/>
        </w:rPr>
        <w:t>locations/</w:t>
      </w:r>
      <w:r>
        <w:rPr>
          <w:b/>
          <w:lang w:val="en-GB"/>
        </w:rPr>
        <w:t>id</w:t>
      </w:r>
      <w:r>
        <w:rPr>
          <w:lang w:val="en-GB"/>
        </w:rPr>
        <w:t>/stories/</w:t>
      </w:r>
    </w:p>
    <w:p w14:paraId="4EC77EF5" w14:textId="77777777" w:rsidR="00BA7ABC" w:rsidRDefault="00BA7ABC" w:rsidP="00BA7ABC">
      <w:pPr>
        <w:pStyle w:val="berschrift2"/>
        <w:rPr>
          <w:lang w:val="en-GB"/>
        </w:rPr>
      </w:pPr>
      <w:r>
        <w:rPr>
          <w:lang w:val="en-GB"/>
        </w:rPr>
        <w:t>GET</w:t>
      </w:r>
    </w:p>
    <w:p w14:paraId="565E62D5" w14:textId="77777777" w:rsidR="00BA7ABC" w:rsidRDefault="00606EDA" w:rsidP="00BA7ABC">
      <w:pPr>
        <w:rPr>
          <w:lang w:val="en-GB"/>
        </w:rPr>
      </w:pPr>
      <w:ins w:id="1339" w:author="Jan-Christopher Pien" w:date="2014-05-27T15:23:00Z">
        <w:r>
          <w:rPr>
            <w:lang w:val="en-GB"/>
          </w:rPr>
          <w:t xml:space="preserve">This retrieves information for one particular location. </w:t>
        </w:r>
      </w:ins>
      <w:del w:id="1340" w:author="Jan-Christopher Pien" w:date="2014-05-27T15:23:00Z">
        <w:r w:rsidR="00BA7ABC" w:rsidDel="00606EDA">
          <w:rPr>
            <w:lang w:val="en-GB"/>
          </w:rPr>
          <w:delText xml:space="preserve">This retrieves all locations in a certain area, which have at least one story attached to it. </w:delText>
        </w:r>
      </w:del>
      <w:ins w:id="1341" w:author="Jan-Christopher Pien" w:date="2014-05-27T15:23:00Z">
        <w:r>
          <w:rPr>
            <w:lang w:val="en-GB"/>
          </w:rPr>
          <w:t>This also all story information that is available.</w:t>
        </w:r>
      </w:ins>
      <w:del w:id="1342" w:author="Jan-Christopher Pien" w:date="2014-05-27T15:23:00Z">
        <w:r w:rsidR="00BA7ABC" w:rsidDel="00606EDA">
          <w:rPr>
            <w:lang w:val="en-GB"/>
          </w:rPr>
          <w:delText>This also includes the count of stories attached to the locations.</w:delText>
        </w:r>
      </w:del>
    </w:p>
    <w:p w14:paraId="7E025972" w14:textId="4E8AB6C8" w:rsidR="00BA7ABC" w:rsidRDefault="00BA34FC" w:rsidP="00BA7ABC">
      <w:pPr>
        <w:pStyle w:val="berschrift3"/>
        <w:rPr>
          <w:lang w:val="en-GB"/>
        </w:rPr>
      </w:pPr>
      <w:ins w:id="1343" w:author="Jan-Christopher Pien" w:date="2014-05-28T12:23:00Z">
        <w:r>
          <w:rPr>
            <w:lang w:val="en-US"/>
          </w:rPr>
          <w:lastRenderedPageBreak/>
          <w:t>URL-</w:t>
        </w:r>
      </w:ins>
      <w:r w:rsidR="00BA7ABC">
        <w:rPr>
          <w:lang w:val="en-GB"/>
        </w:rPr>
        <w:t>Parameters</w:t>
      </w:r>
    </w:p>
    <w:tbl>
      <w:tblPr>
        <w:tblStyle w:val="Tabellenraster"/>
        <w:tblW w:w="0" w:type="auto"/>
        <w:tblLook w:val="04A0" w:firstRow="1" w:lastRow="0" w:firstColumn="1" w:lastColumn="0" w:noHBand="0" w:noVBand="1"/>
      </w:tblPr>
      <w:tblGrid>
        <w:gridCol w:w="1413"/>
        <w:gridCol w:w="7649"/>
      </w:tblGrid>
      <w:tr w:rsidR="00BA7ABC" w:rsidRPr="009F51E0" w14:paraId="43D397F4" w14:textId="77777777" w:rsidTr="008F496A">
        <w:tc>
          <w:tcPr>
            <w:tcW w:w="1413" w:type="dxa"/>
          </w:tcPr>
          <w:p w14:paraId="3B2E62F9" w14:textId="77777777" w:rsidR="00BA7ABC" w:rsidRPr="00376806" w:rsidRDefault="00BA7ABC" w:rsidP="008F496A">
            <w:pPr>
              <w:rPr>
                <w:b/>
                <w:lang w:val="en-GB"/>
              </w:rPr>
            </w:pPr>
            <w:r>
              <w:rPr>
                <w:b/>
                <w:lang w:val="en-GB"/>
              </w:rPr>
              <w:t>id</w:t>
            </w:r>
          </w:p>
        </w:tc>
        <w:tc>
          <w:tcPr>
            <w:tcW w:w="7649" w:type="dxa"/>
          </w:tcPr>
          <w:p w14:paraId="7D97CE55" w14:textId="77777777" w:rsidR="00BA7ABC" w:rsidRDefault="00BA7ABC" w:rsidP="008F496A">
            <w:pPr>
              <w:rPr>
                <w:lang w:val="en-GB"/>
              </w:rPr>
            </w:pPr>
            <w:r>
              <w:rPr>
                <w:lang w:val="en-GB"/>
              </w:rPr>
              <w:t xml:space="preserve">ID of the </w:t>
            </w:r>
            <w:ins w:id="1344" w:author="Jan-Christopher Pien" w:date="2014-05-27T15:21:00Z">
              <w:r w:rsidR="00606EDA">
                <w:rPr>
                  <w:lang w:val="en-GB"/>
                </w:rPr>
                <w:t xml:space="preserve">location </w:t>
              </w:r>
            </w:ins>
            <w:del w:id="1345" w:author="Jan-Christopher Pien" w:date="2014-05-27T15:21:00Z">
              <w:r w:rsidDel="00606EDA">
                <w:rPr>
                  <w:lang w:val="en-GB"/>
                </w:rPr>
                <w:delText xml:space="preserve">story </w:delText>
              </w:r>
            </w:del>
            <w:r>
              <w:rPr>
                <w:lang w:val="en-GB"/>
              </w:rPr>
              <w:t>to be retrieved</w:t>
            </w:r>
          </w:p>
        </w:tc>
      </w:tr>
    </w:tbl>
    <w:p w14:paraId="277935E5" w14:textId="77777777" w:rsidR="00BA7ABC" w:rsidRDefault="00BA7ABC" w:rsidP="00BA7ABC">
      <w:pPr>
        <w:pStyle w:val="berschrift3"/>
        <w:rPr>
          <w:ins w:id="1346" w:author="Jan-Christopher Pien" w:date="2014-06-02T15:30:00Z"/>
          <w:lang w:val="en-GB"/>
        </w:rPr>
      </w:pPr>
      <w:r>
        <w:rPr>
          <w:lang w:val="en-GB"/>
        </w:rPr>
        <w:t>Return data</w:t>
      </w:r>
    </w:p>
    <w:tbl>
      <w:tblPr>
        <w:tblStyle w:val="Tabellenraster"/>
        <w:tblW w:w="0" w:type="auto"/>
        <w:tblLook w:val="04A0" w:firstRow="1" w:lastRow="0" w:firstColumn="1" w:lastColumn="0" w:noHBand="0" w:noVBand="1"/>
      </w:tblPr>
      <w:tblGrid>
        <w:gridCol w:w="1361"/>
        <w:gridCol w:w="7701"/>
      </w:tblGrid>
      <w:tr w:rsidR="008445B8" w14:paraId="70DAFFF4" w14:textId="77777777" w:rsidTr="008445B8">
        <w:trPr>
          <w:ins w:id="1347" w:author="Jan-Christopher Pien" w:date="2014-06-02T15:30:00Z"/>
        </w:trPr>
        <w:tc>
          <w:tcPr>
            <w:tcW w:w="1129" w:type="dxa"/>
            <w:hideMark/>
          </w:tcPr>
          <w:p w14:paraId="16C5BA16" w14:textId="77777777" w:rsidR="008445B8" w:rsidRDefault="008445B8" w:rsidP="003A0881">
            <w:pPr>
              <w:rPr>
                <w:ins w:id="1348" w:author="Jan-Christopher Pien" w:date="2014-06-02T15:30:00Z"/>
                <w:lang w:val="en-GB"/>
              </w:rPr>
            </w:pPr>
            <w:ins w:id="1349" w:author="Jan-Christopher Pien" w:date="2014-06-02T15:30:00Z">
              <w:r>
                <w:rPr>
                  <w:lang w:val="en-GB"/>
                </w:rPr>
                <w:t>id</w:t>
              </w:r>
            </w:ins>
          </w:p>
        </w:tc>
        <w:tc>
          <w:tcPr>
            <w:tcW w:w="7933" w:type="dxa"/>
            <w:hideMark/>
          </w:tcPr>
          <w:p w14:paraId="3A808E2C" w14:textId="77777777" w:rsidR="008445B8" w:rsidRDefault="008445B8" w:rsidP="003A0881">
            <w:pPr>
              <w:rPr>
                <w:ins w:id="1350" w:author="Jan-Christopher Pien" w:date="2014-06-02T15:30:00Z"/>
                <w:lang w:val="en-GB"/>
              </w:rPr>
            </w:pPr>
            <w:ins w:id="1351" w:author="Jan-Christopher Pien" w:date="2014-06-02T15:30:00Z">
              <w:r>
                <w:rPr>
                  <w:lang w:val="en-GB"/>
                </w:rPr>
                <w:t>ID of location</w:t>
              </w:r>
            </w:ins>
          </w:p>
        </w:tc>
      </w:tr>
      <w:tr w:rsidR="008445B8" w14:paraId="2530354E" w14:textId="77777777" w:rsidTr="008445B8">
        <w:trPr>
          <w:ins w:id="1352" w:author="Jan-Christopher Pien" w:date="2014-06-02T15:30:00Z"/>
        </w:trPr>
        <w:tc>
          <w:tcPr>
            <w:tcW w:w="1129" w:type="dxa"/>
            <w:hideMark/>
          </w:tcPr>
          <w:p w14:paraId="1C9A28E8" w14:textId="77777777" w:rsidR="008445B8" w:rsidRDefault="008445B8" w:rsidP="003A0881">
            <w:pPr>
              <w:rPr>
                <w:ins w:id="1353" w:author="Jan-Christopher Pien" w:date="2014-06-02T15:30:00Z"/>
                <w:lang w:val="en-GB"/>
              </w:rPr>
            </w:pPr>
            <w:ins w:id="1354" w:author="Jan-Christopher Pien" w:date="2014-06-02T15:30:00Z">
              <w:r>
                <w:rPr>
                  <w:lang w:val="en-GB"/>
                </w:rPr>
                <w:t>latitude</w:t>
              </w:r>
            </w:ins>
          </w:p>
        </w:tc>
        <w:tc>
          <w:tcPr>
            <w:tcW w:w="7933" w:type="dxa"/>
            <w:hideMark/>
          </w:tcPr>
          <w:p w14:paraId="61200A18" w14:textId="77777777" w:rsidR="008445B8" w:rsidRDefault="008445B8" w:rsidP="003A0881">
            <w:pPr>
              <w:rPr>
                <w:ins w:id="1355" w:author="Jan-Christopher Pien" w:date="2014-06-02T15:30:00Z"/>
                <w:lang w:val="en-GB"/>
              </w:rPr>
            </w:pPr>
            <w:ins w:id="1356" w:author="Jan-Christopher Pien" w:date="2014-06-02T15:30:00Z">
              <w:r>
                <w:rPr>
                  <w:lang w:val="en-GB"/>
                </w:rPr>
                <w:t>Latitude of the location</w:t>
              </w:r>
            </w:ins>
          </w:p>
        </w:tc>
      </w:tr>
      <w:tr w:rsidR="008445B8" w14:paraId="674F4300" w14:textId="77777777" w:rsidTr="008445B8">
        <w:trPr>
          <w:ins w:id="1357" w:author="Jan-Christopher Pien" w:date="2014-06-02T15:30:00Z"/>
        </w:trPr>
        <w:tc>
          <w:tcPr>
            <w:tcW w:w="1129" w:type="dxa"/>
            <w:hideMark/>
          </w:tcPr>
          <w:p w14:paraId="4579AB1B" w14:textId="77777777" w:rsidR="008445B8" w:rsidRDefault="008445B8" w:rsidP="003A0881">
            <w:pPr>
              <w:rPr>
                <w:ins w:id="1358" w:author="Jan-Christopher Pien" w:date="2014-06-02T15:30:00Z"/>
                <w:lang w:val="en-GB"/>
              </w:rPr>
            </w:pPr>
            <w:ins w:id="1359" w:author="Jan-Christopher Pien" w:date="2014-06-02T15:30:00Z">
              <w:r>
                <w:rPr>
                  <w:lang w:val="en-GB"/>
                </w:rPr>
                <w:t>longitude</w:t>
              </w:r>
            </w:ins>
          </w:p>
        </w:tc>
        <w:tc>
          <w:tcPr>
            <w:tcW w:w="7933" w:type="dxa"/>
            <w:hideMark/>
          </w:tcPr>
          <w:p w14:paraId="67A6065E" w14:textId="77777777" w:rsidR="008445B8" w:rsidRDefault="008445B8" w:rsidP="003A0881">
            <w:pPr>
              <w:rPr>
                <w:ins w:id="1360" w:author="Jan-Christopher Pien" w:date="2014-06-02T15:30:00Z"/>
                <w:lang w:val="en-GB"/>
              </w:rPr>
            </w:pPr>
            <w:ins w:id="1361" w:author="Jan-Christopher Pien" w:date="2014-06-02T15:30:00Z">
              <w:r>
                <w:rPr>
                  <w:lang w:val="en-GB"/>
                </w:rPr>
                <w:t>Longitude of the location</w:t>
              </w:r>
            </w:ins>
          </w:p>
        </w:tc>
      </w:tr>
      <w:tr w:rsidR="008445B8" w:rsidRPr="000A1164" w14:paraId="1AF03DB6" w14:textId="77777777" w:rsidTr="008445B8">
        <w:trPr>
          <w:ins w:id="1362" w:author="Jan-Christopher Pien" w:date="2014-06-02T15:30:00Z"/>
        </w:trPr>
        <w:tc>
          <w:tcPr>
            <w:tcW w:w="1129" w:type="dxa"/>
            <w:hideMark/>
          </w:tcPr>
          <w:p w14:paraId="66CA44B1" w14:textId="77777777" w:rsidR="008445B8" w:rsidRDefault="008445B8" w:rsidP="003A0881">
            <w:pPr>
              <w:rPr>
                <w:ins w:id="1363" w:author="Jan-Christopher Pien" w:date="2014-06-02T15:30:00Z"/>
                <w:i/>
                <w:lang w:val="en-GB"/>
              </w:rPr>
            </w:pPr>
            <w:ins w:id="1364" w:author="Jan-Christopher Pien" w:date="2014-06-02T15:30:00Z">
              <w:r>
                <w:rPr>
                  <w:i/>
                  <w:lang w:val="en-GB"/>
                </w:rPr>
                <w:t>altitude</w:t>
              </w:r>
            </w:ins>
          </w:p>
        </w:tc>
        <w:tc>
          <w:tcPr>
            <w:tcW w:w="7933" w:type="dxa"/>
            <w:hideMark/>
          </w:tcPr>
          <w:p w14:paraId="78BA3781" w14:textId="77777777" w:rsidR="008445B8" w:rsidRDefault="008445B8" w:rsidP="003A0881">
            <w:pPr>
              <w:rPr>
                <w:ins w:id="1365" w:author="Jan-Christopher Pien" w:date="2014-06-02T15:30:00Z"/>
                <w:lang w:val="en-GB"/>
              </w:rPr>
            </w:pPr>
            <w:ins w:id="1366" w:author="Jan-Christopher Pien" w:date="2014-06-02T15:30:00Z">
              <w:r>
                <w:rPr>
                  <w:i/>
                  <w:lang w:val="en-GB"/>
                </w:rPr>
                <w:t xml:space="preserve">Optional: </w:t>
              </w:r>
              <w:r>
                <w:rPr>
                  <w:lang w:val="en-GB"/>
                </w:rPr>
                <w:t>Altitude of the location in meters</w:t>
              </w:r>
            </w:ins>
          </w:p>
        </w:tc>
      </w:tr>
      <w:tr w:rsidR="008445B8" w14:paraId="19F3260A" w14:textId="77777777" w:rsidTr="008445B8">
        <w:trPr>
          <w:ins w:id="1367" w:author="Jan-Christopher Pien" w:date="2014-06-02T15:30:00Z"/>
        </w:trPr>
        <w:tc>
          <w:tcPr>
            <w:tcW w:w="1129" w:type="dxa"/>
            <w:hideMark/>
          </w:tcPr>
          <w:p w14:paraId="0D7C2DB0" w14:textId="77777777" w:rsidR="008445B8" w:rsidRDefault="008445B8" w:rsidP="003A0881">
            <w:pPr>
              <w:rPr>
                <w:ins w:id="1368" w:author="Jan-Christopher Pien" w:date="2014-06-02T15:30:00Z"/>
                <w:lang w:val="en-GB"/>
              </w:rPr>
            </w:pPr>
            <w:ins w:id="1369" w:author="Jan-Christopher Pien" w:date="2014-06-02T15:30:00Z">
              <w:r>
                <w:rPr>
                  <w:lang w:val="en-GB"/>
                </w:rPr>
                <w:t>title</w:t>
              </w:r>
            </w:ins>
          </w:p>
        </w:tc>
        <w:tc>
          <w:tcPr>
            <w:tcW w:w="7933" w:type="dxa"/>
            <w:hideMark/>
          </w:tcPr>
          <w:p w14:paraId="6FF15FBF" w14:textId="77777777" w:rsidR="008445B8" w:rsidRDefault="008445B8" w:rsidP="003A0881">
            <w:pPr>
              <w:rPr>
                <w:ins w:id="1370" w:author="Jan-Christopher Pien" w:date="2014-06-02T15:30:00Z"/>
                <w:lang w:val="en-GB"/>
              </w:rPr>
            </w:pPr>
            <w:ins w:id="1371" w:author="Jan-Christopher Pien" w:date="2014-06-02T15:30:00Z">
              <w:r>
                <w:rPr>
                  <w:lang w:val="en-GB"/>
                </w:rPr>
                <w:t>Title of the location</w:t>
              </w:r>
            </w:ins>
          </w:p>
        </w:tc>
      </w:tr>
      <w:tr w:rsidR="008445B8" w:rsidRPr="000A1164" w14:paraId="6764B3C4" w14:textId="77777777" w:rsidTr="008445B8">
        <w:trPr>
          <w:ins w:id="1372" w:author="Jan-Christopher Pien" w:date="2014-06-02T15:30:00Z"/>
        </w:trPr>
        <w:tc>
          <w:tcPr>
            <w:tcW w:w="1129" w:type="dxa"/>
            <w:hideMark/>
          </w:tcPr>
          <w:p w14:paraId="200706A8" w14:textId="77777777" w:rsidR="008445B8" w:rsidRDefault="008445B8" w:rsidP="003A0881">
            <w:pPr>
              <w:rPr>
                <w:ins w:id="1373" w:author="Jan-Christopher Pien" w:date="2014-06-02T15:30:00Z"/>
                <w:i/>
                <w:lang w:val="en-GB"/>
              </w:rPr>
            </w:pPr>
            <w:ins w:id="1374" w:author="Jan-Christopher Pien" w:date="2014-06-02T15:30:00Z">
              <w:r>
                <w:rPr>
                  <w:i/>
                  <w:lang w:val="en-GB"/>
                </w:rPr>
                <w:t>description</w:t>
              </w:r>
            </w:ins>
          </w:p>
        </w:tc>
        <w:tc>
          <w:tcPr>
            <w:tcW w:w="7933" w:type="dxa"/>
            <w:hideMark/>
          </w:tcPr>
          <w:p w14:paraId="48971746" w14:textId="77777777" w:rsidR="008445B8" w:rsidRDefault="008445B8" w:rsidP="003A0881">
            <w:pPr>
              <w:rPr>
                <w:ins w:id="1375" w:author="Jan-Christopher Pien" w:date="2014-06-02T15:30:00Z"/>
                <w:lang w:val="en-GB"/>
              </w:rPr>
            </w:pPr>
            <w:ins w:id="1376" w:author="Jan-Christopher Pien" w:date="2014-06-02T15:30:00Z">
              <w:r>
                <w:rPr>
                  <w:i/>
                  <w:lang w:val="en-GB"/>
                </w:rPr>
                <w:t>Optional:</w:t>
              </w:r>
              <w:r>
                <w:rPr>
                  <w:lang w:val="en-GB"/>
                </w:rPr>
                <w:t xml:space="preserve"> Description of the location</w:t>
              </w:r>
            </w:ins>
          </w:p>
        </w:tc>
      </w:tr>
      <w:tr w:rsidR="008445B8" w:rsidRPr="000A1164" w14:paraId="733FE300" w14:textId="77777777" w:rsidTr="008445B8">
        <w:trPr>
          <w:ins w:id="1377" w:author="Jan-Christopher Pien" w:date="2014-06-02T15:30:00Z"/>
        </w:trPr>
        <w:tc>
          <w:tcPr>
            <w:tcW w:w="1129" w:type="dxa"/>
            <w:hideMark/>
          </w:tcPr>
          <w:p w14:paraId="1D515027" w14:textId="77777777" w:rsidR="008445B8" w:rsidRDefault="008445B8" w:rsidP="003A0881">
            <w:pPr>
              <w:rPr>
                <w:ins w:id="1378" w:author="Jan-Christopher Pien" w:date="2014-06-02T15:30:00Z"/>
                <w:i/>
                <w:lang w:val="en-GB"/>
              </w:rPr>
            </w:pPr>
            <w:ins w:id="1379" w:author="Jan-Christopher Pien" w:date="2014-06-02T15:30:00Z">
              <w:r>
                <w:rPr>
                  <w:i/>
                  <w:lang w:val="en-GB"/>
                </w:rPr>
                <w:t>dbpedia_link</w:t>
              </w:r>
            </w:ins>
          </w:p>
        </w:tc>
        <w:tc>
          <w:tcPr>
            <w:tcW w:w="7933" w:type="dxa"/>
            <w:hideMark/>
          </w:tcPr>
          <w:p w14:paraId="537CBBDD" w14:textId="77777777" w:rsidR="008445B8" w:rsidRDefault="008445B8" w:rsidP="003A0881">
            <w:pPr>
              <w:rPr>
                <w:ins w:id="1380" w:author="Jan-Christopher Pien" w:date="2014-06-02T15:30:00Z"/>
                <w:lang w:val="en-GB"/>
              </w:rPr>
            </w:pPr>
            <w:ins w:id="1381" w:author="Jan-Christopher Pien" w:date="2014-06-02T15:30:00Z">
              <w:r>
                <w:rPr>
                  <w:i/>
                  <w:lang w:val="en-GB"/>
                </w:rPr>
                <w:t xml:space="preserve">Optional: </w:t>
              </w:r>
              <w:r>
                <w:rPr>
                  <w:lang w:val="en-GB"/>
                </w:rPr>
                <w:t>Link to a DBPedia-Page describing the location</w:t>
              </w:r>
            </w:ins>
          </w:p>
        </w:tc>
      </w:tr>
      <w:tr w:rsidR="008445B8" w:rsidRPr="000A1164" w14:paraId="4CFB6405" w14:textId="77777777" w:rsidTr="008445B8">
        <w:trPr>
          <w:ins w:id="1382" w:author="Jan-Christopher Pien" w:date="2014-06-02T15:30:00Z"/>
        </w:trPr>
        <w:tc>
          <w:tcPr>
            <w:tcW w:w="1129" w:type="dxa"/>
          </w:tcPr>
          <w:p w14:paraId="74F46F68" w14:textId="77777777" w:rsidR="008445B8" w:rsidRPr="000A1164" w:rsidRDefault="008445B8" w:rsidP="003A0881">
            <w:pPr>
              <w:rPr>
                <w:ins w:id="1383" w:author="Jan-Christopher Pien" w:date="2014-06-02T15:30:00Z"/>
                <w:lang w:val="en-US"/>
              </w:rPr>
            </w:pPr>
            <w:ins w:id="1384" w:author="Jan-Christopher Pien" w:date="2014-06-02T15:30:00Z">
              <w:r>
                <w:rPr>
                  <w:lang w:val="en-US"/>
                </w:rPr>
                <w:t>created</w:t>
              </w:r>
            </w:ins>
          </w:p>
        </w:tc>
        <w:tc>
          <w:tcPr>
            <w:tcW w:w="7933" w:type="dxa"/>
          </w:tcPr>
          <w:p w14:paraId="6062E516" w14:textId="77777777" w:rsidR="008445B8" w:rsidRPr="000A1164" w:rsidRDefault="008445B8" w:rsidP="003A0881">
            <w:pPr>
              <w:rPr>
                <w:ins w:id="1385" w:author="Jan-Christopher Pien" w:date="2014-06-02T15:30:00Z"/>
                <w:lang w:val="en-GB"/>
              </w:rPr>
            </w:pPr>
            <w:ins w:id="1386" w:author="Jan-Christopher Pien" w:date="2014-06-02T15:30:00Z">
              <w:r>
                <w:rPr>
                  <w:lang w:val="en-GB"/>
                </w:rPr>
                <w:t>Date and time of creation</w:t>
              </w:r>
            </w:ins>
          </w:p>
        </w:tc>
      </w:tr>
      <w:tr w:rsidR="008445B8" w14:paraId="04F27973" w14:textId="77777777" w:rsidTr="008445B8">
        <w:trPr>
          <w:ins w:id="1387" w:author="Jan-Christopher Pien" w:date="2014-06-02T15:30:00Z"/>
        </w:trPr>
        <w:tc>
          <w:tcPr>
            <w:tcW w:w="1129" w:type="dxa"/>
          </w:tcPr>
          <w:p w14:paraId="6338E44A" w14:textId="77777777" w:rsidR="008445B8" w:rsidRDefault="008445B8" w:rsidP="003A0881">
            <w:pPr>
              <w:rPr>
                <w:ins w:id="1388" w:author="Jan-Christopher Pien" w:date="2014-06-02T15:30:00Z"/>
                <w:lang w:val="en-US"/>
              </w:rPr>
            </w:pPr>
            <w:ins w:id="1389" w:author="Jan-Christopher Pien" w:date="2014-06-02T15:30:00Z">
              <w:r>
                <w:rPr>
                  <w:lang w:val="en-US"/>
                </w:rPr>
                <w:t>modified</w:t>
              </w:r>
            </w:ins>
          </w:p>
        </w:tc>
        <w:tc>
          <w:tcPr>
            <w:tcW w:w="7933" w:type="dxa"/>
          </w:tcPr>
          <w:p w14:paraId="189AC7DF" w14:textId="77777777" w:rsidR="008445B8" w:rsidRDefault="008445B8" w:rsidP="003A0881">
            <w:pPr>
              <w:rPr>
                <w:ins w:id="1390" w:author="Jan-Christopher Pien" w:date="2014-06-02T15:30:00Z"/>
                <w:lang w:val="en-GB"/>
              </w:rPr>
            </w:pPr>
            <w:ins w:id="1391" w:author="Jan-Christopher Pien" w:date="2014-06-02T15:30:00Z">
              <w:r>
                <w:rPr>
                  <w:lang w:val="en-GB"/>
                </w:rPr>
                <w:t>Date and time of modification</w:t>
              </w:r>
            </w:ins>
          </w:p>
        </w:tc>
      </w:tr>
      <w:tr w:rsidR="008445B8" w:rsidRPr="000A1164" w14:paraId="1F97ADD7" w14:textId="77777777" w:rsidTr="008445B8">
        <w:trPr>
          <w:ins w:id="1392" w:author="Jan-Christopher Pien" w:date="2014-06-02T15:30:00Z"/>
        </w:trPr>
        <w:tc>
          <w:tcPr>
            <w:tcW w:w="1129" w:type="dxa"/>
            <w:hideMark/>
          </w:tcPr>
          <w:p w14:paraId="6529F689" w14:textId="77777777" w:rsidR="008445B8" w:rsidRDefault="008445B8" w:rsidP="003A0881">
            <w:pPr>
              <w:rPr>
                <w:ins w:id="1393" w:author="Jan-Christopher Pien" w:date="2014-06-02T15:30:00Z"/>
                <w:lang w:val="en-GB"/>
              </w:rPr>
            </w:pPr>
            <w:ins w:id="1394" w:author="Jan-Christopher Pien" w:date="2014-06-02T15:30:00Z">
              <w:r>
                <w:rPr>
                  <w:lang w:val="en-GB"/>
                </w:rPr>
                <w:t>stories</w:t>
              </w:r>
            </w:ins>
          </w:p>
        </w:tc>
        <w:tc>
          <w:tcPr>
            <w:tcW w:w="7933" w:type="dxa"/>
            <w:hideMark/>
          </w:tcPr>
          <w:p w14:paraId="15E3C3BC" w14:textId="77777777" w:rsidR="008445B8" w:rsidRDefault="008445B8" w:rsidP="003A0881">
            <w:pPr>
              <w:rPr>
                <w:ins w:id="1395" w:author="Jan-Christopher Pien" w:date="2014-06-02T15:30:00Z"/>
                <w:lang w:val="en-GB"/>
              </w:rPr>
            </w:pPr>
            <w:ins w:id="1396" w:author="Jan-Christopher Pien" w:date="2014-06-02T15:30:00Z">
              <w:r>
                <w:rPr>
                  <w:lang w:val="en-GB"/>
                </w:rPr>
                <w:t>List of stories:</w:t>
              </w:r>
            </w:ins>
          </w:p>
          <w:tbl>
            <w:tblPr>
              <w:tblStyle w:val="Tabellenraster"/>
              <w:tblW w:w="0" w:type="auto"/>
              <w:tblLook w:val="04A0" w:firstRow="1" w:lastRow="0" w:firstColumn="1" w:lastColumn="0" w:noHBand="0" w:noVBand="1"/>
            </w:tblPr>
            <w:tblGrid>
              <w:gridCol w:w="1356"/>
              <w:gridCol w:w="6119"/>
            </w:tblGrid>
            <w:tr w:rsidR="008445B8" w14:paraId="244B14CD" w14:textId="77777777" w:rsidTr="003A0881">
              <w:trPr>
                <w:ins w:id="1397" w:author="Jan-Christopher Pien" w:date="2014-06-02T15:30:00Z"/>
              </w:trPr>
              <w:tc>
                <w:tcPr>
                  <w:tcW w:w="1356" w:type="dxa"/>
                  <w:tcBorders>
                    <w:top w:val="single" w:sz="4" w:space="0" w:color="auto"/>
                    <w:left w:val="single" w:sz="4" w:space="0" w:color="auto"/>
                    <w:bottom w:val="single" w:sz="4" w:space="0" w:color="auto"/>
                    <w:right w:val="single" w:sz="4" w:space="0" w:color="auto"/>
                  </w:tcBorders>
                  <w:hideMark/>
                </w:tcPr>
                <w:p w14:paraId="5DD8AE3B" w14:textId="77777777" w:rsidR="008445B8" w:rsidRDefault="008445B8" w:rsidP="003A0881">
                  <w:pPr>
                    <w:rPr>
                      <w:ins w:id="1398" w:author="Jan-Christopher Pien" w:date="2014-06-02T15:30:00Z"/>
                      <w:lang w:val="en-GB"/>
                    </w:rPr>
                  </w:pPr>
                  <w:ins w:id="1399" w:author="Jan-Christopher Pien" w:date="2014-06-02T15:30:00Z">
                    <w:r>
                      <w:rPr>
                        <w:lang w:val="en-GB"/>
                      </w:rPr>
                      <w:t>id</w:t>
                    </w:r>
                  </w:ins>
                </w:p>
              </w:tc>
              <w:tc>
                <w:tcPr>
                  <w:tcW w:w="6119" w:type="dxa"/>
                  <w:tcBorders>
                    <w:top w:val="single" w:sz="4" w:space="0" w:color="auto"/>
                    <w:left w:val="single" w:sz="4" w:space="0" w:color="auto"/>
                    <w:bottom w:val="single" w:sz="4" w:space="0" w:color="auto"/>
                    <w:right w:val="single" w:sz="4" w:space="0" w:color="auto"/>
                  </w:tcBorders>
                  <w:hideMark/>
                </w:tcPr>
                <w:p w14:paraId="5CA0EA58" w14:textId="77777777" w:rsidR="008445B8" w:rsidRDefault="008445B8" w:rsidP="003A0881">
                  <w:pPr>
                    <w:rPr>
                      <w:ins w:id="1400" w:author="Jan-Christopher Pien" w:date="2014-06-02T15:30:00Z"/>
                      <w:lang w:val="en-GB"/>
                    </w:rPr>
                  </w:pPr>
                  <w:ins w:id="1401" w:author="Jan-Christopher Pien" w:date="2014-06-02T15:30:00Z">
                    <w:r>
                      <w:rPr>
                        <w:lang w:val="en-GB"/>
                      </w:rPr>
                      <w:t>ID of the story</w:t>
                    </w:r>
                  </w:ins>
                </w:p>
              </w:tc>
            </w:tr>
            <w:tr w:rsidR="008445B8" w14:paraId="2840C70D" w14:textId="77777777" w:rsidTr="003A0881">
              <w:trPr>
                <w:ins w:id="1402" w:author="Jan-Christopher Pien" w:date="2014-06-02T15:30:00Z"/>
              </w:trPr>
              <w:tc>
                <w:tcPr>
                  <w:tcW w:w="1356" w:type="dxa"/>
                  <w:tcBorders>
                    <w:top w:val="single" w:sz="4" w:space="0" w:color="auto"/>
                    <w:left w:val="single" w:sz="4" w:space="0" w:color="auto"/>
                    <w:bottom w:val="single" w:sz="4" w:space="0" w:color="auto"/>
                    <w:right w:val="single" w:sz="4" w:space="0" w:color="auto"/>
                  </w:tcBorders>
                  <w:hideMark/>
                </w:tcPr>
                <w:p w14:paraId="6F69C659" w14:textId="77777777" w:rsidR="008445B8" w:rsidRDefault="008445B8" w:rsidP="003A0881">
                  <w:pPr>
                    <w:rPr>
                      <w:ins w:id="1403" w:author="Jan-Christopher Pien" w:date="2014-06-02T15:30:00Z"/>
                      <w:lang w:val="en-GB"/>
                    </w:rPr>
                  </w:pPr>
                  <w:ins w:id="1404" w:author="Jan-Christopher Pien" w:date="2014-06-02T15:30:00Z">
                    <w:r>
                      <w:rPr>
                        <w:lang w:val="en-GB"/>
                      </w:rPr>
                      <w:t>title</w:t>
                    </w:r>
                  </w:ins>
                </w:p>
              </w:tc>
              <w:tc>
                <w:tcPr>
                  <w:tcW w:w="6119" w:type="dxa"/>
                  <w:tcBorders>
                    <w:top w:val="single" w:sz="4" w:space="0" w:color="auto"/>
                    <w:left w:val="single" w:sz="4" w:space="0" w:color="auto"/>
                    <w:bottom w:val="single" w:sz="4" w:space="0" w:color="auto"/>
                    <w:right w:val="single" w:sz="4" w:space="0" w:color="auto"/>
                  </w:tcBorders>
                  <w:hideMark/>
                </w:tcPr>
                <w:p w14:paraId="47EB4848" w14:textId="77777777" w:rsidR="008445B8" w:rsidRDefault="008445B8" w:rsidP="003A0881">
                  <w:pPr>
                    <w:rPr>
                      <w:ins w:id="1405" w:author="Jan-Christopher Pien" w:date="2014-06-02T15:30:00Z"/>
                      <w:lang w:val="en-GB"/>
                    </w:rPr>
                  </w:pPr>
                  <w:ins w:id="1406" w:author="Jan-Christopher Pien" w:date="2014-06-02T15:30:00Z">
                    <w:r>
                      <w:rPr>
                        <w:lang w:val="en-GB"/>
                      </w:rPr>
                      <w:t>Title of the story</w:t>
                    </w:r>
                  </w:ins>
                </w:p>
              </w:tc>
            </w:tr>
            <w:tr w:rsidR="008445B8" w14:paraId="7C50C232" w14:textId="77777777" w:rsidTr="003A0881">
              <w:trPr>
                <w:ins w:id="1407" w:author="Jan-Christopher Pien" w:date="2014-06-02T15:30:00Z"/>
              </w:trPr>
              <w:tc>
                <w:tcPr>
                  <w:tcW w:w="1356" w:type="dxa"/>
                  <w:tcBorders>
                    <w:top w:val="single" w:sz="4" w:space="0" w:color="auto"/>
                    <w:left w:val="single" w:sz="4" w:space="0" w:color="auto"/>
                    <w:bottom w:val="single" w:sz="4" w:space="0" w:color="auto"/>
                    <w:right w:val="single" w:sz="4" w:space="0" w:color="auto"/>
                  </w:tcBorders>
                  <w:hideMark/>
                </w:tcPr>
                <w:p w14:paraId="58210FD8" w14:textId="77777777" w:rsidR="008445B8" w:rsidRDefault="008445B8" w:rsidP="003A0881">
                  <w:pPr>
                    <w:rPr>
                      <w:ins w:id="1408" w:author="Jan-Christopher Pien" w:date="2014-06-02T15:30:00Z"/>
                      <w:lang w:val="en-GB"/>
                    </w:rPr>
                  </w:pPr>
                  <w:ins w:id="1409" w:author="Jan-Christopher Pien" w:date="2014-06-02T15:30:00Z">
                    <w:r>
                      <w:rPr>
                        <w:lang w:val="en-GB"/>
                      </w:rPr>
                      <w:t>location</w:t>
                    </w:r>
                  </w:ins>
                </w:p>
              </w:tc>
              <w:tc>
                <w:tcPr>
                  <w:tcW w:w="6119" w:type="dxa"/>
                  <w:tcBorders>
                    <w:top w:val="single" w:sz="4" w:space="0" w:color="auto"/>
                    <w:left w:val="single" w:sz="4" w:space="0" w:color="auto"/>
                    <w:bottom w:val="single" w:sz="4" w:space="0" w:color="auto"/>
                    <w:right w:val="single" w:sz="4" w:space="0" w:color="auto"/>
                  </w:tcBorders>
                  <w:hideMark/>
                </w:tcPr>
                <w:p w14:paraId="0769AE4F" w14:textId="77777777" w:rsidR="008445B8" w:rsidRDefault="008445B8" w:rsidP="003A0881">
                  <w:pPr>
                    <w:rPr>
                      <w:ins w:id="1410" w:author="Jan-Christopher Pien" w:date="2014-06-02T15:30:00Z"/>
                      <w:lang w:val="en-GB"/>
                    </w:rPr>
                  </w:pPr>
                  <w:ins w:id="1411" w:author="Jan-Christopher Pien" w:date="2014-06-02T15:30:00Z">
                    <w:r>
                      <w:rPr>
                        <w:lang w:val="en-GB"/>
                      </w:rPr>
                      <w:t>ID of the location</w:t>
                    </w:r>
                  </w:ins>
                </w:p>
              </w:tc>
            </w:tr>
            <w:tr w:rsidR="008445B8" w14:paraId="340A79D3" w14:textId="77777777" w:rsidTr="003A0881">
              <w:trPr>
                <w:ins w:id="1412" w:author="Jan-Christopher Pien" w:date="2014-06-02T15:30:00Z"/>
              </w:trPr>
              <w:tc>
                <w:tcPr>
                  <w:tcW w:w="1356" w:type="dxa"/>
                  <w:tcBorders>
                    <w:top w:val="single" w:sz="4" w:space="0" w:color="auto"/>
                    <w:left w:val="single" w:sz="4" w:space="0" w:color="auto"/>
                    <w:bottom w:val="single" w:sz="4" w:space="0" w:color="auto"/>
                    <w:right w:val="single" w:sz="4" w:space="0" w:color="auto"/>
                  </w:tcBorders>
                </w:tcPr>
                <w:p w14:paraId="4136EC87" w14:textId="77777777" w:rsidR="008445B8" w:rsidRDefault="008445B8" w:rsidP="003A0881">
                  <w:pPr>
                    <w:rPr>
                      <w:ins w:id="1413" w:author="Jan-Christopher Pien" w:date="2014-06-02T15:30:00Z"/>
                      <w:lang w:val="en-GB"/>
                    </w:rPr>
                  </w:pPr>
                  <w:ins w:id="1414" w:author="Jan-Christopher Pien" w:date="2014-06-02T15:30:00Z">
                    <w:r>
                      <w:rPr>
                        <w:lang w:val="en-GB"/>
                      </w:rPr>
                      <w:t>abstract</w:t>
                    </w:r>
                  </w:ins>
                </w:p>
              </w:tc>
              <w:tc>
                <w:tcPr>
                  <w:tcW w:w="6119" w:type="dxa"/>
                  <w:tcBorders>
                    <w:top w:val="single" w:sz="4" w:space="0" w:color="auto"/>
                    <w:left w:val="single" w:sz="4" w:space="0" w:color="auto"/>
                    <w:bottom w:val="single" w:sz="4" w:space="0" w:color="auto"/>
                    <w:right w:val="single" w:sz="4" w:space="0" w:color="auto"/>
                  </w:tcBorders>
                </w:tcPr>
                <w:p w14:paraId="731CD453" w14:textId="77777777" w:rsidR="008445B8" w:rsidRDefault="008445B8" w:rsidP="003A0881">
                  <w:pPr>
                    <w:rPr>
                      <w:ins w:id="1415" w:author="Jan-Christopher Pien" w:date="2014-06-02T15:30:00Z"/>
                      <w:lang w:val="en-GB"/>
                    </w:rPr>
                  </w:pPr>
                  <w:ins w:id="1416" w:author="Jan-Christopher Pien" w:date="2014-06-02T15:30:00Z">
                    <w:r>
                      <w:rPr>
                        <w:lang w:val="en-GB"/>
                      </w:rPr>
                      <w:t>Abstract of the story</w:t>
                    </w:r>
                  </w:ins>
                </w:p>
              </w:tc>
            </w:tr>
            <w:tr w:rsidR="008445B8" w:rsidRPr="000A1164" w14:paraId="210C782F" w14:textId="77777777" w:rsidTr="003A0881">
              <w:trPr>
                <w:ins w:id="1417" w:author="Jan-Christopher Pien" w:date="2014-06-02T15:30:00Z"/>
              </w:trPr>
              <w:tc>
                <w:tcPr>
                  <w:tcW w:w="1356" w:type="dxa"/>
                  <w:tcBorders>
                    <w:top w:val="single" w:sz="4" w:space="0" w:color="auto"/>
                    <w:left w:val="single" w:sz="4" w:space="0" w:color="auto"/>
                    <w:bottom w:val="single" w:sz="4" w:space="0" w:color="auto"/>
                    <w:right w:val="single" w:sz="4" w:space="0" w:color="auto"/>
                  </w:tcBorders>
                </w:tcPr>
                <w:p w14:paraId="10F06F4B" w14:textId="77777777" w:rsidR="008445B8" w:rsidRDefault="008445B8" w:rsidP="003A0881">
                  <w:pPr>
                    <w:rPr>
                      <w:ins w:id="1418" w:author="Jan-Christopher Pien" w:date="2014-06-02T15:30:00Z"/>
                      <w:lang w:val="en-GB"/>
                    </w:rPr>
                  </w:pPr>
                  <w:ins w:id="1419" w:author="Jan-Christopher Pien" w:date="2014-06-02T15:30:00Z">
                    <w:r>
                      <w:rPr>
                        <w:lang w:val="en-GB"/>
                      </w:rPr>
                      <w:t>author</w:t>
                    </w:r>
                  </w:ins>
                </w:p>
              </w:tc>
              <w:tc>
                <w:tcPr>
                  <w:tcW w:w="6119" w:type="dxa"/>
                  <w:tcBorders>
                    <w:top w:val="single" w:sz="4" w:space="0" w:color="auto"/>
                    <w:left w:val="single" w:sz="4" w:space="0" w:color="auto"/>
                    <w:bottom w:val="single" w:sz="4" w:space="0" w:color="auto"/>
                    <w:right w:val="single" w:sz="4" w:space="0" w:color="auto"/>
                  </w:tcBorders>
                </w:tcPr>
                <w:p w14:paraId="72EA4957" w14:textId="77777777" w:rsidR="008445B8" w:rsidRDefault="008445B8" w:rsidP="003A0881">
                  <w:pPr>
                    <w:rPr>
                      <w:ins w:id="1420" w:author="Jan-Christopher Pien" w:date="2014-06-02T15:30:00Z"/>
                      <w:lang w:val="en-GB"/>
                    </w:rPr>
                  </w:pPr>
                  <w:ins w:id="1421" w:author="Jan-Christopher Pien" w:date="2014-06-02T15:30:00Z">
                    <w:r>
                      <w:rPr>
                        <w:lang w:val="en-GB"/>
                      </w:rPr>
                      <w:t>ID of the user that created the story</w:t>
                    </w:r>
                  </w:ins>
                </w:p>
              </w:tc>
            </w:tr>
            <w:tr w:rsidR="008445B8" w:rsidRPr="000A1164" w14:paraId="3DDA8A4C" w14:textId="77777777" w:rsidTr="003A0881">
              <w:trPr>
                <w:ins w:id="1422" w:author="Jan-Christopher Pien" w:date="2014-06-02T15:30:00Z"/>
              </w:trPr>
              <w:tc>
                <w:tcPr>
                  <w:tcW w:w="1356" w:type="dxa"/>
                  <w:tcBorders>
                    <w:top w:val="single" w:sz="4" w:space="0" w:color="auto"/>
                    <w:left w:val="single" w:sz="4" w:space="0" w:color="auto"/>
                    <w:bottom w:val="single" w:sz="4" w:space="0" w:color="auto"/>
                    <w:right w:val="single" w:sz="4" w:space="0" w:color="auto"/>
                  </w:tcBorders>
                </w:tcPr>
                <w:p w14:paraId="766B5400" w14:textId="77777777" w:rsidR="008445B8" w:rsidRPr="000A1164" w:rsidRDefault="008445B8" w:rsidP="003A0881">
                  <w:pPr>
                    <w:rPr>
                      <w:ins w:id="1423" w:author="Jan-Christopher Pien" w:date="2014-06-02T15:30:00Z"/>
                      <w:lang w:val="en-US"/>
                    </w:rPr>
                  </w:pPr>
                  <w:ins w:id="1424" w:author="Jan-Christopher Pien" w:date="2014-06-02T15:30:00Z">
                    <w:r>
                      <w:rPr>
                        <w:lang w:val="en-US"/>
                      </w:rPr>
                      <w:t>time_start</w:t>
                    </w:r>
                  </w:ins>
                </w:p>
              </w:tc>
              <w:tc>
                <w:tcPr>
                  <w:tcW w:w="6119" w:type="dxa"/>
                  <w:tcBorders>
                    <w:top w:val="single" w:sz="4" w:space="0" w:color="auto"/>
                    <w:left w:val="single" w:sz="4" w:space="0" w:color="auto"/>
                    <w:bottom w:val="single" w:sz="4" w:space="0" w:color="auto"/>
                    <w:right w:val="single" w:sz="4" w:space="0" w:color="auto"/>
                  </w:tcBorders>
                </w:tcPr>
                <w:p w14:paraId="0E82754B" w14:textId="77777777" w:rsidR="008445B8" w:rsidRDefault="008445B8" w:rsidP="003A0881">
                  <w:pPr>
                    <w:rPr>
                      <w:ins w:id="1425" w:author="Jan-Christopher Pien" w:date="2014-06-02T15:30:00Z"/>
                      <w:lang w:val="en-GB"/>
                    </w:rPr>
                  </w:pPr>
                  <w:ins w:id="1426" w:author="Jan-Christopher Pien" w:date="2014-06-02T15:30:00Z">
                    <w:r>
                      <w:rPr>
                        <w:lang w:val="en-GB"/>
                      </w:rPr>
                      <w:t>Start point of story</w:t>
                    </w:r>
                  </w:ins>
                </w:p>
              </w:tc>
            </w:tr>
            <w:tr w:rsidR="008445B8" w:rsidRPr="000A1164" w14:paraId="558BBEB8" w14:textId="77777777" w:rsidTr="003A0881">
              <w:trPr>
                <w:ins w:id="1427" w:author="Jan-Christopher Pien" w:date="2014-06-02T15:30:00Z"/>
              </w:trPr>
              <w:tc>
                <w:tcPr>
                  <w:tcW w:w="1356" w:type="dxa"/>
                  <w:tcBorders>
                    <w:top w:val="single" w:sz="4" w:space="0" w:color="auto"/>
                    <w:left w:val="single" w:sz="4" w:space="0" w:color="auto"/>
                    <w:bottom w:val="single" w:sz="4" w:space="0" w:color="auto"/>
                    <w:right w:val="single" w:sz="4" w:space="0" w:color="auto"/>
                  </w:tcBorders>
                </w:tcPr>
                <w:p w14:paraId="03F86D77" w14:textId="77777777" w:rsidR="008445B8" w:rsidRPr="000A1164" w:rsidRDefault="008445B8" w:rsidP="003A0881">
                  <w:pPr>
                    <w:rPr>
                      <w:ins w:id="1428" w:author="Jan-Christopher Pien" w:date="2014-06-02T15:30:00Z"/>
                      <w:i/>
                      <w:lang w:val="en-US"/>
                    </w:rPr>
                  </w:pPr>
                  <w:ins w:id="1429" w:author="Jan-Christopher Pien" w:date="2014-06-02T15:30:00Z">
                    <w:r w:rsidRPr="000A1164">
                      <w:rPr>
                        <w:i/>
                        <w:lang w:val="en-US"/>
                      </w:rPr>
                      <w:t>time_end</w:t>
                    </w:r>
                  </w:ins>
                </w:p>
              </w:tc>
              <w:tc>
                <w:tcPr>
                  <w:tcW w:w="6119" w:type="dxa"/>
                  <w:tcBorders>
                    <w:top w:val="single" w:sz="4" w:space="0" w:color="auto"/>
                    <w:left w:val="single" w:sz="4" w:space="0" w:color="auto"/>
                    <w:bottom w:val="single" w:sz="4" w:space="0" w:color="auto"/>
                    <w:right w:val="single" w:sz="4" w:space="0" w:color="auto"/>
                  </w:tcBorders>
                </w:tcPr>
                <w:p w14:paraId="6C8C1843" w14:textId="77777777" w:rsidR="008445B8" w:rsidRDefault="008445B8" w:rsidP="003A0881">
                  <w:pPr>
                    <w:rPr>
                      <w:ins w:id="1430" w:author="Jan-Christopher Pien" w:date="2014-06-02T15:30:00Z"/>
                      <w:lang w:val="en-GB"/>
                    </w:rPr>
                  </w:pPr>
                  <w:ins w:id="1431" w:author="Jan-Christopher Pien" w:date="2014-06-02T15:30:00Z">
                    <w:r w:rsidRPr="000A1164">
                      <w:rPr>
                        <w:i/>
                        <w:lang w:val="en-GB"/>
                      </w:rPr>
                      <w:t>Optional:</w:t>
                    </w:r>
                    <w:r>
                      <w:rPr>
                        <w:lang w:val="en-GB"/>
                      </w:rPr>
                      <w:t xml:space="preserve"> End point of story</w:t>
                    </w:r>
                  </w:ins>
                </w:p>
              </w:tc>
            </w:tr>
            <w:tr w:rsidR="008445B8" w:rsidRPr="000A1164" w14:paraId="6641A61F" w14:textId="77777777" w:rsidTr="003A0881">
              <w:trPr>
                <w:ins w:id="1432" w:author="Jan-Christopher Pien" w:date="2014-06-02T15:30:00Z"/>
              </w:trPr>
              <w:tc>
                <w:tcPr>
                  <w:tcW w:w="1356" w:type="dxa"/>
                  <w:tcBorders>
                    <w:top w:val="single" w:sz="4" w:space="0" w:color="auto"/>
                    <w:left w:val="single" w:sz="4" w:space="0" w:color="auto"/>
                    <w:bottom w:val="single" w:sz="4" w:space="0" w:color="auto"/>
                    <w:right w:val="single" w:sz="4" w:space="0" w:color="auto"/>
                  </w:tcBorders>
                </w:tcPr>
                <w:p w14:paraId="6D2086C3" w14:textId="77777777" w:rsidR="008445B8" w:rsidRPr="000A1164" w:rsidRDefault="008445B8" w:rsidP="003A0881">
                  <w:pPr>
                    <w:rPr>
                      <w:ins w:id="1433" w:author="Jan-Christopher Pien" w:date="2014-06-02T15:30:00Z"/>
                      <w:i/>
                      <w:lang w:val="en-US"/>
                    </w:rPr>
                  </w:pPr>
                  <w:ins w:id="1434" w:author="Jan-Christopher Pien" w:date="2014-06-02T15:30:00Z">
                    <w:r>
                      <w:rPr>
                        <w:i/>
                        <w:lang w:val="en-US"/>
                      </w:rPr>
                      <w:t>text</w:t>
                    </w:r>
                  </w:ins>
                </w:p>
              </w:tc>
              <w:tc>
                <w:tcPr>
                  <w:tcW w:w="6119" w:type="dxa"/>
                  <w:tcBorders>
                    <w:top w:val="single" w:sz="4" w:space="0" w:color="auto"/>
                    <w:left w:val="single" w:sz="4" w:space="0" w:color="auto"/>
                    <w:bottom w:val="single" w:sz="4" w:space="0" w:color="auto"/>
                    <w:right w:val="single" w:sz="4" w:space="0" w:color="auto"/>
                  </w:tcBorders>
                </w:tcPr>
                <w:p w14:paraId="13DED297" w14:textId="77777777" w:rsidR="008445B8" w:rsidRPr="000A1164" w:rsidRDefault="008445B8" w:rsidP="003A0881">
                  <w:pPr>
                    <w:rPr>
                      <w:ins w:id="1435" w:author="Jan-Christopher Pien" w:date="2014-06-02T15:30:00Z"/>
                      <w:lang w:val="en-GB"/>
                    </w:rPr>
                  </w:pPr>
                  <w:ins w:id="1436" w:author="Jan-Christopher Pien" w:date="2014-06-02T15:30:00Z">
                    <w:r>
                      <w:rPr>
                        <w:i/>
                        <w:lang w:val="en-GB"/>
                      </w:rPr>
                      <w:t xml:space="preserve">Optional: </w:t>
                    </w:r>
                    <w:r>
                      <w:rPr>
                        <w:lang w:val="en-GB"/>
                      </w:rPr>
                      <w:t>Text of story</w:t>
                    </w:r>
                  </w:ins>
                </w:p>
              </w:tc>
            </w:tr>
            <w:tr w:rsidR="008445B8" w:rsidRPr="000A1164" w14:paraId="6C37506C" w14:textId="77777777" w:rsidTr="003A0881">
              <w:trPr>
                <w:ins w:id="1437" w:author="Jan-Christopher Pien" w:date="2014-06-02T15:30:00Z"/>
              </w:trPr>
              <w:tc>
                <w:tcPr>
                  <w:tcW w:w="1356" w:type="dxa"/>
                  <w:tcBorders>
                    <w:top w:val="single" w:sz="4" w:space="0" w:color="auto"/>
                    <w:left w:val="single" w:sz="4" w:space="0" w:color="auto"/>
                    <w:bottom w:val="single" w:sz="4" w:space="0" w:color="auto"/>
                    <w:right w:val="single" w:sz="4" w:space="0" w:color="auto"/>
                  </w:tcBorders>
                </w:tcPr>
                <w:p w14:paraId="7F8EE719" w14:textId="77777777" w:rsidR="008445B8" w:rsidRPr="000A1164" w:rsidRDefault="008445B8" w:rsidP="003A0881">
                  <w:pPr>
                    <w:rPr>
                      <w:ins w:id="1438" w:author="Jan-Christopher Pien" w:date="2014-06-02T15:30:00Z"/>
                      <w:lang w:val="en-US"/>
                    </w:rPr>
                  </w:pPr>
                  <w:ins w:id="1439" w:author="Jan-Christopher Pien" w:date="2014-06-02T15:30:00Z">
                    <w:r>
                      <w:rPr>
                        <w:lang w:val="en-US"/>
                      </w:rPr>
                      <w:t>created</w:t>
                    </w:r>
                  </w:ins>
                </w:p>
              </w:tc>
              <w:tc>
                <w:tcPr>
                  <w:tcW w:w="6119" w:type="dxa"/>
                  <w:tcBorders>
                    <w:top w:val="single" w:sz="4" w:space="0" w:color="auto"/>
                    <w:left w:val="single" w:sz="4" w:space="0" w:color="auto"/>
                    <w:bottom w:val="single" w:sz="4" w:space="0" w:color="auto"/>
                    <w:right w:val="single" w:sz="4" w:space="0" w:color="auto"/>
                  </w:tcBorders>
                </w:tcPr>
                <w:p w14:paraId="2844A33E" w14:textId="77777777" w:rsidR="008445B8" w:rsidRPr="000A1164" w:rsidRDefault="008445B8" w:rsidP="003A0881">
                  <w:pPr>
                    <w:rPr>
                      <w:ins w:id="1440" w:author="Jan-Christopher Pien" w:date="2014-06-02T15:30:00Z"/>
                      <w:lang w:val="en-GB"/>
                    </w:rPr>
                  </w:pPr>
                  <w:ins w:id="1441" w:author="Jan-Christopher Pien" w:date="2014-06-02T15:30:00Z">
                    <w:r>
                      <w:rPr>
                        <w:lang w:val="en-GB"/>
                      </w:rPr>
                      <w:t>Date and time of creation</w:t>
                    </w:r>
                  </w:ins>
                </w:p>
              </w:tc>
            </w:tr>
            <w:tr w:rsidR="008445B8" w:rsidRPr="000A1164" w14:paraId="7AC3EECF" w14:textId="77777777" w:rsidTr="003A0881">
              <w:trPr>
                <w:ins w:id="1442" w:author="Jan-Christopher Pien" w:date="2014-06-02T15:30:00Z"/>
              </w:trPr>
              <w:tc>
                <w:tcPr>
                  <w:tcW w:w="1356" w:type="dxa"/>
                  <w:tcBorders>
                    <w:top w:val="single" w:sz="4" w:space="0" w:color="auto"/>
                    <w:left w:val="single" w:sz="4" w:space="0" w:color="auto"/>
                    <w:bottom w:val="single" w:sz="4" w:space="0" w:color="auto"/>
                    <w:right w:val="single" w:sz="4" w:space="0" w:color="auto"/>
                  </w:tcBorders>
                </w:tcPr>
                <w:p w14:paraId="21152357" w14:textId="77777777" w:rsidR="008445B8" w:rsidRDefault="008445B8" w:rsidP="003A0881">
                  <w:pPr>
                    <w:rPr>
                      <w:ins w:id="1443" w:author="Jan-Christopher Pien" w:date="2014-06-02T15:30:00Z"/>
                      <w:lang w:val="en-US"/>
                    </w:rPr>
                  </w:pPr>
                  <w:ins w:id="1444" w:author="Jan-Christopher Pien" w:date="2014-06-02T15:30:00Z">
                    <w:r>
                      <w:rPr>
                        <w:lang w:val="en-US"/>
                      </w:rPr>
                      <w:t>modified</w:t>
                    </w:r>
                  </w:ins>
                </w:p>
              </w:tc>
              <w:tc>
                <w:tcPr>
                  <w:tcW w:w="6119" w:type="dxa"/>
                  <w:tcBorders>
                    <w:top w:val="single" w:sz="4" w:space="0" w:color="auto"/>
                    <w:left w:val="single" w:sz="4" w:space="0" w:color="auto"/>
                    <w:bottom w:val="single" w:sz="4" w:space="0" w:color="auto"/>
                    <w:right w:val="single" w:sz="4" w:space="0" w:color="auto"/>
                  </w:tcBorders>
                </w:tcPr>
                <w:p w14:paraId="42F98DDB" w14:textId="77777777" w:rsidR="008445B8" w:rsidRDefault="008445B8" w:rsidP="003A0881">
                  <w:pPr>
                    <w:rPr>
                      <w:ins w:id="1445" w:author="Jan-Christopher Pien" w:date="2014-06-02T15:30:00Z"/>
                      <w:lang w:val="en-GB"/>
                    </w:rPr>
                  </w:pPr>
                  <w:ins w:id="1446" w:author="Jan-Christopher Pien" w:date="2014-06-02T15:30:00Z">
                    <w:r>
                      <w:rPr>
                        <w:lang w:val="en-GB"/>
                      </w:rPr>
                      <w:t>Date and time of modification</w:t>
                    </w:r>
                  </w:ins>
                </w:p>
              </w:tc>
            </w:tr>
          </w:tbl>
          <w:p w14:paraId="49AD7CC0" w14:textId="77777777" w:rsidR="008445B8" w:rsidRDefault="008445B8" w:rsidP="003A0881">
            <w:pPr>
              <w:rPr>
                <w:ins w:id="1447" w:author="Jan-Christopher Pien" w:date="2014-06-02T15:30:00Z"/>
                <w:lang w:val="en-GB"/>
              </w:rPr>
            </w:pPr>
          </w:p>
        </w:tc>
      </w:tr>
      <w:tr w:rsidR="00BA7ABC" w:rsidRPr="008445B8" w:rsidDel="008445B8" w14:paraId="633BEF14" w14:textId="65379051" w:rsidTr="008F496A">
        <w:trPr>
          <w:del w:id="1448" w:author="Jan-Christopher Pien" w:date="2014-06-02T15:30:00Z"/>
        </w:trPr>
        <w:tc>
          <w:tcPr>
            <w:tcW w:w="1129" w:type="dxa"/>
          </w:tcPr>
          <w:p w14:paraId="70156C41" w14:textId="559D040E" w:rsidR="00BA7ABC" w:rsidDel="008445B8" w:rsidRDefault="00BA7ABC" w:rsidP="008F496A">
            <w:pPr>
              <w:rPr>
                <w:del w:id="1449" w:author="Jan-Christopher Pien" w:date="2014-06-02T15:30:00Z"/>
                <w:lang w:val="en-GB"/>
              </w:rPr>
            </w:pPr>
            <w:del w:id="1450" w:author="Jan-Christopher Pien" w:date="2014-06-02T15:30:00Z">
              <w:r w:rsidDel="008445B8">
                <w:rPr>
                  <w:lang w:val="en-GB"/>
                </w:rPr>
                <w:delText>locations</w:delText>
              </w:r>
            </w:del>
          </w:p>
        </w:tc>
        <w:tc>
          <w:tcPr>
            <w:tcW w:w="7933" w:type="dxa"/>
          </w:tcPr>
          <w:p w14:paraId="00E6E032" w14:textId="472792EF" w:rsidR="00BA7ABC" w:rsidRPr="008445B8" w:rsidDel="008445B8" w:rsidRDefault="00BA7ABC" w:rsidP="008F496A">
            <w:pPr>
              <w:rPr>
                <w:del w:id="1451" w:author="Jan-Christopher Pien" w:date="2014-06-02T15:30:00Z"/>
                <w:lang w:val="en-US"/>
                <w:rPrChange w:id="1452" w:author="Jan-Christopher Pien" w:date="2014-06-02T15:30:00Z">
                  <w:rPr>
                    <w:del w:id="1453" w:author="Jan-Christopher Pien" w:date="2014-06-02T15:30:00Z"/>
                  </w:rPr>
                </w:rPrChange>
              </w:rPr>
            </w:pPr>
            <w:del w:id="1454" w:author="Jan-Christopher Pien" w:date="2014-06-02T15:30:00Z">
              <w:r w:rsidRPr="008445B8" w:rsidDel="008445B8">
                <w:rPr>
                  <w:lang w:val="en-US"/>
                  <w:rPrChange w:id="1455" w:author="Jan-Christopher Pien" w:date="2014-06-02T15:30:00Z">
                    <w:rPr/>
                  </w:rPrChange>
                </w:rPr>
                <w:delText>List of locations:</w:delText>
              </w:r>
            </w:del>
          </w:p>
          <w:tbl>
            <w:tblPr>
              <w:tblStyle w:val="Tabellenraster"/>
              <w:tblW w:w="0" w:type="auto"/>
              <w:tblLook w:val="04A0" w:firstRow="1" w:lastRow="0" w:firstColumn="1" w:lastColumn="0" w:noHBand="0" w:noVBand="1"/>
            </w:tblPr>
            <w:tblGrid>
              <w:gridCol w:w="1421"/>
              <w:gridCol w:w="6054"/>
            </w:tblGrid>
            <w:tr w:rsidR="00606EDA" w:rsidRPr="008445B8" w:rsidDel="008445B8" w14:paraId="0F0317D0" w14:textId="5F0342AC" w:rsidTr="008F496A">
              <w:trPr>
                <w:del w:id="1456" w:author="Jan-Christopher Pien" w:date="2014-06-02T15:30:00Z"/>
              </w:trPr>
              <w:tc>
                <w:tcPr>
                  <w:tcW w:w="1447" w:type="dxa"/>
                </w:tcPr>
                <w:p w14:paraId="302F2D85" w14:textId="13DA8FAE" w:rsidR="00606EDA" w:rsidDel="008445B8" w:rsidRDefault="00606EDA" w:rsidP="00606EDA">
                  <w:pPr>
                    <w:rPr>
                      <w:del w:id="1457" w:author="Jan-Christopher Pien" w:date="2014-06-02T15:30:00Z"/>
                      <w:lang w:val="en-GB"/>
                    </w:rPr>
                  </w:pPr>
                  <w:del w:id="1458" w:author="Jan-Christopher Pien" w:date="2014-06-02T15:30:00Z">
                    <w:r w:rsidDel="008445B8">
                      <w:rPr>
                        <w:lang w:val="en-GB"/>
                      </w:rPr>
                      <w:delText>latitude</w:delText>
                    </w:r>
                  </w:del>
                </w:p>
              </w:tc>
              <w:tc>
                <w:tcPr>
                  <w:tcW w:w="6260" w:type="dxa"/>
                </w:tcPr>
                <w:p w14:paraId="1CF21B04" w14:textId="5D63F6E3" w:rsidR="00606EDA" w:rsidDel="008445B8" w:rsidRDefault="00606EDA" w:rsidP="00606EDA">
                  <w:pPr>
                    <w:rPr>
                      <w:del w:id="1459" w:author="Jan-Christopher Pien" w:date="2014-06-02T15:30:00Z"/>
                      <w:lang w:val="en-GB"/>
                    </w:rPr>
                  </w:pPr>
                  <w:del w:id="1460" w:author="Jan-Christopher Pien" w:date="2014-06-02T15:30:00Z">
                    <w:r w:rsidDel="008445B8">
                      <w:rPr>
                        <w:lang w:val="en-GB"/>
                      </w:rPr>
                      <w:delText>Latitude of the location</w:delText>
                    </w:r>
                  </w:del>
                </w:p>
              </w:tc>
            </w:tr>
            <w:tr w:rsidR="00606EDA" w:rsidRPr="008445B8" w:rsidDel="008445B8" w14:paraId="06D37C1A" w14:textId="089F2823" w:rsidTr="008F496A">
              <w:trPr>
                <w:del w:id="1461" w:author="Jan-Christopher Pien" w:date="2014-06-02T15:30:00Z"/>
              </w:trPr>
              <w:tc>
                <w:tcPr>
                  <w:tcW w:w="1447" w:type="dxa"/>
                </w:tcPr>
                <w:p w14:paraId="04B53240" w14:textId="7477A4D2" w:rsidR="00606EDA" w:rsidDel="008445B8" w:rsidRDefault="00606EDA" w:rsidP="00606EDA">
                  <w:pPr>
                    <w:rPr>
                      <w:del w:id="1462" w:author="Jan-Christopher Pien" w:date="2014-06-02T15:30:00Z"/>
                      <w:lang w:val="en-GB"/>
                    </w:rPr>
                  </w:pPr>
                  <w:del w:id="1463" w:author="Jan-Christopher Pien" w:date="2014-06-02T15:30:00Z">
                    <w:r w:rsidDel="008445B8">
                      <w:rPr>
                        <w:lang w:val="en-GB"/>
                      </w:rPr>
                      <w:delText>longitude</w:delText>
                    </w:r>
                  </w:del>
                </w:p>
              </w:tc>
              <w:tc>
                <w:tcPr>
                  <w:tcW w:w="6260" w:type="dxa"/>
                </w:tcPr>
                <w:p w14:paraId="365570C1" w14:textId="33636ED1" w:rsidR="00606EDA" w:rsidDel="008445B8" w:rsidRDefault="00606EDA" w:rsidP="00606EDA">
                  <w:pPr>
                    <w:rPr>
                      <w:del w:id="1464" w:author="Jan-Christopher Pien" w:date="2014-06-02T15:30:00Z"/>
                      <w:lang w:val="en-GB"/>
                    </w:rPr>
                  </w:pPr>
                  <w:del w:id="1465" w:author="Jan-Christopher Pien" w:date="2014-06-02T15:30:00Z">
                    <w:r w:rsidDel="008445B8">
                      <w:rPr>
                        <w:lang w:val="en-GB"/>
                      </w:rPr>
                      <w:delText>Longitude of the location</w:delText>
                    </w:r>
                  </w:del>
                </w:p>
              </w:tc>
            </w:tr>
            <w:tr w:rsidR="00606EDA" w:rsidRPr="008445B8" w:rsidDel="008445B8" w14:paraId="6302DA11" w14:textId="76A65E81" w:rsidTr="008F496A">
              <w:trPr>
                <w:del w:id="1466" w:author="Jan-Christopher Pien" w:date="2014-06-02T15:30:00Z"/>
              </w:trPr>
              <w:tc>
                <w:tcPr>
                  <w:tcW w:w="1447" w:type="dxa"/>
                </w:tcPr>
                <w:p w14:paraId="7A4C98B4" w14:textId="3950EC79" w:rsidR="00606EDA" w:rsidDel="008445B8" w:rsidRDefault="00606EDA" w:rsidP="00606EDA">
                  <w:pPr>
                    <w:rPr>
                      <w:del w:id="1467" w:author="Jan-Christopher Pien" w:date="2014-06-02T15:30:00Z"/>
                      <w:lang w:val="en-GB"/>
                    </w:rPr>
                  </w:pPr>
                  <w:del w:id="1468" w:author="Jan-Christopher Pien" w:date="2014-06-02T15:30:00Z">
                    <w:r w:rsidDel="008445B8">
                      <w:rPr>
                        <w:lang w:val="en-GB"/>
                      </w:rPr>
                      <w:delText>title</w:delText>
                    </w:r>
                  </w:del>
                </w:p>
              </w:tc>
              <w:tc>
                <w:tcPr>
                  <w:tcW w:w="6260" w:type="dxa"/>
                </w:tcPr>
                <w:p w14:paraId="678B387C" w14:textId="5EBC3E14" w:rsidR="00606EDA" w:rsidDel="008445B8" w:rsidRDefault="00606EDA" w:rsidP="00606EDA">
                  <w:pPr>
                    <w:rPr>
                      <w:del w:id="1469" w:author="Jan-Christopher Pien" w:date="2014-06-02T15:30:00Z"/>
                      <w:lang w:val="en-GB"/>
                    </w:rPr>
                  </w:pPr>
                  <w:del w:id="1470" w:author="Jan-Christopher Pien" w:date="2014-06-02T15:30:00Z">
                    <w:r w:rsidDel="008445B8">
                      <w:rPr>
                        <w:lang w:val="en-GB"/>
                      </w:rPr>
                      <w:delText>Title of the location</w:delText>
                    </w:r>
                  </w:del>
                </w:p>
              </w:tc>
            </w:tr>
            <w:tr w:rsidR="00606EDA" w:rsidRPr="008445B8" w:rsidDel="008445B8" w14:paraId="071DCE92" w14:textId="5D396C27" w:rsidTr="008F496A">
              <w:trPr>
                <w:del w:id="1471" w:author="Jan-Christopher Pien" w:date="2014-06-02T15:30:00Z"/>
              </w:trPr>
              <w:tc>
                <w:tcPr>
                  <w:tcW w:w="1447" w:type="dxa"/>
                </w:tcPr>
                <w:p w14:paraId="7F74A307" w14:textId="5C9DD919" w:rsidR="00606EDA" w:rsidDel="008445B8" w:rsidRDefault="00606EDA" w:rsidP="00606EDA">
                  <w:pPr>
                    <w:rPr>
                      <w:del w:id="1472" w:author="Jan-Christopher Pien" w:date="2014-06-02T15:30:00Z"/>
                      <w:lang w:val="en-GB"/>
                    </w:rPr>
                  </w:pPr>
                  <w:del w:id="1473" w:author="Jan-Christopher Pien" w:date="2014-06-02T15:30:00Z">
                    <w:r w:rsidDel="008445B8">
                      <w:rPr>
                        <w:lang w:val="en-GB"/>
                      </w:rPr>
                      <w:delText>stories</w:delText>
                    </w:r>
                  </w:del>
                </w:p>
              </w:tc>
              <w:tc>
                <w:tcPr>
                  <w:tcW w:w="6260" w:type="dxa"/>
                </w:tcPr>
                <w:p w14:paraId="389F301D" w14:textId="0ED1E993" w:rsidR="00606EDA" w:rsidDel="008445B8" w:rsidRDefault="00606EDA" w:rsidP="00606EDA">
                  <w:pPr>
                    <w:rPr>
                      <w:del w:id="1474" w:author="Jan-Christopher Pien" w:date="2014-06-02T15:30:00Z"/>
                      <w:lang w:val="en-GB"/>
                    </w:rPr>
                  </w:pPr>
                  <w:del w:id="1475" w:author="Jan-Christopher Pien" w:date="2014-06-02T15:30:00Z">
                    <w:r w:rsidDel="008445B8">
                      <w:rPr>
                        <w:lang w:val="en-GB"/>
                      </w:rPr>
                      <w:delText>List of stories:</w:delText>
                    </w:r>
                  </w:del>
                </w:p>
                <w:tbl>
                  <w:tblPr>
                    <w:tblStyle w:val="Tabellenraster"/>
                    <w:tblW w:w="0" w:type="auto"/>
                    <w:tblLook w:val="04A0" w:firstRow="1" w:lastRow="0" w:firstColumn="1" w:lastColumn="0" w:noHBand="0" w:noVBand="1"/>
                  </w:tblPr>
                  <w:tblGrid>
                    <w:gridCol w:w="1689"/>
                    <w:gridCol w:w="4139"/>
                  </w:tblGrid>
                  <w:tr w:rsidR="00606EDA" w:rsidRPr="008445B8" w:rsidDel="008445B8" w14:paraId="51D07056" w14:textId="5C34F1AA" w:rsidTr="008F496A">
                    <w:trPr>
                      <w:del w:id="1476" w:author="Jan-Christopher Pien" w:date="2014-06-02T15:30:00Z"/>
                    </w:trPr>
                    <w:tc>
                      <w:tcPr>
                        <w:tcW w:w="1729" w:type="dxa"/>
                      </w:tcPr>
                      <w:p w14:paraId="68AC5C28" w14:textId="7590AE54" w:rsidR="00606EDA" w:rsidDel="008445B8" w:rsidRDefault="00606EDA" w:rsidP="00606EDA">
                        <w:pPr>
                          <w:rPr>
                            <w:del w:id="1477" w:author="Jan-Christopher Pien" w:date="2014-06-02T15:30:00Z"/>
                            <w:lang w:val="en-GB"/>
                          </w:rPr>
                        </w:pPr>
                        <w:del w:id="1478" w:author="Jan-Christopher Pien" w:date="2014-06-02T15:30:00Z">
                          <w:r w:rsidDel="008445B8">
                            <w:rPr>
                              <w:lang w:val="en-GB"/>
                            </w:rPr>
                            <w:delText>title</w:delText>
                          </w:r>
                        </w:del>
                      </w:p>
                    </w:tc>
                    <w:tc>
                      <w:tcPr>
                        <w:tcW w:w="4305" w:type="dxa"/>
                      </w:tcPr>
                      <w:p w14:paraId="37584EB6" w14:textId="2F4DF175" w:rsidR="00606EDA" w:rsidDel="008445B8" w:rsidRDefault="00606EDA" w:rsidP="00606EDA">
                        <w:pPr>
                          <w:rPr>
                            <w:del w:id="1479" w:author="Jan-Christopher Pien" w:date="2014-06-02T15:30:00Z"/>
                            <w:lang w:val="en-GB"/>
                          </w:rPr>
                        </w:pPr>
                        <w:del w:id="1480" w:author="Jan-Christopher Pien" w:date="2014-06-02T15:30:00Z">
                          <w:r w:rsidDel="008445B8">
                            <w:rPr>
                              <w:lang w:val="en-GB"/>
                            </w:rPr>
                            <w:delText>Title of the story</w:delText>
                          </w:r>
                        </w:del>
                      </w:p>
                    </w:tc>
                  </w:tr>
                  <w:tr w:rsidR="00606EDA" w:rsidRPr="008445B8" w:rsidDel="008445B8" w14:paraId="08FA722E" w14:textId="64572371" w:rsidTr="008F496A">
                    <w:trPr>
                      <w:del w:id="1481" w:author="Jan-Christopher Pien" w:date="2014-06-02T15:30:00Z"/>
                    </w:trPr>
                    <w:tc>
                      <w:tcPr>
                        <w:tcW w:w="1729" w:type="dxa"/>
                      </w:tcPr>
                      <w:p w14:paraId="44727360" w14:textId="75474393" w:rsidR="00606EDA" w:rsidDel="008445B8" w:rsidRDefault="00606EDA" w:rsidP="00606EDA">
                        <w:pPr>
                          <w:rPr>
                            <w:del w:id="1482" w:author="Jan-Christopher Pien" w:date="2014-06-02T15:30:00Z"/>
                            <w:lang w:val="en-GB"/>
                          </w:rPr>
                        </w:pPr>
                        <w:del w:id="1483" w:author="Jan-Christopher Pien" w:date="2014-06-02T15:30:00Z">
                          <w:r w:rsidDel="008445B8">
                            <w:rPr>
                              <w:lang w:val="en-GB"/>
                            </w:rPr>
                            <w:delText>author</w:delText>
                          </w:r>
                        </w:del>
                      </w:p>
                    </w:tc>
                    <w:tc>
                      <w:tcPr>
                        <w:tcW w:w="4305" w:type="dxa"/>
                      </w:tcPr>
                      <w:p w14:paraId="75C1056F" w14:textId="5852320E" w:rsidR="00606EDA" w:rsidDel="008445B8" w:rsidRDefault="00606EDA" w:rsidP="00606EDA">
                        <w:pPr>
                          <w:rPr>
                            <w:del w:id="1484" w:author="Jan-Christopher Pien" w:date="2014-06-02T15:30:00Z"/>
                            <w:lang w:val="en-GB"/>
                          </w:rPr>
                        </w:pPr>
                        <w:del w:id="1485" w:author="Jan-Christopher Pien" w:date="2014-06-02T15:30:00Z">
                          <w:r w:rsidDel="008445B8">
                            <w:rPr>
                              <w:lang w:val="en-GB"/>
                            </w:rPr>
                            <w:delText>Author of the story</w:delText>
                          </w:r>
                        </w:del>
                      </w:p>
                    </w:tc>
                  </w:tr>
                  <w:tr w:rsidR="00606EDA" w:rsidRPr="009F51E0" w:rsidDel="008445B8" w14:paraId="6C80BB7A" w14:textId="2C16856D" w:rsidTr="008F496A">
                    <w:trPr>
                      <w:del w:id="1486" w:author="Jan-Christopher Pien" w:date="2014-06-02T15:30:00Z"/>
                    </w:trPr>
                    <w:tc>
                      <w:tcPr>
                        <w:tcW w:w="1729" w:type="dxa"/>
                      </w:tcPr>
                      <w:p w14:paraId="0AFB161F" w14:textId="1E563872" w:rsidR="00606EDA" w:rsidDel="008445B8" w:rsidRDefault="00606EDA" w:rsidP="00606EDA">
                        <w:pPr>
                          <w:rPr>
                            <w:del w:id="1487" w:author="Jan-Christopher Pien" w:date="2014-06-02T15:30:00Z"/>
                            <w:lang w:val="en-GB"/>
                          </w:rPr>
                        </w:pPr>
                        <w:del w:id="1488" w:author="Jan-Christopher Pien" w:date="2014-06-02T15:30:00Z">
                          <w:r w:rsidDel="008445B8">
                            <w:rPr>
                              <w:lang w:val="en-GB"/>
                            </w:rPr>
                            <w:delText>text</w:delText>
                          </w:r>
                        </w:del>
                      </w:p>
                    </w:tc>
                    <w:tc>
                      <w:tcPr>
                        <w:tcW w:w="4305" w:type="dxa"/>
                      </w:tcPr>
                      <w:p w14:paraId="5D8C5AB5" w14:textId="24DF784A" w:rsidR="00606EDA" w:rsidDel="008445B8" w:rsidRDefault="00606EDA" w:rsidP="00606EDA">
                        <w:pPr>
                          <w:rPr>
                            <w:del w:id="1489" w:author="Jan-Christopher Pien" w:date="2014-06-02T15:30:00Z"/>
                            <w:lang w:val="en-GB"/>
                          </w:rPr>
                        </w:pPr>
                        <w:del w:id="1490" w:author="Jan-Christopher Pien" w:date="2014-06-02T15:30:00Z">
                          <w:r w:rsidDel="008445B8">
                            <w:rPr>
                              <w:lang w:val="en-GB"/>
                            </w:rPr>
                            <w:delText>Text of the story in HTML</w:delText>
                          </w:r>
                        </w:del>
                      </w:p>
                    </w:tc>
                  </w:tr>
                  <w:tr w:rsidR="00606EDA" w:rsidRPr="008445B8" w:rsidDel="008445B8" w14:paraId="443F804C" w14:textId="1E114E49" w:rsidTr="008F496A">
                    <w:trPr>
                      <w:del w:id="1491" w:author="Jan-Christopher Pien" w:date="2014-06-02T15:30:00Z"/>
                    </w:trPr>
                    <w:tc>
                      <w:tcPr>
                        <w:tcW w:w="1729" w:type="dxa"/>
                      </w:tcPr>
                      <w:p w14:paraId="21A51C7A" w14:textId="416347F0" w:rsidR="00606EDA" w:rsidDel="008445B8" w:rsidRDefault="00606EDA" w:rsidP="00606EDA">
                        <w:pPr>
                          <w:rPr>
                            <w:del w:id="1492" w:author="Jan-Christopher Pien" w:date="2014-06-02T15:30:00Z"/>
                            <w:lang w:val="en-GB"/>
                          </w:rPr>
                        </w:pPr>
                        <w:del w:id="1493" w:author="Jan-Christopher Pien" w:date="2014-06-02T15:30:00Z">
                          <w:r w:rsidDel="008445B8">
                            <w:rPr>
                              <w:lang w:val="en-GB"/>
                            </w:rPr>
                            <w:delText>time_start</w:delText>
                          </w:r>
                        </w:del>
                      </w:p>
                    </w:tc>
                    <w:tc>
                      <w:tcPr>
                        <w:tcW w:w="4305" w:type="dxa"/>
                      </w:tcPr>
                      <w:p w14:paraId="56423030" w14:textId="57BA385E" w:rsidR="00606EDA" w:rsidDel="008445B8" w:rsidRDefault="00606EDA" w:rsidP="00606EDA">
                        <w:pPr>
                          <w:rPr>
                            <w:del w:id="1494" w:author="Jan-Christopher Pien" w:date="2014-06-02T15:30:00Z"/>
                            <w:lang w:val="en-GB"/>
                          </w:rPr>
                        </w:pPr>
                        <w:del w:id="1495" w:author="Jan-Christopher Pien" w:date="2014-06-02T15:30:00Z">
                          <w:r w:rsidDel="008445B8">
                            <w:rPr>
                              <w:lang w:val="en-GB"/>
                            </w:rPr>
                            <w:delText>Startpoint of the story</w:delText>
                          </w:r>
                        </w:del>
                      </w:p>
                    </w:tc>
                  </w:tr>
                  <w:tr w:rsidR="00606EDA" w:rsidRPr="009F51E0" w:rsidDel="008445B8" w14:paraId="10381993" w14:textId="4B36FCB4" w:rsidTr="008F496A">
                    <w:trPr>
                      <w:del w:id="1496" w:author="Jan-Christopher Pien" w:date="2014-06-02T15:30:00Z"/>
                    </w:trPr>
                    <w:tc>
                      <w:tcPr>
                        <w:tcW w:w="1729" w:type="dxa"/>
                      </w:tcPr>
                      <w:p w14:paraId="5329BBCD" w14:textId="09699A56" w:rsidR="00606EDA" w:rsidRPr="00333D9B" w:rsidDel="008445B8" w:rsidRDefault="00606EDA" w:rsidP="00606EDA">
                        <w:pPr>
                          <w:rPr>
                            <w:del w:id="1497" w:author="Jan-Christopher Pien" w:date="2014-06-02T15:30:00Z"/>
                            <w:i/>
                            <w:lang w:val="en-GB"/>
                          </w:rPr>
                        </w:pPr>
                        <w:del w:id="1498" w:author="Jan-Christopher Pien" w:date="2014-06-02T15:30:00Z">
                          <w:r w:rsidRPr="00333D9B" w:rsidDel="008445B8">
                            <w:rPr>
                              <w:i/>
                              <w:lang w:val="en-GB"/>
                            </w:rPr>
                            <w:delText>time_end</w:delText>
                          </w:r>
                        </w:del>
                      </w:p>
                    </w:tc>
                    <w:tc>
                      <w:tcPr>
                        <w:tcW w:w="4305" w:type="dxa"/>
                      </w:tcPr>
                      <w:p w14:paraId="0316794C" w14:textId="0B40ACEF" w:rsidR="00606EDA" w:rsidRPr="00333D9B" w:rsidDel="008445B8" w:rsidRDefault="00606EDA" w:rsidP="00606EDA">
                        <w:pPr>
                          <w:rPr>
                            <w:del w:id="1499" w:author="Jan-Christopher Pien" w:date="2014-06-02T15:30:00Z"/>
                            <w:lang w:val="en-GB"/>
                          </w:rPr>
                        </w:pPr>
                        <w:del w:id="1500" w:author="Jan-Christopher Pien" w:date="2014-06-02T15:30:00Z">
                          <w:r w:rsidDel="008445B8">
                            <w:rPr>
                              <w:i/>
                              <w:lang w:val="en-GB"/>
                            </w:rPr>
                            <w:delText xml:space="preserve">Optional: </w:delText>
                          </w:r>
                          <w:r w:rsidDel="008445B8">
                            <w:rPr>
                              <w:lang w:val="en-GB"/>
                            </w:rPr>
                            <w:delText>Endpoint of the story</w:delText>
                          </w:r>
                        </w:del>
                      </w:p>
                    </w:tc>
                  </w:tr>
                  <w:tr w:rsidR="00606EDA" w:rsidRPr="008445B8" w:rsidDel="008445B8" w14:paraId="43F384D3" w14:textId="11A93CC9" w:rsidTr="008F496A">
                    <w:trPr>
                      <w:del w:id="1501" w:author="Jan-Christopher Pien" w:date="2014-06-02T15:30:00Z"/>
                    </w:trPr>
                    <w:tc>
                      <w:tcPr>
                        <w:tcW w:w="1729" w:type="dxa"/>
                      </w:tcPr>
                      <w:p w14:paraId="5339E263" w14:textId="0C7BC795" w:rsidR="00606EDA" w:rsidDel="008445B8" w:rsidRDefault="00606EDA" w:rsidP="00606EDA">
                        <w:pPr>
                          <w:rPr>
                            <w:del w:id="1502" w:author="Jan-Christopher Pien" w:date="2014-06-02T15:30:00Z"/>
                            <w:lang w:val="en-GB"/>
                          </w:rPr>
                        </w:pPr>
                        <w:del w:id="1503" w:author="Jan-Christopher Pien" w:date="2014-06-02T15:30:00Z">
                          <w:r w:rsidDel="008445B8">
                            <w:rPr>
                              <w:lang w:val="en-GB"/>
                            </w:rPr>
                            <w:delText>type</w:delText>
                          </w:r>
                        </w:del>
                      </w:p>
                    </w:tc>
                    <w:tc>
                      <w:tcPr>
                        <w:tcW w:w="4305" w:type="dxa"/>
                      </w:tcPr>
                      <w:p w14:paraId="6EAED378" w14:textId="535226D9" w:rsidR="00606EDA" w:rsidDel="008445B8" w:rsidRDefault="00606EDA" w:rsidP="00606EDA">
                        <w:pPr>
                          <w:rPr>
                            <w:del w:id="1504" w:author="Jan-Christopher Pien" w:date="2014-06-02T15:30:00Z"/>
                            <w:lang w:val="en-GB"/>
                          </w:rPr>
                        </w:pPr>
                        <w:del w:id="1505" w:author="Jan-Christopher Pien" w:date="2014-06-02T15:30:00Z">
                          <w:r w:rsidDel="008445B8">
                            <w:rPr>
                              <w:lang w:val="en-GB"/>
                            </w:rPr>
                            <w:delText>Type of the story</w:delText>
                          </w:r>
                        </w:del>
                      </w:p>
                    </w:tc>
                  </w:tr>
                  <w:tr w:rsidR="00606EDA" w:rsidRPr="008445B8" w:rsidDel="008445B8" w14:paraId="75FE881D" w14:textId="337ECF02" w:rsidTr="008F496A">
                    <w:trPr>
                      <w:del w:id="1506" w:author="Jan-Christopher Pien" w:date="2014-06-02T15:30:00Z"/>
                    </w:trPr>
                    <w:tc>
                      <w:tcPr>
                        <w:tcW w:w="1729" w:type="dxa"/>
                      </w:tcPr>
                      <w:p w14:paraId="703B7195" w14:textId="671A8A69" w:rsidR="00606EDA" w:rsidRPr="002C38F2" w:rsidDel="008445B8" w:rsidRDefault="00606EDA" w:rsidP="00606EDA">
                        <w:pPr>
                          <w:rPr>
                            <w:del w:id="1507" w:author="Jan-Christopher Pien" w:date="2014-06-02T15:30:00Z"/>
                            <w:i/>
                            <w:lang w:val="en-GB"/>
                          </w:rPr>
                        </w:pPr>
                        <w:del w:id="1508" w:author="Jan-Christopher Pien" w:date="2014-06-02T15:30:00Z">
                          <w:r w:rsidRPr="002C38F2" w:rsidDel="008445B8">
                            <w:rPr>
                              <w:i/>
                              <w:lang w:val="en-GB"/>
                            </w:rPr>
                            <w:delText>image</w:delText>
                          </w:r>
                        </w:del>
                      </w:p>
                    </w:tc>
                    <w:tc>
                      <w:tcPr>
                        <w:tcW w:w="4305" w:type="dxa"/>
                      </w:tcPr>
                      <w:p w14:paraId="338166A7" w14:textId="4A92D120" w:rsidR="00606EDA" w:rsidDel="008445B8" w:rsidRDefault="00606EDA" w:rsidP="00606EDA">
                        <w:pPr>
                          <w:rPr>
                            <w:del w:id="1509" w:author="Jan-Christopher Pien" w:date="2014-06-02T15:30:00Z"/>
                            <w:lang w:val="en-GB"/>
                          </w:rPr>
                        </w:pPr>
                        <w:del w:id="1510" w:author="Jan-Christopher Pien" w:date="2014-06-02T15:30:00Z">
                          <w:r w:rsidDel="008445B8">
                            <w:rPr>
                              <w:i/>
                              <w:lang w:val="en-GB"/>
                            </w:rPr>
                            <w:delText xml:space="preserve">Optional: </w:delText>
                          </w:r>
                          <w:r w:rsidDel="008445B8">
                            <w:rPr>
                              <w:lang w:val="en-GB"/>
                            </w:rPr>
                            <w:delText>First image of the story:</w:delText>
                          </w:r>
                        </w:del>
                      </w:p>
                      <w:tbl>
                        <w:tblPr>
                          <w:tblStyle w:val="Tabellenraster"/>
                          <w:tblW w:w="0" w:type="auto"/>
                          <w:tblLook w:val="04A0" w:firstRow="1" w:lastRow="0" w:firstColumn="1" w:lastColumn="0" w:noHBand="0" w:noVBand="1"/>
                        </w:tblPr>
                        <w:tblGrid>
                          <w:gridCol w:w="587"/>
                          <w:gridCol w:w="3326"/>
                        </w:tblGrid>
                        <w:tr w:rsidR="00606EDA" w:rsidRPr="009F51E0" w:rsidDel="008445B8" w14:paraId="67849C70" w14:textId="7D98724F" w:rsidTr="008F496A">
                          <w:trPr>
                            <w:del w:id="1511" w:author="Jan-Christopher Pien" w:date="2014-06-02T15:30:00Z"/>
                          </w:trPr>
                          <w:tc>
                            <w:tcPr>
                              <w:tcW w:w="596" w:type="dxa"/>
                            </w:tcPr>
                            <w:p w14:paraId="064BE286" w14:textId="6FEC0D26" w:rsidR="00606EDA" w:rsidDel="008445B8" w:rsidRDefault="00606EDA" w:rsidP="00606EDA">
                              <w:pPr>
                                <w:rPr>
                                  <w:del w:id="1512" w:author="Jan-Christopher Pien" w:date="2014-06-02T15:30:00Z"/>
                                  <w:lang w:val="en-GB"/>
                                </w:rPr>
                              </w:pPr>
                              <w:del w:id="1513" w:author="Jan-Christopher Pien" w:date="2014-06-02T15:30:00Z">
                                <w:r w:rsidDel="008445B8">
                                  <w:rPr>
                                    <w:lang w:val="en-GB"/>
                                  </w:rPr>
                                  <w:delText>alt</w:delText>
                                </w:r>
                              </w:del>
                            </w:p>
                          </w:tc>
                          <w:tc>
                            <w:tcPr>
                              <w:tcW w:w="3483" w:type="dxa"/>
                            </w:tcPr>
                            <w:p w14:paraId="283DD798" w14:textId="0F7B05C1" w:rsidR="00606EDA" w:rsidDel="008445B8" w:rsidRDefault="00606EDA" w:rsidP="00606EDA">
                              <w:pPr>
                                <w:rPr>
                                  <w:del w:id="1514" w:author="Jan-Christopher Pien" w:date="2014-06-02T15:30:00Z"/>
                                  <w:lang w:val="en-GB"/>
                                </w:rPr>
                              </w:pPr>
                              <w:del w:id="1515" w:author="Jan-Christopher Pien" w:date="2014-06-02T15:30:00Z">
                                <w:r w:rsidDel="008445B8">
                                  <w:rPr>
                                    <w:lang w:val="en-GB"/>
                                  </w:rPr>
                                  <w:delText>Alternative text for the image</w:delText>
                                </w:r>
                              </w:del>
                            </w:p>
                          </w:tc>
                        </w:tr>
                        <w:tr w:rsidR="00606EDA" w:rsidRPr="008445B8" w:rsidDel="008445B8" w14:paraId="53416A53" w14:textId="784967D8" w:rsidTr="008F496A">
                          <w:trPr>
                            <w:del w:id="1516" w:author="Jan-Christopher Pien" w:date="2014-06-02T15:30:00Z"/>
                          </w:trPr>
                          <w:tc>
                            <w:tcPr>
                              <w:tcW w:w="596" w:type="dxa"/>
                            </w:tcPr>
                            <w:p w14:paraId="657253B2" w14:textId="59A0F1FE" w:rsidR="00606EDA" w:rsidDel="008445B8" w:rsidRDefault="00606EDA" w:rsidP="00606EDA">
                              <w:pPr>
                                <w:rPr>
                                  <w:del w:id="1517" w:author="Jan-Christopher Pien" w:date="2014-06-02T15:30:00Z"/>
                                  <w:lang w:val="en-GB"/>
                                </w:rPr>
                              </w:pPr>
                              <w:del w:id="1518" w:author="Jan-Christopher Pien" w:date="2014-06-02T15:30:00Z">
                                <w:r w:rsidDel="008445B8">
                                  <w:rPr>
                                    <w:lang w:val="en-GB"/>
                                  </w:rPr>
                                  <w:delText>src</w:delText>
                                </w:r>
                              </w:del>
                            </w:p>
                          </w:tc>
                          <w:tc>
                            <w:tcPr>
                              <w:tcW w:w="3483" w:type="dxa"/>
                            </w:tcPr>
                            <w:p w14:paraId="6E01B9CA" w14:textId="0C2EBE5B" w:rsidR="00606EDA" w:rsidDel="008445B8" w:rsidRDefault="00606EDA" w:rsidP="00606EDA">
                              <w:pPr>
                                <w:rPr>
                                  <w:del w:id="1519" w:author="Jan-Christopher Pien" w:date="2014-06-02T15:30:00Z"/>
                                  <w:lang w:val="en-GB"/>
                                </w:rPr>
                              </w:pPr>
                              <w:del w:id="1520" w:author="Jan-Christopher Pien" w:date="2014-06-02T15:30:00Z">
                                <w:r w:rsidDel="008445B8">
                                  <w:rPr>
                                    <w:lang w:val="en-GB"/>
                                  </w:rPr>
                                  <w:delText>Source to the image</w:delText>
                                </w:r>
                              </w:del>
                            </w:p>
                          </w:tc>
                        </w:tr>
                      </w:tbl>
                      <w:p w14:paraId="0F98DA62" w14:textId="3321D1EA" w:rsidR="00606EDA" w:rsidRPr="00333D9B" w:rsidDel="008445B8" w:rsidRDefault="00606EDA" w:rsidP="00606EDA">
                        <w:pPr>
                          <w:rPr>
                            <w:del w:id="1521" w:author="Jan-Christopher Pien" w:date="2014-06-02T15:30:00Z"/>
                            <w:lang w:val="en-GB"/>
                          </w:rPr>
                        </w:pPr>
                      </w:p>
                    </w:tc>
                  </w:tr>
                </w:tbl>
                <w:p w14:paraId="40B8A850" w14:textId="22D840C4" w:rsidR="00606EDA" w:rsidDel="008445B8" w:rsidRDefault="00606EDA" w:rsidP="00606EDA">
                  <w:pPr>
                    <w:rPr>
                      <w:del w:id="1522" w:author="Jan-Christopher Pien" w:date="2014-06-02T15:30:00Z"/>
                      <w:lang w:val="en-GB"/>
                    </w:rPr>
                  </w:pPr>
                </w:p>
              </w:tc>
            </w:tr>
          </w:tbl>
          <w:p w14:paraId="1D8A71C9" w14:textId="7EF702E9" w:rsidR="00BA7ABC" w:rsidDel="008445B8" w:rsidRDefault="00BA7ABC" w:rsidP="008F496A">
            <w:pPr>
              <w:rPr>
                <w:del w:id="1523" w:author="Jan-Christopher Pien" w:date="2014-06-02T15:30:00Z"/>
                <w:lang w:val="en-GB"/>
              </w:rPr>
            </w:pPr>
          </w:p>
        </w:tc>
      </w:tr>
    </w:tbl>
    <w:p w14:paraId="0D4FC1EA" w14:textId="77777777" w:rsidR="0017403A" w:rsidRDefault="0017403A" w:rsidP="0017403A">
      <w:pPr>
        <w:pStyle w:val="berschrift1"/>
        <w:rPr>
          <w:ins w:id="1524" w:author="Jan-Christopher Pien" w:date="2014-05-28T10:59:00Z"/>
          <w:lang w:val="en-GB"/>
        </w:rPr>
      </w:pPr>
      <w:ins w:id="1525" w:author="Jan-Christopher Pien" w:date="2014-05-28T10:59:00Z">
        <w:r>
          <w:rPr>
            <w:lang w:val="en-GB"/>
          </w:rPr>
          <w:t>stories/</w:t>
        </w:r>
      </w:ins>
    </w:p>
    <w:p w14:paraId="47CED3D9" w14:textId="77777777" w:rsidR="0017403A" w:rsidRDefault="0017403A" w:rsidP="0017403A">
      <w:pPr>
        <w:pStyle w:val="berschrift2"/>
        <w:rPr>
          <w:ins w:id="1526" w:author="Jan-Christopher Pien" w:date="2014-05-28T10:59:00Z"/>
          <w:lang w:val="en-GB"/>
        </w:rPr>
      </w:pPr>
      <w:ins w:id="1527" w:author="Jan-Christopher Pien" w:date="2014-05-28T10:59:00Z">
        <w:r>
          <w:rPr>
            <w:lang w:val="en-GB"/>
          </w:rPr>
          <w:t>GET</w:t>
        </w:r>
      </w:ins>
    </w:p>
    <w:p w14:paraId="64A1FB41" w14:textId="77777777" w:rsidR="0017403A" w:rsidRDefault="0017403A" w:rsidP="0017403A">
      <w:pPr>
        <w:rPr>
          <w:ins w:id="1528" w:author="Jan-Christopher Pien" w:date="2014-05-28T10:59:00Z"/>
          <w:lang w:val="en-GB"/>
        </w:rPr>
      </w:pPr>
      <w:ins w:id="1529" w:author="Jan-Christopher Pien" w:date="2014-05-28T10:59:00Z">
        <w:r>
          <w:rPr>
            <w:lang w:val="en-GB"/>
          </w:rPr>
          <w:t>This retrieves all the saved stories with or without a location.</w:t>
        </w:r>
      </w:ins>
    </w:p>
    <w:p w14:paraId="3530DB22" w14:textId="68F65E40" w:rsidR="0017403A" w:rsidRDefault="00BA34FC" w:rsidP="0017403A">
      <w:pPr>
        <w:pStyle w:val="berschrift3"/>
        <w:rPr>
          <w:ins w:id="1530" w:author="Jan-Christopher Pien" w:date="2014-05-28T10:59:00Z"/>
          <w:lang w:val="en-GB"/>
        </w:rPr>
      </w:pPr>
      <w:ins w:id="1531" w:author="Jan-Christopher Pien" w:date="2014-05-28T12:23:00Z">
        <w:r>
          <w:rPr>
            <w:lang w:val="en-US"/>
          </w:rPr>
          <w:t>URL-</w:t>
        </w:r>
      </w:ins>
      <w:ins w:id="1532" w:author="Jan-Christopher Pien" w:date="2014-05-28T10:59:00Z">
        <w:r w:rsidR="0017403A">
          <w:rPr>
            <w:lang w:val="en-GB"/>
          </w:rPr>
          <w:t>Parameters</w:t>
        </w:r>
      </w:ins>
    </w:p>
    <w:p w14:paraId="2E537E1F" w14:textId="77777777" w:rsidR="0017403A" w:rsidRDefault="0017403A" w:rsidP="0017403A">
      <w:pPr>
        <w:rPr>
          <w:ins w:id="1533" w:author="Jan-Christopher Pien" w:date="2014-05-28T10:59:00Z"/>
          <w:lang w:val="en-GB"/>
        </w:rPr>
      </w:pPr>
      <w:ins w:id="1534" w:author="Jan-Christopher Pien" w:date="2014-05-28T10:59:00Z">
        <w:r>
          <w:rPr>
            <w:lang w:val="en-GB"/>
          </w:rPr>
          <w:t>None</w:t>
        </w:r>
      </w:ins>
    </w:p>
    <w:p w14:paraId="541A2BC6" w14:textId="77777777" w:rsidR="0017403A" w:rsidRDefault="0017403A" w:rsidP="0017403A">
      <w:pPr>
        <w:pStyle w:val="berschrift3"/>
        <w:rPr>
          <w:ins w:id="1535" w:author="Jan-Christopher Pien" w:date="2014-06-02T15:34:00Z"/>
          <w:lang w:val="en-GB"/>
        </w:rPr>
      </w:pPr>
      <w:ins w:id="1536" w:author="Jan-Christopher Pien" w:date="2014-05-28T10:59:00Z">
        <w:r>
          <w:rPr>
            <w:lang w:val="en-GB"/>
          </w:rPr>
          <w:t>Return data</w:t>
        </w:r>
      </w:ins>
    </w:p>
    <w:p w14:paraId="1944F078" w14:textId="04C9EFDB" w:rsidR="00A63763" w:rsidRDefault="00A63763" w:rsidP="00A63763">
      <w:pPr>
        <w:rPr>
          <w:ins w:id="1537" w:author="Jan-Christopher Pien" w:date="2014-06-02T15:34:00Z"/>
          <w:lang w:val="en-GB"/>
        </w:rPr>
        <w:pPrChange w:id="1538" w:author="Jan-Christopher Pien" w:date="2014-06-02T15:34:00Z">
          <w:pPr>
            <w:pStyle w:val="berschrift3"/>
          </w:pPr>
        </w:pPrChange>
      </w:pPr>
      <w:ins w:id="1539" w:author="Jan-Christopher Pien" w:date="2014-06-02T15:34:00Z">
        <w:r>
          <w:rPr>
            <w:lang w:val="en-GB"/>
          </w:rPr>
          <w:t>List of stories:</w:t>
        </w:r>
      </w:ins>
    </w:p>
    <w:tbl>
      <w:tblPr>
        <w:tblStyle w:val="Tabellenraster"/>
        <w:tblW w:w="9067" w:type="dxa"/>
        <w:tblLook w:val="04A0" w:firstRow="1" w:lastRow="0" w:firstColumn="1" w:lastColumn="0" w:noHBand="0" w:noVBand="1"/>
        <w:tblPrChange w:id="1540" w:author="Jan-Christopher Pien" w:date="2014-06-02T15:34:00Z">
          <w:tblPr>
            <w:tblStyle w:val="Tabellenraster"/>
            <w:tblW w:w="0" w:type="auto"/>
            <w:tblLook w:val="04A0" w:firstRow="1" w:lastRow="0" w:firstColumn="1" w:lastColumn="0" w:noHBand="0" w:noVBand="1"/>
          </w:tblPr>
        </w:tblPrChange>
      </w:tblPr>
      <w:tblGrid>
        <w:gridCol w:w="1356"/>
        <w:gridCol w:w="7711"/>
        <w:tblGridChange w:id="1541">
          <w:tblGrid>
            <w:gridCol w:w="1356"/>
            <w:gridCol w:w="6119"/>
          </w:tblGrid>
        </w:tblGridChange>
      </w:tblGrid>
      <w:tr w:rsidR="00A63763" w14:paraId="63CB0C0D" w14:textId="77777777" w:rsidTr="00A63763">
        <w:trPr>
          <w:ins w:id="1542" w:author="Jan-Christopher Pien" w:date="2014-06-02T15:34:00Z"/>
        </w:trPr>
        <w:tc>
          <w:tcPr>
            <w:tcW w:w="1356" w:type="dxa"/>
            <w:tcBorders>
              <w:top w:val="single" w:sz="4" w:space="0" w:color="auto"/>
              <w:left w:val="single" w:sz="4" w:space="0" w:color="auto"/>
              <w:bottom w:val="single" w:sz="4" w:space="0" w:color="auto"/>
              <w:right w:val="single" w:sz="4" w:space="0" w:color="auto"/>
            </w:tcBorders>
            <w:hideMark/>
            <w:tcPrChange w:id="1543" w:author="Jan-Christopher Pien" w:date="2014-06-02T15:34:00Z">
              <w:tcPr>
                <w:tcW w:w="1356" w:type="dxa"/>
                <w:tcBorders>
                  <w:top w:val="single" w:sz="4" w:space="0" w:color="auto"/>
                  <w:left w:val="single" w:sz="4" w:space="0" w:color="auto"/>
                  <w:bottom w:val="single" w:sz="4" w:space="0" w:color="auto"/>
                  <w:right w:val="single" w:sz="4" w:space="0" w:color="auto"/>
                </w:tcBorders>
                <w:hideMark/>
              </w:tcPr>
            </w:tcPrChange>
          </w:tcPr>
          <w:p w14:paraId="534FD49D" w14:textId="77777777" w:rsidR="00A63763" w:rsidRDefault="00A63763" w:rsidP="000A1164">
            <w:pPr>
              <w:rPr>
                <w:ins w:id="1544" w:author="Jan-Christopher Pien" w:date="2014-06-02T15:34:00Z"/>
                <w:lang w:val="en-GB"/>
              </w:rPr>
            </w:pPr>
            <w:ins w:id="1545" w:author="Jan-Christopher Pien" w:date="2014-06-02T15:34:00Z">
              <w:r>
                <w:rPr>
                  <w:lang w:val="en-GB"/>
                </w:rPr>
                <w:t>id</w:t>
              </w:r>
            </w:ins>
          </w:p>
        </w:tc>
        <w:tc>
          <w:tcPr>
            <w:tcW w:w="7711" w:type="dxa"/>
            <w:tcBorders>
              <w:top w:val="single" w:sz="4" w:space="0" w:color="auto"/>
              <w:left w:val="single" w:sz="4" w:space="0" w:color="auto"/>
              <w:bottom w:val="single" w:sz="4" w:space="0" w:color="auto"/>
              <w:right w:val="single" w:sz="4" w:space="0" w:color="auto"/>
            </w:tcBorders>
            <w:hideMark/>
            <w:tcPrChange w:id="1546" w:author="Jan-Christopher Pien" w:date="2014-06-02T15:34:00Z">
              <w:tcPr>
                <w:tcW w:w="6119" w:type="dxa"/>
                <w:tcBorders>
                  <w:top w:val="single" w:sz="4" w:space="0" w:color="auto"/>
                  <w:left w:val="single" w:sz="4" w:space="0" w:color="auto"/>
                  <w:bottom w:val="single" w:sz="4" w:space="0" w:color="auto"/>
                  <w:right w:val="single" w:sz="4" w:space="0" w:color="auto"/>
                </w:tcBorders>
                <w:hideMark/>
              </w:tcPr>
            </w:tcPrChange>
          </w:tcPr>
          <w:p w14:paraId="389C6B3E" w14:textId="77777777" w:rsidR="00A63763" w:rsidRDefault="00A63763" w:rsidP="000A1164">
            <w:pPr>
              <w:rPr>
                <w:ins w:id="1547" w:author="Jan-Christopher Pien" w:date="2014-06-02T15:34:00Z"/>
                <w:lang w:val="en-GB"/>
              </w:rPr>
            </w:pPr>
            <w:ins w:id="1548" w:author="Jan-Christopher Pien" w:date="2014-06-02T15:34:00Z">
              <w:r>
                <w:rPr>
                  <w:lang w:val="en-GB"/>
                </w:rPr>
                <w:t>ID of the story</w:t>
              </w:r>
            </w:ins>
          </w:p>
        </w:tc>
      </w:tr>
      <w:tr w:rsidR="00A63763" w14:paraId="04004C04" w14:textId="77777777" w:rsidTr="00A63763">
        <w:trPr>
          <w:ins w:id="1549" w:author="Jan-Christopher Pien" w:date="2014-06-02T15:34:00Z"/>
        </w:trPr>
        <w:tc>
          <w:tcPr>
            <w:tcW w:w="1356" w:type="dxa"/>
            <w:tcBorders>
              <w:top w:val="single" w:sz="4" w:space="0" w:color="auto"/>
              <w:left w:val="single" w:sz="4" w:space="0" w:color="auto"/>
              <w:bottom w:val="single" w:sz="4" w:space="0" w:color="auto"/>
              <w:right w:val="single" w:sz="4" w:space="0" w:color="auto"/>
            </w:tcBorders>
            <w:hideMark/>
            <w:tcPrChange w:id="1550" w:author="Jan-Christopher Pien" w:date="2014-06-02T15:34:00Z">
              <w:tcPr>
                <w:tcW w:w="1356" w:type="dxa"/>
                <w:tcBorders>
                  <w:top w:val="single" w:sz="4" w:space="0" w:color="auto"/>
                  <w:left w:val="single" w:sz="4" w:space="0" w:color="auto"/>
                  <w:bottom w:val="single" w:sz="4" w:space="0" w:color="auto"/>
                  <w:right w:val="single" w:sz="4" w:space="0" w:color="auto"/>
                </w:tcBorders>
                <w:hideMark/>
              </w:tcPr>
            </w:tcPrChange>
          </w:tcPr>
          <w:p w14:paraId="7F9A4974" w14:textId="77777777" w:rsidR="00A63763" w:rsidRDefault="00A63763" w:rsidP="000A1164">
            <w:pPr>
              <w:rPr>
                <w:ins w:id="1551" w:author="Jan-Christopher Pien" w:date="2014-06-02T15:34:00Z"/>
                <w:lang w:val="en-GB"/>
              </w:rPr>
            </w:pPr>
            <w:ins w:id="1552" w:author="Jan-Christopher Pien" w:date="2014-06-02T15:34:00Z">
              <w:r>
                <w:rPr>
                  <w:lang w:val="en-GB"/>
                </w:rPr>
                <w:t>title</w:t>
              </w:r>
            </w:ins>
          </w:p>
        </w:tc>
        <w:tc>
          <w:tcPr>
            <w:tcW w:w="7711" w:type="dxa"/>
            <w:tcBorders>
              <w:top w:val="single" w:sz="4" w:space="0" w:color="auto"/>
              <w:left w:val="single" w:sz="4" w:space="0" w:color="auto"/>
              <w:bottom w:val="single" w:sz="4" w:space="0" w:color="auto"/>
              <w:right w:val="single" w:sz="4" w:space="0" w:color="auto"/>
            </w:tcBorders>
            <w:hideMark/>
            <w:tcPrChange w:id="1553" w:author="Jan-Christopher Pien" w:date="2014-06-02T15:34:00Z">
              <w:tcPr>
                <w:tcW w:w="6119" w:type="dxa"/>
                <w:tcBorders>
                  <w:top w:val="single" w:sz="4" w:space="0" w:color="auto"/>
                  <w:left w:val="single" w:sz="4" w:space="0" w:color="auto"/>
                  <w:bottom w:val="single" w:sz="4" w:space="0" w:color="auto"/>
                  <w:right w:val="single" w:sz="4" w:space="0" w:color="auto"/>
                </w:tcBorders>
                <w:hideMark/>
              </w:tcPr>
            </w:tcPrChange>
          </w:tcPr>
          <w:p w14:paraId="5D00D535" w14:textId="77777777" w:rsidR="00A63763" w:rsidRDefault="00A63763" w:rsidP="000A1164">
            <w:pPr>
              <w:rPr>
                <w:ins w:id="1554" w:author="Jan-Christopher Pien" w:date="2014-06-02T15:34:00Z"/>
                <w:lang w:val="en-GB"/>
              </w:rPr>
            </w:pPr>
            <w:ins w:id="1555" w:author="Jan-Christopher Pien" w:date="2014-06-02T15:34:00Z">
              <w:r>
                <w:rPr>
                  <w:lang w:val="en-GB"/>
                </w:rPr>
                <w:t>Title of the story</w:t>
              </w:r>
            </w:ins>
          </w:p>
        </w:tc>
      </w:tr>
      <w:tr w:rsidR="00A63763" w14:paraId="01664E74" w14:textId="77777777" w:rsidTr="00A63763">
        <w:trPr>
          <w:ins w:id="1556" w:author="Jan-Christopher Pien" w:date="2014-06-02T15:34:00Z"/>
        </w:trPr>
        <w:tc>
          <w:tcPr>
            <w:tcW w:w="1356" w:type="dxa"/>
            <w:tcBorders>
              <w:top w:val="single" w:sz="4" w:space="0" w:color="auto"/>
              <w:left w:val="single" w:sz="4" w:space="0" w:color="auto"/>
              <w:bottom w:val="single" w:sz="4" w:space="0" w:color="auto"/>
              <w:right w:val="single" w:sz="4" w:space="0" w:color="auto"/>
            </w:tcBorders>
            <w:hideMark/>
            <w:tcPrChange w:id="1557" w:author="Jan-Christopher Pien" w:date="2014-06-02T15:34:00Z">
              <w:tcPr>
                <w:tcW w:w="1356" w:type="dxa"/>
                <w:tcBorders>
                  <w:top w:val="single" w:sz="4" w:space="0" w:color="auto"/>
                  <w:left w:val="single" w:sz="4" w:space="0" w:color="auto"/>
                  <w:bottom w:val="single" w:sz="4" w:space="0" w:color="auto"/>
                  <w:right w:val="single" w:sz="4" w:space="0" w:color="auto"/>
                </w:tcBorders>
                <w:hideMark/>
              </w:tcPr>
            </w:tcPrChange>
          </w:tcPr>
          <w:p w14:paraId="1A70EF4D" w14:textId="77777777" w:rsidR="00A63763" w:rsidRDefault="00A63763" w:rsidP="000A1164">
            <w:pPr>
              <w:rPr>
                <w:ins w:id="1558" w:author="Jan-Christopher Pien" w:date="2014-06-02T15:34:00Z"/>
                <w:lang w:val="en-GB"/>
              </w:rPr>
            </w:pPr>
            <w:ins w:id="1559" w:author="Jan-Christopher Pien" w:date="2014-06-02T15:34:00Z">
              <w:r>
                <w:rPr>
                  <w:lang w:val="en-GB"/>
                </w:rPr>
                <w:t>location</w:t>
              </w:r>
            </w:ins>
          </w:p>
        </w:tc>
        <w:tc>
          <w:tcPr>
            <w:tcW w:w="7711" w:type="dxa"/>
            <w:tcBorders>
              <w:top w:val="single" w:sz="4" w:space="0" w:color="auto"/>
              <w:left w:val="single" w:sz="4" w:space="0" w:color="auto"/>
              <w:bottom w:val="single" w:sz="4" w:space="0" w:color="auto"/>
              <w:right w:val="single" w:sz="4" w:space="0" w:color="auto"/>
            </w:tcBorders>
            <w:hideMark/>
            <w:tcPrChange w:id="1560" w:author="Jan-Christopher Pien" w:date="2014-06-02T15:34:00Z">
              <w:tcPr>
                <w:tcW w:w="6119" w:type="dxa"/>
                <w:tcBorders>
                  <w:top w:val="single" w:sz="4" w:space="0" w:color="auto"/>
                  <w:left w:val="single" w:sz="4" w:space="0" w:color="auto"/>
                  <w:bottom w:val="single" w:sz="4" w:space="0" w:color="auto"/>
                  <w:right w:val="single" w:sz="4" w:space="0" w:color="auto"/>
                </w:tcBorders>
                <w:hideMark/>
              </w:tcPr>
            </w:tcPrChange>
          </w:tcPr>
          <w:p w14:paraId="79991923" w14:textId="77777777" w:rsidR="00A63763" w:rsidRDefault="00A63763" w:rsidP="000A1164">
            <w:pPr>
              <w:rPr>
                <w:ins w:id="1561" w:author="Jan-Christopher Pien" w:date="2014-06-02T15:34:00Z"/>
                <w:lang w:val="en-GB"/>
              </w:rPr>
            </w:pPr>
            <w:ins w:id="1562" w:author="Jan-Christopher Pien" w:date="2014-06-02T15:34:00Z">
              <w:r>
                <w:rPr>
                  <w:lang w:val="en-GB"/>
                </w:rPr>
                <w:t>ID of the location</w:t>
              </w:r>
            </w:ins>
          </w:p>
        </w:tc>
      </w:tr>
      <w:tr w:rsidR="00A63763" w14:paraId="693777A2" w14:textId="77777777" w:rsidTr="00A63763">
        <w:trPr>
          <w:ins w:id="1563" w:author="Jan-Christopher Pien" w:date="2014-06-02T15:34:00Z"/>
        </w:trPr>
        <w:tc>
          <w:tcPr>
            <w:tcW w:w="1356" w:type="dxa"/>
            <w:tcBorders>
              <w:top w:val="single" w:sz="4" w:space="0" w:color="auto"/>
              <w:left w:val="single" w:sz="4" w:space="0" w:color="auto"/>
              <w:bottom w:val="single" w:sz="4" w:space="0" w:color="auto"/>
              <w:right w:val="single" w:sz="4" w:space="0" w:color="auto"/>
            </w:tcBorders>
            <w:tcPrChange w:id="1564" w:author="Jan-Christopher Pien" w:date="2014-06-02T15:34:00Z">
              <w:tcPr>
                <w:tcW w:w="1356" w:type="dxa"/>
                <w:tcBorders>
                  <w:top w:val="single" w:sz="4" w:space="0" w:color="auto"/>
                  <w:left w:val="single" w:sz="4" w:space="0" w:color="auto"/>
                  <w:bottom w:val="single" w:sz="4" w:space="0" w:color="auto"/>
                  <w:right w:val="single" w:sz="4" w:space="0" w:color="auto"/>
                </w:tcBorders>
              </w:tcPr>
            </w:tcPrChange>
          </w:tcPr>
          <w:p w14:paraId="4CDC59A2" w14:textId="77777777" w:rsidR="00A63763" w:rsidRDefault="00A63763" w:rsidP="000A1164">
            <w:pPr>
              <w:rPr>
                <w:ins w:id="1565" w:author="Jan-Christopher Pien" w:date="2014-06-02T15:34:00Z"/>
                <w:lang w:val="en-GB"/>
              </w:rPr>
            </w:pPr>
            <w:ins w:id="1566" w:author="Jan-Christopher Pien" w:date="2014-06-02T15:34:00Z">
              <w:r>
                <w:rPr>
                  <w:lang w:val="en-GB"/>
                </w:rPr>
                <w:t>abstract</w:t>
              </w:r>
            </w:ins>
          </w:p>
        </w:tc>
        <w:tc>
          <w:tcPr>
            <w:tcW w:w="7711" w:type="dxa"/>
            <w:tcBorders>
              <w:top w:val="single" w:sz="4" w:space="0" w:color="auto"/>
              <w:left w:val="single" w:sz="4" w:space="0" w:color="auto"/>
              <w:bottom w:val="single" w:sz="4" w:space="0" w:color="auto"/>
              <w:right w:val="single" w:sz="4" w:space="0" w:color="auto"/>
            </w:tcBorders>
            <w:tcPrChange w:id="1567" w:author="Jan-Christopher Pien" w:date="2014-06-02T15:34:00Z">
              <w:tcPr>
                <w:tcW w:w="6119" w:type="dxa"/>
                <w:tcBorders>
                  <w:top w:val="single" w:sz="4" w:space="0" w:color="auto"/>
                  <w:left w:val="single" w:sz="4" w:space="0" w:color="auto"/>
                  <w:bottom w:val="single" w:sz="4" w:space="0" w:color="auto"/>
                  <w:right w:val="single" w:sz="4" w:space="0" w:color="auto"/>
                </w:tcBorders>
              </w:tcPr>
            </w:tcPrChange>
          </w:tcPr>
          <w:p w14:paraId="3C677D1C" w14:textId="77777777" w:rsidR="00A63763" w:rsidRDefault="00A63763" w:rsidP="000A1164">
            <w:pPr>
              <w:rPr>
                <w:ins w:id="1568" w:author="Jan-Christopher Pien" w:date="2014-06-02T15:34:00Z"/>
                <w:lang w:val="en-GB"/>
              </w:rPr>
            </w:pPr>
            <w:ins w:id="1569" w:author="Jan-Christopher Pien" w:date="2014-06-02T15:34:00Z">
              <w:r>
                <w:rPr>
                  <w:lang w:val="en-GB"/>
                </w:rPr>
                <w:t>Abstract of the story</w:t>
              </w:r>
            </w:ins>
          </w:p>
        </w:tc>
      </w:tr>
      <w:tr w:rsidR="00A63763" w:rsidRPr="000A1164" w14:paraId="4094D3C1" w14:textId="77777777" w:rsidTr="00A63763">
        <w:trPr>
          <w:ins w:id="1570" w:author="Jan-Christopher Pien" w:date="2014-06-02T15:34:00Z"/>
        </w:trPr>
        <w:tc>
          <w:tcPr>
            <w:tcW w:w="1356" w:type="dxa"/>
            <w:tcBorders>
              <w:top w:val="single" w:sz="4" w:space="0" w:color="auto"/>
              <w:left w:val="single" w:sz="4" w:space="0" w:color="auto"/>
              <w:bottom w:val="single" w:sz="4" w:space="0" w:color="auto"/>
              <w:right w:val="single" w:sz="4" w:space="0" w:color="auto"/>
            </w:tcBorders>
            <w:tcPrChange w:id="1571" w:author="Jan-Christopher Pien" w:date="2014-06-02T15:34:00Z">
              <w:tcPr>
                <w:tcW w:w="1356" w:type="dxa"/>
                <w:tcBorders>
                  <w:top w:val="single" w:sz="4" w:space="0" w:color="auto"/>
                  <w:left w:val="single" w:sz="4" w:space="0" w:color="auto"/>
                  <w:bottom w:val="single" w:sz="4" w:space="0" w:color="auto"/>
                  <w:right w:val="single" w:sz="4" w:space="0" w:color="auto"/>
                </w:tcBorders>
              </w:tcPr>
            </w:tcPrChange>
          </w:tcPr>
          <w:p w14:paraId="0FF5613D" w14:textId="77777777" w:rsidR="00A63763" w:rsidRDefault="00A63763" w:rsidP="000A1164">
            <w:pPr>
              <w:rPr>
                <w:ins w:id="1572" w:author="Jan-Christopher Pien" w:date="2014-06-02T15:34:00Z"/>
                <w:lang w:val="en-GB"/>
              </w:rPr>
            </w:pPr>
            <w:ins w:id="1573" w:author="Jan-Christopher Pien" w:date="2014-06-02T15:34:00Z">
              <w:r>
                <w:rPr>
                  <w:lang w:val="en-GB"/>
                </w:rPr>
                <w:t>author</w:t>
              </w:r>
            </w:ins>
          </w:p>
        </w:tc>
        <w:tc>
          <w:tcPr>
            <w:tcW w:w="7711" w:type="dxa"/>
            <w:tcBorders>
              <w:top w:val="single" w:sz="4" w:space="0" w:color="auto"/>
              <w:left w:val="single" w:sz="4" w:space="0" w:color="auto"/>
              <w:bottom w:val="single" w:sz="4" w:space="0" w:color="auto"/>
              <w:right w:val="single" w:sz="4" w:space="0" w:color="auto"/>
            </w:tcBorders>
            <w:tcPrChange w:id="1574" w:author="Jan-Christopher Pien" w:date="2014-06-02T15:34:00Z">
              <w:tcPr>
                <w:tcW w:w="6119" w:type="dxa"/>
                <w:tcBorders>
                  <w:top w:val="single" w:sz="4" w:space="0" w:color="auto"/>
                  <w:left w:val="single" w:sz="4" w:space="0" w:color="auto"/>
                  <w:bottom w:val="single" w:sz="4" w:space="0" w:color="auto"/>
                  <w:right w:val="single" w:sz="4" w:space="0" w:color="auto"/>
                </w:tcBorders>
              </w:tcPr>
            </w:tcPrChange>
          </w:tcPr>
          <w:p w14:paraId="53A01D67" w14:textId="77777777" w:rsidR="00A63763" w:rsidRDefault="00A63763" w:rsidP="000A1164">
            <w:pPr>
              <w:rPr>
                <w:ins w:id="1575" w:author="Jan-Christopher Pien" w:date="2014-06-02T15:34:00Z"/>
                <w:lang w:val="en-GB"/>
              </w:rPr>
            </w:pPr>
            <w:ins w:id="1576" w:author="Jan-Christopher Pien" w:date="2014-06-02T15:34:00Z">
              <w:r>
                <w:rPr>
                  <w:lang w:val="en-GB"/>
                </w:rPr>
                <w:t>ID of the user that created the story</w:t>
              </w:r>
            </w:ins>
          </w:p>
        </w:tc>
      </w:tr>
      <w:tr w:rsidR="00A63763" w:rsidRPr="000A1164" w14:paraId="03B52AF3" w14:textId="77777777" w:rsidTr="00A63763">
        <w:trPr>
          <w:ins w:id="1577" w:author="Jan-Christopher Pien" w:date="2014-06-02T15:34:00Z"/>
        </w:trPr>
        <w:tc>
          <w:tcPr>
            <w:tcW w:w="1356" w:type="dxa"/>
            <w:tcBorders>
              <w:top w:val="single" w:sz="4" w:space="0" w:color="auto"/>
              <w:left w:val="single" w:sz="4" w:space="0" w:color="auto"/>
              <w:bottom w:val="single" w:sz="4" w:space="0" w:color="auto"/>
              <w:right w:val="single" w:sz="4" w:space="0" w:color="auto"/>
            </w:tcBorders>
            <w:tcPrChange w:id="1578" w:author="Jan-Christopher Pien" w:date="2014-06-02T15:34:00Z">
              <w:tcPr>
                <w:tcW w:w="1356" w:type="dxa"/>
                <w:tcBorders>
                  <w:top w:val="single" w:sz="4" w:space="0" w:color="auto"/>
                  <w:left w:val="single" w:sz="4" w:space="0" w:color="auto"/>
                  <w:bottom w:val="single" w:sz="4" w:space="0" w:color="auto"/>
                  <w:right w:val="single" w:sz="4" w:space="0" w:color="auto"/>
                </w:tcBorders>
              </w:tcPr>
            </w:tcPrChange>
          </w:tcPr>
          <w:p w14:paraId="288C7D10" w14:textId="77777777" w:rsidR="00A63763" w:rsidRPr="000A1164" w:rsidRDefault="00A63763" w:rsidP="000A1164">
            <w:pPr>
              <w:rPr>
                <w:ins w:id="1579" w:author="Jan-Christopher Pien" w:date="2014-06-02T15:34:00Z"/>
                <w:lang w:val="en-US"/>
              </w:rPr>
            </w:pPr>
            <w:ins w:id="1580" w:author="Jan-Christopher Pien" w:date="2014-06-02T15:34:00Z">
              <w:r>
                <w:rPr>
                  <w:lang w:val="en-US"/>
                </w:rPr>
                <w:t>time_start</w:t>
              </w:r>
            </w:ins>
          </w:p>
        </w:tc>
        <w:tc>
          <w:tcPr>
            <w:tcW w:w="7711" w:type="dxa"/>
            <w:tcBorders>
              <w:top w:val="single" w:sz="4" w:space="0" w:color="auto"/>
              <w:left w:val="single" w:sz="4" w:space="0" w:color="auto"/>
              <w:bottom w:val="single" w:sz="4" w:space="0" w:color="auto"/>
              <w:right w:val="single" w:sz="4" w:space="0" w:color="auto"/>
            </w:tcBorders>
            <w:tcPrChange w:id="1581" w:author="Jan-Christopher Pien" w:date="2014-06-02T15:34:00Z">
              <w:tcPr>
                <w:tcW w:w="6119" w:type="dxa"/>
                <w:tcBorders>
                  <w:top w:val="single" w:sz="4" w:space="0" w:color="auto"/>
                  <w:left w:val="single" w:sz="4" w:space="0" w:color="auto"/>
                  <w:bottom w:val="single" w:sz="4" w:space="0" w:color="auto"/>
                  <w:right w:val="single" w:sz="4" w:space="0" w:color="auto"/>
                </w:tcBorders>
              </w:tcPr>
            </w:tcPrChange>
          </w:tcPr>
          <w:p w14:paraId="30A6A282" w14:textId="77777777" w:rsidR="00A63763" w:rsidRDefault="00A63763" w:rsidP="000A1164">
            <w:pPr>
              <w:rPr>
                <w:ins w:id="1582" w:author="Jan-Christopher Pien" w:date="2014-06-02T15:34:00Z"/>
                <w:lang w:val="en-GB"/>
              </w:rPr>
            </w:pPr>
            <w:ins w:id="1583" w:author="Jan-Christopher Pien" w:date="2014-06-02T15:34:00Z">
              <w:r>
                <w:rPr>
                  <w:lang w:val="en-GB"/>
                </w:rPr>
                <w:t>Start point of story</w:t>
              </w:r>
            </w:ins>
          </w:p>
        </w:tc>
      </w:tr>
      <w:tr w:rsidR="00A63763" w:rsidRPr="000A1164" w14:paraId="571A33C7" w14:textId="77777777" w:rsidTr="00A63763">
        <w:trPr>
          <w:ins w:id="1584" w:author="Jan-Christopher Pien" w:date="2014-06-02T15:34:00Z"/>
        </w:trPr>
        <w:tc>
          <w:tcPr>
            <w:tcW w:w="1356" w:type="dxa"/>
            <w:tcBorders>
              <w:top w:val="single" w:sz="4" w:space="0" w:color="auto"/>
              <w:left w:val="single" w:sz="4" w:space="0" w:color="auto"/>
              <w:bottom w:val="single" w:sz="4" w:space="0" w:color="auto"/>
              <w:right w:val="single" w:sz="4" w:space="0" w:color="auto"/>
            </w:tcBorders>
            <w:tcPrChange w:id="1585" w:author="Jan-Christopher Pien" w:date="2014-06-02T15:34:00Z">
              <w:tcPr>
                <w:tcW w:w="1356" w:type="dxa"/>
                <w:tcBorders>
                  <w:top w:val="single" w:sz="4" w:space="0" w:color="auto"/>
                  <w:left w:val="single" w:sz="4" w:space="0" w:color="auto"/>
                  <w:bottom w:val="single" w:sz="4" w:space="0" w:color="auto"/>
                  <w:right w:val="single" w:sz="4" w:space="0" w:color="auto"/>
                </w:tcBorders>
              </w:tcPr>
            </w:tcPrChange>
          </w:tcPr>
          <w:p w14:paraId="583D57F6" w14:textId="77777777" w:rsidR="00A63763" w:rsidRPr="000A1164" w:rsidRDefault="00A63763" w:rsidP="000A1164">
            <w:pPr>
              <w:rPr>
                <w:ins w:id="1586" w:author="Jan-Christopher Pien" w:date="2014-06-02T15:34:00Z"/>
                <w:i/>
                <w:lang w:val="en-US"/>
              </w:rPr>
            </w:pPr>
            <w:ins w:id="1587" w:author="Jan-Christopher Pien" w:date="2014-06-02T15:34:00Z">
              <w:r w:rsidRPr="000A1164">
                <w:rPr>
                  <w:i/>
                  <w:lang w:val="en-US"/>
                </w:rPr>
                <w:t>time_end</w:t>
              </w:r>
            </w:ins>
          </w:p>
        </w:tc>
        <w:tc>
          <w:tcPr>
            <w:tcW w:w="7711" w:type="dxa"/>
            <w:tcBorders>
              <w:top w:val="single" w:sz="4" w:space="0" w:color="auto"/>
              <w:left w:val="single" w:sz="4" w:space="0" w:color="auto"/>
              <w:bottom w:val="single" w:sz="4" w:space="0" w:color="auto"/>
              <w:right w:val="single" w:sz="4" w:space="0" w:color="auto"/>
            </w:tcBorders>
            <w:tcPrChange w:id="1588" w:author="Jan-Christopher Pien" w:date="2014-06-02T15:34:00Z">
              <w:tcPr>
                <w:tcW w:w="6119" w:type="dxa"/>
                <w:tcBorders>
                  <w:top w:val="single" w:sz="4" w:space="0" w:color="auto"/>
                  <w:left w:val="single" w:sz="4" w:space="0" w:color="auto"/>
                  <w:bottom w:val="single" w:sz="4" w:space="0" w:color="auto"/>
                  <w:right w:val="single" w:sz="4" w:space="0" w:color="auto"/>
                </w:tcBorders>
              </w:tcPr>
            </w:tcPrChange>
          </w:tcPr>
          <w:p w14:paraId="44644E3C" w14:textId="77777777" w:rsidR="00A63763" w:rsidRDefault="00A63763" w:rsidP="000A1164">
            <w:pPr>
              <w:rPr>
                <w:ins w:id="1589" w:author="Jan-Christopher Pien" w:date="2014-06-02T15:34:00Z"/>
                <w:lang w:val="en-GB"/>
              </w:rPr>
            </w:pPr>
            <w:ins w:id="1590" w:author="Jan-Christopher Pien" w:date="2014-06-02T15:34:00Z">
              <w:r w:rsidRPr="000A1164">
                <w:rPr>
                  <w:i/>
                  <w:lang w:val="en-GB"/>
                </w:rPr>
                <w:t>Optional:</w:t>
              </w:r>
              <w:r>
                <w:rPr>
                  <w:lang w:val="en-GB"/>
                </w:rPr>
                <w:t xml:space="preserve"> End point of story</w:t>
              </w:r>
            </w:ins>
          </w:p>
        </w:tc>
      </w:tr>
      <w:tr w:rsidR="00A63763" w:rsidRPr="000A1164" w14:paraId="4D222869" w14:textId="77777777" w:rsidTr="00A63763">
        <w:trPr>
          <w:ins w:id="1591" w:author="Jan-Christopher Pien" w:date="2014-06-02T15:34:00Z"/>
        </w:trPr>
        <w:tc>
          <w:tcPr>
            <w:tcW w:w="1356" w:type="dxa"/>
            <w:tcBorders>
              <w:top w:val="single" w:sz="4" w:space="0" w:color="auto"/>
              <w:left w:val="single" w:sz="4" w:space="0" w:color="auto"/>
              <w:bottom w:val="single" w:sz="4" w:space="0" w:color="auto"/>
              <w:right w:val="single" w:sz="4" w:space="0" w:color="auto"/>
            </w:tcBorders>
            <w:tcPrChange w:id="1592" w:author="Jan-Christopher Pien" w:date="2014-06-02T15:34:00Z">
              <w:tcPr>
                <w:tcW w:w="1356" w:type="dxa"/>
                <w:tcBorders>
                  <w:top w:val="single" w:sz="4" w:space="0" w:color="auto"/>
                  <w:left w:val="single" w:sz="4" w:space="0" w:color="auto"/>
                  <w:bottom w:val="single" w:sz="4" w:space="0" w:color="auto"/>
                  <w:right w:val="single" w:sz="4" w:space="0" w:color="auto"/>
                </w:tcBorders>
              </w:tcPr>
            </w:tcPrChange>
          </w:tcPr>
          <w:p w14:paraId="23414D49" w14:textId="77777777" w:rsidR="00A63763" w:rsidRPr="000A1164" w:rsidRDefault="00A63763" w:rsidP="000A1164">
            <w:pPr>
              <w:rPr>
                <w:ins w:id="1593" w:author="Jan-Christopher Pien" w:date="2014-06-02T15:34:00Z"/>
                <w:i/>
                <w:lang w:val="en-US"/>
              </w:rPr>
            </w:pPr>
            <w:ins w:id="1594" w:author="Jan-Christopher Pien" w:date="2014-06-02T15:34:00Z">
              <w:r>
                <w:rPr>
                  <w:i/>
                  <w:lang w:val="en-US"/>
                </w:rPr>
                <w:t>text</w:t>
              </w:r>
            </w:ins>
          </w:p>
        </w:tc>
        <w:tc>
          <w:tcPr>
            <w:tcW w:w="7711" w:type="dxa"/>
            <w:tcBorders>
              <w:top w:val="single" w:sz="4" w:space="0" w:color="auto"/>
              <w:left w:val="single" w:sz="4" w:space="0" w:color="auto"/>
              <w:bottom w:val="single" w:sz="4" w:space="0" w:color="auto"/>
              <w:right w:val="single" w:sz="4" w:space="0" w:color="auto"/>
            </w:tcBorders>
            <w:tcPrChange w:id="1595" w:author="Jan-Christopher Pien" w:date="2014-06-02T15:34:00Z">
              <w:tcPr>
                <w:tcW w:w="6119" w:type="dxa"/>
                <w:tcBorders>
                  <w:top w:val="single" w:sz="4" w:space="0" w:color="auto"/>
                  <w:left w:val="single" w:sz="4" w:space="0" w:color="auto"/>
                  <w:bottom w:val="single" w:sz="4" w:space="0" w:color="auto"/>
                  <w:right w:val="single" w:sz="4" w:space="0" w:color="auto"/>
                </w:tcBorders>
              </w:tcPr>
            </w:tcPrChange>
          </w:tcPr>
          <w:p w14:paraId="1B3EA3E4" w14:textId="77777777" w:rsidR="00A63763" w:rsidRPr="000A1164" w:rsidRDefault="00A63763" w:rsidP="000A1164">
            <w:pPr>
              <w:rPr>
                <w:ins w:id="1596" w:author="Jan-Christopher Pien" w:date="2014-06-02T15:34:00Z"/>
                <w:lang w:val="en-GB"/>
              </w:rPr>
            </w:pPr>
            <w:ins w:id="1597" w:author="Jan-Christopher Pien" w:date="2014-06-02T15:34:00Z">
              <w:r>
                <w:rPr>
                  <w:i/>
                  <w:lang w:val="en-GB"/>
                </w:rPr>
                <w:t xml:space="preserve">Optional: </w:t>
              </w:r>
              <w:r>
                <w:rPr>
                  <w:lang w:val="en-GB"/>
                </w:rPr>
                <w:t>Text of story</w:t>
              </w:r>
            </w:ins>
          </w:p>
        </w:tc>
      </w:tr>
      <w:tr w:rsidR="00A63763" w:rsidRPr="000A1164" w14:paraId="78CA79D3" w14:textId="77777777" w:rsidTr="00A63763">
        <w:trPr>
          <w:ins w:id="1598" w:author="Jan-Christopher Pien" w:date="2014-06-02T15:34:00Z"/>
        </w:trPr>
        <w:tc>
          <w:tcPr>
            <w:tcW w:w="1356" w:type="dxa"/>
            <w:tcBorders>
              <w:top w:val="single" w:sz="4" w:space="0" w:color="auto"/>
              <w:left w:val="single" w:sz="4" w:space="0" w:color="auto"/>
              <w:bottom w:val="single" w:sz="4" w:space="0" w:color="auto"/>
              <w:right w:val="single" w:sz="4" w:space="0" w:color="auto"/>
            </w:tcBorders>
            <w:tcPrChange w:id="1599" w:author="Jan-Christopher Pien" w:date="2014-06-02T15:34:00Z">
              <w:tcPr>
                <w:tcW w:w="1356" w:type="dxa"/>
                <w:tcBorders>
                  <w:top w:val="single" w:sz="4" w:space="0" w:color="auto"/>
                  <w:left w:val="single" w:sz="4" w:space="0" w:color="auto"/>
                  <w:bottom w:val="single" w:sz="4" w:space="0" w:color="auto"/>
                  <w:right w:val="single" w:sz="4" w:space="0" w:color="auto"/>
                </w:tcBorders>
              </w:tcPr>
            </w:tcPrChange>
          </w:tcPr>
          <w:p w14:paraId="32752208" w14:textId="77777777" w:rsidR="00A63763" w:rsidRPr="000A1164" w:rsidRDefault="00A63763" w:rsidP="000A1164">
            <w:pPr>
              <w:rPr>
                <w:ins w:id="1600" w:author="Jan-Christopher Pien" w:date="2014-06-02T15:34:00Z"/>
                <w:lang w:val="en-US"/>
              </w:rPr>
            </w:pPr>
            <w:ins w:id="1601" w:author="Jan-Christopher Pien" w:date="2014-06-02T15:34:00Z">
              <w:r>
                <w:rPr>
                  <w:lang w:val="en-US"/>
                </w:rPr>
                <w:t>created</w:t>
              </w:r>
            </w:ins>
          </w:p>
        </w:tc>
        <w:tc>
          <w:tcPr>
            <w:tcW w:w="7711" w:type="dxa"/>
            <w:tcBorders>
              <w:top w:val="single" w:sz="4" w:space="0" w:color="auto"/>
              <w:left w:val="single" w:sz="4" w:space="0" w:color="auto"/>
              <w:bottom w:val="single" w:sz="4" w:space="0" w:color="auto"/>
              <w:right w:val="single" w:sz="4" w:space="0" w:color="auto"/>
            </w:tcBorders>
            <w:tcPrChange w:id="1602" w:author="Jan-Christopher Pien" w:date="2014-06-02T15:34:00Z">
              <w:tcPr>
                <w:tcW w:w="6119" w:type="dxa"/>
                <w:tcBorders>
                  <w:top w:val="single" w:sz="4" w:space="0" w:color="auto"/>
                  <w:left w:val="single" w:sz="4" w:space="0" w:color="auto"/>
                  <w:bottom w:val="single" w:sz="4" w:space="0" w:color="auto"/>
                  <w:right w:val="single" w:sz="4" w:space="0" w:color="auto"/>
                </w:tcBorders>
              </w:tcPr>
            </w:tcPrChange>
          </w:tcPr>
          <w:p w14:paraId="52A7573C" w14:textId="77777777" w:rsidR="00A63763" w:rsidRPr="000A1164" w:rsidRDefault="00A63763" w:rsidP="000A1164">
            <w:pPr>
              <w:rPr>
                <w:ins w:id="1603" w:author="Jan-Christopher Pien" w:date="2014-06-02T15:34:00Z"/>
                <w:lang w:val="en-GB"/>
              </w:rPr>
            </w:pPr>
            <w:ins w:id="1604" w:author="Jan-Christopher Pien" w:date="2014-06-02T15:34:00Z">
              <w:r>
                <w:rPr>
                  <w:lang w:val="en-GB"/>
                </w:rPr>
                <w:t>Date and time of creation</w:t>
              </w:r>
            </w:ins>
          </w:p>
        </w:tc>
      </w:tr>
      <w:tr w:rsidR="00A63763" w:rsidRPr="000A1164" w14:paraId="38ADA3FE" w14:textId="77777777" w:rsidTr="00A63763">
        <w:trPr>
          <w:ins w:id="1605" w:author="Jan-Christopher Pien" w:date="2014-06-02T15:34:00Z"/>
        </w:trPr>
        <w:tc>
          <w:tcPr>
            <w:tcW w:w="1356" w:type="dxa"/>
            <w:tcBorders>
              <w:top w:val="single" w:sz="4" w:space="0" w:color="auto"/>
              <w:left w:val="single" w:sz="4" w:space="0" w:color="auto"/>
              <w:bottom w:val="single" w:sz="4" w:space="0" w:color="auto"/>
              <w:right w:val="single" w:sz="4" w:space="0" w:color="auto"/>
            </w:tcBorders>
            <w:tcPrChange w:id="1606" w:author="Jan-Christopher Pien" w:date="2014-06-02T15:34:00Z">
              <w:tcPr>
                <w:tcW w:w="1356" w:type="dxa"/>
                <w:tcBorders>
                  <w:top w:val="single" w:sz="4" w:space="0" w:color="auto"/>
                  <w:left w:val="single" w:sz="4" w:space="0" w:color="auto"/>
                  <w:bottom w:val="single" w:sz="4" w:space="0" w:color="auto"/>
                  <w:right w:val="single" w:sz="4" w:space="0" w:color="auto"/>
                </w:tcBorders>
              </w:tcPr>
            </w:tcPrChange>
          </w:tcPr>
          <w:p w14:paraId="0AB09C7A" w14:textId="77777777" w:rsidR="00A63763" w:rsidRDefault="00A63763" w:rsidP="000A1164">
            <w:pPr>
              <w:rPr>
                <w:ins w:id="1607" w:author="Jan-Christopher Pien" w:date="2014-06-02T15:34:00Z"/>
                <w:lang w:val="en-US"/>
              </w:rPr>
            </w:pPr>
            <w:ins w:id="1608" w:author="Jan-Christopher Pien" w:date="2014-06-02T15:34:00Z">
              <w:r>
                <w:rPr>
                  <w:lang w:val="en-US"/>
                </w:rPr>
                <w:t>modified</w:t>
              </w:r>
            </w:ins>
          </w:p>
        </w:tc>
        <w:tc>
          <w:tcPr>
            <w:tcW w:w="7711" w:type="dxa"/>
            <w:tcBorders>
              <w:top w:val="single" w:sz="4" w:space="0" w:color="auto"/>
              <w:left w:val="single" w:sz="4" w:space="0" w:color="auto"/>
              <w:bottom w:val="single" w:sz="4" w:space="0" w:color="auto"/>
              <w:right w:val="single" w:sz="4" w:space="0" w:color="auto"/>
            </w:tcBorders>
            <w:tcPrChange w:id="1609" w:author="Jan-Christopher Pien" w:date="2014-06-02T15:34:00Z">
              <w:tcPr>
                <w:tcW w:w="6119" w:type="dxa"/>
                <w:tcBorders>
                  <w:top w:val="single" w:sz="4" w:space="0" w:color="auto"/>
                  <w:left w:val="single" w:sz="4" w:space="0" w:color="auto"/>
                  <w:bottom w:val="single" w:sz="4" w:space="0" w:color="auto"/>
                  <w:right w:val="single" w:sz="4" w:space="0" w:color="auto"/>
                </w:tcBorders>
              </w:tcPr>
            </w:tcPrChange>
          </w:tcPr>
          <w:p w14:paraId="346F9B82" w14:textId="77777777" w:rsidR="00A63763" w:rsidRDefault="00A63763" w:rsidP="000A1164">
            <w:pPr>
              <w:rPr>
                <w:ins w:id="1610" w:author="Jan-Christopher Pien" w:date="2014-06-02T15:34:00Z"/>
                <w:lang w:val="en-GB"/>
              </w:rPr>
            </w:pPr>
            <w:ins w:id="1611" w:author="Jan-Christopher Pien" w:date="2014-06-02T15:34:00Z">
              <w:r>
                <w:rPr>
                  <w:lang w:val="en-GB"/>
                </w:rPr>
                <w:t>Date and time of modification</w:t>
              </w:r>
            </w:ins>
          </w:p>
        </w:tc>
      </w:tr>
    </w:tbl>
    <w:p w14:paraId="47D7182D" w14:textId="77777777" w:rsidR="00D94B6B" w:rsidRDefault="00D94B6B" w:rsidP="00D94B6B">
      <w:pPr>
        <w:pStyle w:val="berschrift2"/>
        <w:rPr>
          <w:ins w:id="1612" w:author="Jan-Christopher Pien" w:date="2014-05-28T14:04:00Z"/>
          <w:lang w:val="en-GB"/>
        </w:rPr>
      </w:pPr>
      <w:ins w:id="1613" w:author="Jan-Christopher Pien" w:date="2014-05-28T14:04:00Z">
        <w:r>
          <w:rPr>
            <w:lang w:val="en-GB"/>
          </w:rPr>
          <w:t>POST</w:t>
        </w:r>
      </w:ins>
    </w:p>
    <w:p w14:paraId="21C74E64" w14:textId="77777777" w:rsidR="00D94B6B" w:rsidRPr="00B040E6" w:rsidRDefault="00D94B6B" w:rsidP="00D94B6B">
      <w:pPr>
        <w:pStyle w:val="Rot"/>
        <w:rPr>
          <w:ins w:id="1614" w:author="Jan-Christopher Pien" w:date="2014-05-28T14:04:00Z"/>
        </w:rPr>
      </w:pPr>
      <w:ins w:id="1615" w:author="Jan-Christopher Pien" w:date="2014-05-28T14:04:00Z">
        <w:r w:rsidRPr="00B040E6">
          <w:t>Authentication Required</w:t>
        </w:r>
      </w:ins>
    </w:p>
    <w:p w14:paraId="76171636" w14:textId="0A76D5EB" w:rsidR="00D94B6B" w:rsidRDefault="00D94B6B" w:rsidP="00D94B6B">
      <w:pPr>
        <w:rPr>
          <w:ins w:id="1616" w:author="Jan-Christopher Pien" w:date="2014-05-28T14:04:00Z"/>
          <w:lang w:val="en-GB"/>
        </w:rPr>
      </w:pPr>
      <w:ins w:id="1617" w:author="Jan-Christopher Pien" w:date="2014-05-28T14:04:00Z">
        <w:r>
          <w:rPr>
            <w:lang w:val="en-GB"/>
          </w:rPr>
          <w:t>This creates a new story in the database.</w:t>
        </w:r>
      </w:ins>
    </w:p>
    <w:p w14:paraId="6EBC052F" w14:textId="77777777" w:rsidR="00D94B6B" w:rsidRDefault="00D94B6B" w:rsidP="00D94B6B">
      <w:pPr>
        <w:pStyle w:val="berschrift3"/>
        <w:rPr>
          <w:ins w:id="1618" w:author="Jan-Christopher Pien" w:date="2014-05-28T14:04:00Z"/>
          <w:lang w:val="en-GB"/>
        </w:rPr>
      </w:pPr>
      <w:ins w:id="1619" w:author="Jan-Christopher Pien" w:date="2014-05-28T14:04:00Z">
        <w:r>
          <w:rPr>
            <w:lang w:val="en-GB"/>
          </w:rPr>
          <w:lastRenderedPageBreak/>
          <w:t>Parameters</w:t>
        </w:r>
      </w:ins>
    </w:p>
    <w:tbl>
      <w:tblPr>
        <w:tblStyle w:val="Tabellenraster"/>
        <w:tblW w:w="0" w:type="auto"/>
        <w:tblLook w:val="04A0" w:firstRow="1" w:lastRow="0" w:firstColumn="1" w:lastColumn="0" w:noHBand="0" w:noVBand="1"/>
        <w:tblPrChange w:id="1620" w:author="Jan-Christopher Pien" w:date="2014-05-28T14:06:00Z">
          <w:tblPr>
            <w:tblStyle w:val="Tabellenraster"/>
            <w:tblW w:w="0" w:type="auto"/>
            <w:tblLook w:val="04A0" w:firstRow="1" w:lastRow="0" w:firstColumn="1" w:lastColumn="0" w:noHBand="0" w:noVBand="1"/>
          </w:tblPr>
        </w:tblPrChange>
      </w:tblPr>
      <w:tblGrid>
        <w:gridCol w:w="1413"/>
        <w:gridCol w:w="7649"/>
        <w:tblGridChange w:id="1621">
          <w:tblGrid>
            <w:gridCol w:w="113"/>
            <w:gridCol w:w="1413"/>
            <w:gridCol w:w="3005"/>
            <w:gridCol w:w="4531"/>
            <w:gridCol w:w="113"/>
          </w:tblGrid>
        </w:tblGridChange>
      </w:tblGrid>
      <w:tr w:rsidR="00D94B6B" w14:paraId="57177573" w14:textId="77777777" w:rsidTr="00D95A52">
        <w:trPr>
          <w:ins w:id="1622" w:author="Jan-Christopher Pien" w:date="2014-05-28T14:04:00Z"/>
          <w:trPrChange w:id="1623" w:author="Jan-Christopher Pien" w:date="2014-05-28T14:06:00Z">
            <w:trPr>
              <w:gridAfter w:val="0"/>
            </w:trPr>
          </w:trPrChange>
        </w:trPr>
        <w:tc>
          <w:tcPr>
            <w:tcW w:w="1413" w:type="dxa"/>
            <w:tcPrChange w:id="1624" w:author="Jan-Christopher Pien" w:date="2014-05-28T14:06:00Z">
              <w:tcPr>
                <w:tcW w:w="4531" w:type="dxa"/>
                <w:gridSpan w:val="3"/>
              </w:tcPr>
            </w:tcPrChange>
          </w:tcPr>
          <w:p w14:paraId="3E1FC7BF" w14:textId="76F668F5" w:rsidR="00D94B6B" w:rsidRPr="00D94B6B" w:rsidRDefault="00D94B6B" w:rsidP="000F2D08">
            <w:pPr>
              <w:rPr>
                <w:ins w:id="1625" w:author="Jan-Christopher Pien" w:date="2014-05-28T14:04:00Z"/>
                <w:b/>
                <w:lang w:val="en-GB"/>
                <w:rPrChange w:id="1626" w:author="Jan-Christopher Pien" w:date="2014-05-28T14:05:00Z">
                  <w:rPr>
                    <w:ins w:id="1627" w:author="Jan-Christopher Pien" w:date="2014-05-28T14:04:00Z"/>
                    <w:lang w:val="en-GB"/>
                  </w:rPr>
                </w:rPrChange>
              </w:rPr>
            </w:pPr>
            <w:ins w:id="1628" w:author="Jan-Christopher Pien" w:date="2014-05-28T14:04:00Z">
              <w:r w:rsidRPr="00D94B6B">
                <w:rPr>
                  <w:b/>
                  <w:lang w:val="en-GB"/>
                  <w:rPrChange w:id="1629" w:author="Jan-Christopher Pien" w:date="2014-05-28T14:05:00Z">
                    <w:rPr>
                      <w:lang w:val="en-GB"/>
                    </w:rPr>
                  </w:rPrChange>
                </w:rPr>
                <w:t>title</w:t>
              </w:r>
            </w:ins>
          </w:p>
        </w:tc>
        <w:tc>
          <w:tcPr>
            <w:tcW w:w="7649" w:type="dxa"/>
            <w:tcPrChange w:id="1630" w:author="Jan-Christopher Pien" w:date="2014-05-28T14:06:00Z">
              <w:tcPr>
                <w:tcW w:w="4531" w:type="dxa"/>
              </w:tcPr>
            </w:tcPrChange>
          </w:tcPr>
          <w:p w14:paraId="643EC4F9" w14:textId="4512A2A8" w:rsidR="00D94B6B" w:rsidRDefault="00D94B6B" w:rsidP="000F2D08">
            <w:pPr>
              <w:rPr>
                <w:ins w:id="1631" w:author="Jan-Christopher Pien" w:date="2014-05-28T14:04:00Z"/>
                <w:lang w:val="en-GB"/>
              </w:rPr>
            </w:pPr>
            <w:ins w:id="1632" w:author="Jan-Christopher Pien" w:date="2014-05-28T14:04:00Z">
              <w:r>
                <w:rPr>
                  <w:lang w:val="en-GB"/>
                </w:rPr>
                <w:t>Title of the story</w:t>
              </w:r>
            </w:ins>
          </w:p>
        </w:tc>
      </w:tr>
      <w:tr w:rsidR="00D94B6B" w14:paraId="0F0E41BE" w14:textId="77777777" w:rsidTr="00D95A52">
        <w:trPr>
          <w:ins w:id="1633" w:author="Jan-Christopher Pien" w:date="2014-05-28T14:04:00Z"/>
          <w:trPrChange w:id="1634" w:author="Jan-Christopher Pien" w:date="2014-05-28T14:06:00Z">
            <w:trPr>
              <w:gridAfter w:val="0"/>
            </w:trPr>
          </w:trPrChange>
        </w:trPr>
        <w:tc>
          <w:tcPr>
            <w:tcW w:w="1413" w:type="dxa"/>
            <w:tcPrChange w:id="1635" w:author="Jan-Christopher Pien" w:date="2014-05-28T14:06:00Z">
              <w:tcPr>
                <w:tcW w:w="4531" w:type="dxa"/>
                <w:gridSpan w:val="3"/>
              </w:tcPr>
            </w:tcPrChange>
          </w:tcPr>
          <w:p w14:paraId="3A019352" w14:textId="78A4B69A" w:rsidR="00D94B6B" w:rsidRPr="00D94B6B" w:rsidRDefault="00D94B6B" w:rsidP="000F2D08">
            <w:pPr>
              <w:rPr>
                <w:ins w:id="1636" w:author="Jan-Christopher Pien" w:date="2014-05-28T14:04:00Z"/>
                <w:b/>
                <w:lang w:val="en-GB"/>
                <w:rPrChange w:id="1637" w:author="Jan-Christopher Pien" w:date="2014-05-28T14:05:00Z">
                  <w:rPr>
                    <w:ins w:id="1638" w:author="Jan-Christopher Pien" w:date="2014-05-28T14:04:00Z"/>
                    <w:lang w:val="en-GB"/>
                  </w:rPr>
                </w:rPrChange>
              </w:rPr>
            </w:pPr>
            <w:ins w:id="1639" w:author="Jan-Christopher Pien" w:date="2014-05-28T14:04:00Z">
              <w:r w:rsidRPr="00D94B6B">
                <w:rPr>
                  <w:b/>
                  <w:lang w:val="en-GB"/>
                  <w:rPrChange w:id="1640" w:author="Jan-Christopher Pien" w:date="2014-05-28T14:05:00Z">
                    <w:rPr>
                      <w:lang w:val="en-GB"/>
                    </w:rPr>
                  </w:rPrChange>
                </w:rPr>
                <w:t>author</w:t>
              </w:r>
            </w:ins>
          </w:p>
        </w:tc>
        <w:tc>
          <w:tcPr>
            <w:tcW w:w="7649" w:type="dxa"/>
            <w:tcPrChange w:id="1641" w:author="Jan-Christopher Pien" w:date="2014-05-28T14:06:00Z">
              <w:tcPr>
                <w:tcW w:w="4531" w:type="dxa"/>
              </w:tcPr>
            </w:tcPrChange>
          </w:tcPr>
          <w:p w14:paraId="697D82C2" w14:textId="77777777" w:rsidR="00D94B6B" w:rsidRDefault="00D94B6B" w:rsidP="000F2D08">
            <w:pPr>
              <w:rPr>
                <w:ins w:id="1642" w:author="Jan-Christopher Pien" w:date="2014-05-28T14:04:00Z"/>
                <w:lang w:val="en-GB"/>
              </w:rPr>
            </w:pPr>
            <w:ins w:id="1643" w:author="Jan-Christopher Pien" w:date="2014-05-28T14:04:00Z">
              <w:r>
                <w:rPr>
                  <w:lang w:val="en-GB"/>
                </w:rPr>
                <w:t>Longitude of the location</w:t>
              </w:r>
            </w:ins>
          </w:p>
        </w:tc>
      </w:tr>
      <w:tr w:rsidR="00D94B6B" w14:paraId="4740ED65" w14:textId="77777777" w:rsidTr="00D95A52">
        <w:trPr>
          <w:ins w:id="1644" w:author="Jan-Christopher Pien" w:date="2014-05-28T14:04:00Z"/>
          <w:trPrChange w:id="1645" w:author="Jan-Christopher Pien" w:date="2014-05-28T14:06:00Z">
            <w:trPr>
              <w:gridAfter w:val="0"/>
            </w:trPr>
          </w:trPrChange>
        </w:trPr>
        <w:tc>
          <w:tcPr>
            <w:tcW w:w="1413" w:type="dxa"/>
            <w:tcPrChange w:id="1646" w:author="Jan-Christopher Pien" w:date="2014-05-28T14:06:00Z">
              <w:tcPr>
                <w:tcW w:w="4531" w:type="dxa"/>
                <w:gridSpan w:val="3"/>
              </w:tcPr>
            </w:tcPrChange>
          </w:tcPr>
          <w:p w14:paraId="30FCD3C4" w14:textId="6F80716E" w:rsidR="00D94B6B" w:rsidRPr="00D94B6B" w:rsidRDefault="00D94B6B" w:rsidP="000F2D08">
            <w:pPr>
              <w:rPr>
                <w:ins w:id="1647" w:author="Jan-Christopher Pien" w:date="2014-05-28T14:04:00Z"/>
                <w:i/>
                <w:lang w:val="en-GB"/>
                <w:rPrChange w:id="1648" w:author="Jan-Christopher Pien" w:date="2014-05-28T14:05:00Z">
                  <w:rPr>
                    <w:ins w:id="1649" w:author="Jan-Christopher Pien" w:date="2014-05-28T14:04:00Z"/>
                    <w:lang w:val="en-GB"/>
                  </w:rPr>
                </w:rPrChange>
              </w:rPr>
            </w:pPr>
            <w:ins w:id="1650" w:author="Jan-Christopher Pien" w:date="2014-05-28T14:04:00Z">
              <w:r w:rsidRPr="00D94B6B">
                <w:rPr>
                  <w:i/>
                  <w:lang w:val="en-GB"/>
                  <w:rPrChange w:id="1651" w:author="Jan-Christopher Pien" w:date="2014-05-28T14:05:00Z">
                    <w:rPr>
                      <w:lang w:val="en-GB"/>
                    </w:rPr>
                  </w:rPrChange>
                </w:rPr>
                <w:t>text</w:t>
              </w:r>
            </w:ins>
          </w:p>
        </w:tc>
        <w:tc>
          <w:tcPr>
            <w:tcW w:w="7649" w:type="dxa"/>
            <w:tcPrChange w:id="1652" w:author="Jan-Christopher Pien" w:date="2014-05-28T14:06:00Z">
              <w:tcPr>
                <w:tcW w:w="4531" w:type="dxa"/>
              </w:tcPr>
            </w:tcPrChange>
          </w:tcPr>
          <w:p w14:paraId="6E54D374" w14:textId="1ABAEB20" w:rsidR="00D94B6B" w:rsidRDefault="009409E9" w:rsidP="000F2D08">
            <w:pPr>
              <w:rPr>
                <w:ins w:id="1653" w:author="Jan-Christopher Pien" w:date="2014-05-28T14:04:00Z"/>
                <w:lang w:val="en-GB"/>
              </w:rPr>
            </w:pPr>
            <w:ins w:id="1654" w:author="Jan-Christopher Pien" w:date="2014-05-28T14:04:00Z">
              <w:r>
                <w:rPr>
                  <w:lang w:val="en-GB"/>
                </w:rPr>
                <w:t>Title of the story</w:t>
              </w:r>
            </w:ins>
          </w:p>
        </w:tc>
      </w:tr>
      <w:tr w:rsidR="009409E9" w14:paraId="58E9CBE6" w14:textId="77777777" w:rsidTr="00D95A52">
        <w:trPr>
          <w:ins w:id="1655" w:author="Jan-Christopher Pien" w:date="2014-06-02T15:35:00Z"/>
        </w:trPr>
        <w:tc>
          <w:tcPr>
            <w:tcW w:w="1413" w:type="dxa"/>
          </w:tcPr>
          <w:p w14:paraId="0D6981D8" w14:textId="1C402A19" w:rsidR="009409E9" w:rsidRPr="009409E9" w:rsidRDefault="009409E9" w:rsidP="000F2D08">
            <w:pPr>
              <w:rPr>
                <w:ins w:id="1656" w:author="Jan-Christopher Pien" w:date="2014-06-02T15:35:00Z"/>
                <w:b/>
                <w:lang w:val="en-GB"/>
                <w:rPrChange w:id="1657" w:author="Jan-Christopher Pien" w:date="2014-06-02T15:35:00Z">
                  <w:rPr>
                    <w:ins w:id="1658" w:author="Jan-Christopher Pien" w:date="2014-06-02T15:35:00Z"/>
                    <w:i/>
                    <w:lang w:val="en-GB"/>
                  </w:rPr>
                </w:rPrChange>
              </w:rPr>
            </w:pPr>
            <w:ins w:id="1659" w:author="Jan-Christopher Pien" w:date="2014-06-02T15:35:00Z">
              <w:r>
                <w:rPr>
                  <w:b/>
                  <w:lang w:val="en-GB"/>
                </w:rPr>
                <w:t>abstract</w:t>
              </w:r>
            </w:ins>
          </w:p>
        </w:tc>
        <w:tc>
          <w:tcPr>
            <w:tcW w:w="7649" w:type="dxa"/>
          </w:tcPr>
          <w:p w14:paraId="23A7014E" w14:textId="649BB801" w:rsidR="009409E9" w:rsidRDefault="009409E9" w:rsidP="000F2D08">
            <w:pPr>
              <w:rPr>
                <w:ins w:id="1660" w:author="Jan-Christopher Pien" w:date="2014-06-02T15:35:00Z"/>
                <w:lang w:val="en-GB"/>
              </w:rPr>
            </w:pPr>
            <w:ins w:id="1661" w:author="Jan-Christopher Pien" w:date="2014-06-02T15:35:00Z">
              <w:r>
                <w:rPr>
                  <w:lang w:val="en-GB"/>
                </w:rPr>
                <w:t>Abstract of the story</w:t>
              </w:r>
            </w:ins>
          </w:p>
        </w:tc>
      </w:tr>
      <w:tr w:rsidR="00D94B6B" w14:paraId="78204BF8" w14:textId="77777777" w:rsidTr="00D95A52">
        <w:trPr>
          <w:ins w:id="1662" w:author="Jan-Christopher Pien" w:date="2014-05-28T14:04:00Z"/>
          <w:trPrChange w:id="1663" w:author="Jan-Christopher Pien" w:date="2014-05-28T14:06:00Z">
            <w:trPr>
              <w:gridAfter w:val="0"/>
            </w:trPr>
          </w:trPrChange>
        </w:trPr>
        <w:tc>
          <w:tcPr>
            <w:tcW w:w="1413" w:type="dxa"/>
            <w:tcPrChange w:id="1664" w:author="Jan-Christopher Pien" w:date="2014-05-28T14:06:00Z">
              <w:tcPr>
                <w:tcW w:w="4531" w:type="dxa"/>
                <w:gridSpan w:val="3"/>
              </w:tcPr>
            </w:tcPrChange>
          </w:tcPr>
          <w:p w14:paraId="0B3B9CDC" w14:textId="0A0F54C5" w:rsidR="00D94B6B" w:rsidRPr="00DB3084" w:rsidRDefault="00D94B6B" w:rsidP="00D94B6B">
            <w:pPr>
              <w:rPr>
                <w:ins w:id="1665" w:author="Jan-Christopher Pien" w:date="2014-05-28T14:04:00Z"/>
                <w:b/>
                <w:lang w:val="en-GB"/>
                <w:rPrChange w:id="1666" w:author="Jan-Christopher Pien" w:date="2014-05-28T14:06:00Z">
                  <w:rPr>
                    <w:ins w:id="1667" w:author="Jan-Christopher Pien" w:date="2014-05-28T14:04:00Z"/>
                    <w:lang w:val="en-GB"/>
                  </w:rPr>
                </w:rPrChange>
              </w:rPr>
            </w:pPr>
            <w:ins w:id="1668" w:author="Jan-Christopher Pien" w:date="2014-05-28T14:04:00Z">
              <w:r w:rsidRPr="00DB3084">
                <w:rPr>
                  <w:b/>
                  <w:lang w:val="en-GB"/>
                  <w:rPrChange w:id="1669" w:author="Jan-Christopher Pien" w:date="2014-05-28T14:06:00Z">
                    <w:rPr>
                      <w:lang w:val="en-GB"/>
                    </w:rPr>
                  </w:rPrChange>
                </w:rPr>
                <w:t>time_start</w:t>
              </w:r>
            </w:ins>
          </w:p>
        </w:tc>
        <w:tc>
          <w:tcPr>
            <w:tcW w:w="7649" w:type="dxa"/>
            <w:tcPrChange w:id="1670" w:author="Jan-Christopher Pien" w:date="2014-05-28T14:06:00Z">
              <w:tcPr>
                <w:tcW w:w="4531" w:type="dxa"/>
              </w:tcPr>
            </w:tcPrChange>
          </w:tcPr>
          <w:p w14:paraId="08FD4A83" w14:textId="014D55DD" w:rsidR="00D94B6B" w:rsidRDefault="00D94B6B" w:rsidP="00D94B6B">
            <w:pPr>
              <w:rPr>
                <w:ins w:id="1671" w:author="Jan-Christopher Pien" w:date="2014-05-28T14:04:00Z"/>
                <w:lang w:val="en-GB"/>
              </w:rPr>
            </w:pPr>
            <w:ins w:id="1672" w:author="Jan-Christopher Pien" w:date="2014-05-28T14:05:00Z">
              <w:r>
                <w:rPr>
                  <w:lang w:val="en-GB"/>
                </w:rPr>
                <w:t>Startpoint of the story</w:t>
              </w:r>
            </w:ins>
          </w:p>
        </w:tc>
      </w:tr>
      <w:tr w:rsidR="00D94B6B" w:rsidRPr="009F51E0" w14:paraId="65C97B5E" w14:textId="77777777" w:rsidTr="00D95A52">
        <w:trPr>
          <w:ins w:id="1673" w:author="Jan-Christopher Pien" w:date="2014-05-28T14:04:00Z"/>
          <w:trPrChange w:id="1674" w:author="Jan-Christopher Pien" w:date="2014-05-28T14:06:00Z">
            <w:trPr>
              <w:gridAfter w:val="0"/>
            </w:trPr>
          </w:trPrChange>
        </w:trPr>
        <w:tc>
          <w:tcPr>
            <w:tcW w:w="1413" w:type="dxa"/>
            <w:tcPrChange w:id="1675" w:author="Jan-Christopher Pien" w:date="2014-05-28T14:06:00Z">
              <w:tcPr>
                <w:tcW w:w="4531" w:type="dxa"/>
                <w:gridSpan w:val="3"/>
              </w:tcPr>
            </w:tcPrChange>
          </w:tcPr>
          <w:p w14:paraId="52FA3C6B" w14:textId="7D8EA940" w:rsidR="00D94B6B" w:rsidRPr="00DB3084" w:rsidRDefault="00D94B6B" w:rsidP="00D94B6B">
            <w:pPr>
              <w:rPr>
                <w:ins w:id="1676" w:author="Jan-Christopher Pien" w:date="2014-05-28T14:04:00Z"/>
                <w:i/>
                <w:lang w:val="en-GB"/>
                <w:rPrChange w:id="1677" w:author="Jan-Christopher Pien" w:date="2014-05-28T14:06:00Z">
                  <w:rPr>
                    <w:ins w:id="1678" w:author="Jan-Christopher Pien" w:date="2014-05-28T14:04:00Z"/>
                    <w:lang w:val="en-GB"/>
                  </w:rPr>
                </w:rPrChange>
              </w:rPr>
            </w:pPr>
            <w:ins w:id="1679" w:author="Jan-Christopher Pien" w:date="2014-05-28T14:04:00Z">
              <w:r w:rsidRPr="00DB3084">
                <w:rPr>
                  <w:i/>
                  <w:lang w:val="en-GB"/>
                  <w:rPrChange w:id="1680" w:author="Jan-Christopher Pien" w:date="2014-05-28T14:06:00Z">
                    <w:rPr>
                      <w:lang w:val="en-GB"/>
                    </w:rPr>
                  </w:rPrChange>
                </w:rPr>
                <w:t>time_end</w:t>
              </w:r>
            </w:ins>
          </w:p>
        </w:tc>
        <w:tc>
          <w:tcPr>
            <w:tcW w:w="7649" w:type="dxa"/>
            <w:tcPrChange w:id="1681" w:author="Jan-Christopher Pien" w:date="2014-05-28T14:06:00Z">
              <w:tcPr>
                <w:tcW w:w="4531" w:type="dxa"/>
              </w:tcPr>
            </w:tcPrChange>
          </w:tcPr>
          <w:p w14:paraId="64ECA6D7" w14:textId="0EE3A7D3" w:rsidR="00D94B6B" w:rsidRDefault="00D94B6B" w:rsidP="00D94B6B">
            <w:pPr>
              <w:rPr>
                <w:ins w:id="1682" w:author="Jan-Christopher Pien" w:date="2014-05-28T14:04:00Z"/>
                <w:lang w:val="en-GB"/>
              </w:rPr>
            </w:pPr>
            <w:ins w:id="1683" w:author="Jan-Christopher Pien" w:date="2014-05-28T14:05:00Z">
              <w:r>
                <w:rPr>
                  <w:i/>
                  <w:lang w:val="en-GB"/>
                </w:rPr>
                <w:t xml:space="preserve">Optional: </w:t>
              </w:r>
              <w:r>
                <w:rPr>
                  <w:lang w:val="en-GB"/>
                </w:rPr>
                <w:t>Endpoint of the story</w:t>
              </w:r>
            </w:ins>
          </w:p>
        </w:tc>
      </w:tr>
      <w:tr w:rsidR="00D94B6B" w14:paraId="08128B02" w14:textId="77777777" w:rsidTr="00D95A52">
        <w:trPr>
          <w:ins w:id="1684" w:author="Jan-Christopher Pien" w:date="2014-05-28T14:05:00Z"/>
          <w:trPrChange w:id="1685" w:author="Jan-Christopher Pien" w:date="2014-05-28T14:06:00Z">
            <w:trPr>
              <w:gridAfter w:val="0"/>
            </w:trPr>
          </w:trPrChange>
        </w:trPr>
        <w:tc>
          <w:tcPr>
            <w:tcW w:w="1413" w:type="dxa"/>
            <w:tcPrChange w:id="1686" w:author="Jan-Christopher Pien" w:date="2014-05-28T14:06:00Z">
              <w:tcPr>
                <w:tcW w:w="4531" w:type="dxa"/>
                <w:gridSpan w:val="3"/>
              </w:tcPr>
            </w:tcPrChange>
          </w:tcPr>
          <w:p w14:paraId="1F348FFE" w14:textId="4A6B75C3" w:rsidR="00D94B6B" w:rsidRPr="00DB3084" w:rsidRDefault="00D94B6B" w:rsidP="00D94B6B">
            <w:pPr>
              <w:rPr>
                <w:ins w:id="1687" w:author="Jan-Christopher Pien" w:date="2014-05-28T14:05:00Z"/>
                <w:b/>
                <w:lang w:val="en-GB"/>
                <w:rPrChange w:id="1688" w:author="Jan-Christopher Pien" w:date="2014-05-28T14:06:00Z">
                  <w:rPr>
                    <w:ins w:id="1689" w:author="Jan-Christopher Pien" w:date="2014-05-28T14:05:00Z"/>
                    <w:i/>
                    <w:lang w:val="en-GB"/>
                  </w:rPr>
                </w:rPrChange>
              </w:rPr>
            </w:pPr>
            <w:ins w:id="1690" w:author="Jan-Christopher Pien" w:date="2014-05-28T14:05:00Z">
              <w:r w:rsidRPr="00DB3084">
                <w:rPr>
                  <w:b/>
                  <w:lang w:val="en-GB"/>
                  <w:rPrChange w:id="1691" w:author="Jan-Christopher Pien" w:date="2014-05-28T14:06:00Z">
                    <w:rPr>
                      <w:lang w:val="en-GB"/>
                    </w:rPr>
                  </w:rPrChange>
                </w:rPr>
                <w:t>type</w:t>
              </w:r>
            </w:ins>
          </w:p>
        </w:tc>
        <w:tc>
          <w:tcPr>
            <w:tcW w:w="7649" w:type="dxa"/>
            <w:tcPrChange w:id="1692" w:author="Jan-Christopher Pien" w:date="2014-05-28T14:06:00Z">
              <w:tcPr>
                <w:tcW w:w="4531" w:type="dxa"/>
              </w:tcPr>
            </w:tcPrChange>
          </w:tcPr>
          <w:p w14:paraId="3E84CF53" w14:textId="17918FDC" w:rsidR="00D94B6B" w:rsidRPr="00D94B6B" w:rsidRDefault="00D94B6B" w:rsidP="00D94B6B">
            <w:pPr>
              <w:rPr>
                <w:ins w:id="1693" w:author="Jan-Christopher Pien" w:date="2014-05-28T14:05:00Z"/>
                <w:lang w:val="en-GB"/>
                <w:rPrChange w:id="1694" w:author="Jan-Christopher Pien" w:date="2014-05-28T14:05:00Z">
                  <w:rPr>
                    <w:ins w:id="1695" w:author="Jan-Christopher Pien" w:date="2014-05-28T14:05:00Z"/>
                    <w:i/>
                    <w:lang w:val="en-GB"/>
                  </w:rPr>
                </w:rPrChange>
              </w:rPr>
            </w:pPr>
            <w:ins w:id="1696" w:author="Jan-Christopher Pien" w:date="2014-05-28T14:05:00Z">
              <w:r>
                <w:rPr>
                  <w:lang w:val="en-GB"/>
                </w:rPr>
                <w:t>Type of the story</w:t>
              </w:r>
            </w:ins>
          </w:p>
        </w:tc>
      </w:tr>
      <w:tr w:rsidR="00D94B6B" w:rsidRPr="009F51E0" w14:paraId="397D00BC" w14:textId="77777777" w:rsidTr="00D95A52">
        <w:trPr>
          <w:ins w:id="1697" w:author="Jan-Christopher Pien" w:date="2014-05-28T14:05:00Z"/>
          <w:trPrChange w:id="1698" w:author="Jan-Christopher Pien" w:date="2014-05-28T14:06:00Z">
            <w:trPr>
              <w:gridAfter w:val="0"/>
            </w:trPr>
          </w:trPrChange>
        </w:trPr>
        <w:tc>
          <w:tcPr>
            <w:tcW w:w="1413" w:type="dxa"/>
            <w:tcPrChange w:id="1699" w:author="Jan-Christopher Pien" w:date="2014-05-28T14:06:00Z">
              <w:tcPr>
                <w:tcW w:w="4531" w:type="dxa"/>
                <w:gridSpan w:val="3"/>
              </w:tcPr>
            </w:tcPrChange>
          </w:tcPr>
          <w:p w14:paraId="3F9B13A8" w14:textId="0B91F641" w:rsidR="00D94B6B" w:rsidRPr="00D94B6B" w:rsidRDefault="00D94B6B" w:rsidP="00D94B6B">
            <w:pPr>
              <w:rPr>
                <w:ins w:id="1700" w:author="Jan-Christopher Pien" w:date="2014-05-28T14:05:00Z"/>
                <w:lang w:val="en-GB"/>
              </w:rPr>
            </w:pPr>
            <w:ins w:id="1701" w:author="Jan-Christopher Pien" w:date="2014-05-28T14:05:00Z">
              <w:r>
                <w:rPr>
                  <w:i/>
                  <w:lang w:val="en-GB"/>
                </w:rPr>
                <w:t>location</w:t>
              </w:r>
            </w:ins>
          </w:p>
        </w:tc>
        <w:tc>
          <w:tcPr>
            <w:tcW w:w="7649" w:type="dxa"/>
            <w:tcPrChange w:id="1702" w:author="Jan-Christopher Pien" w:date="2014-05-28T14:06:00Z">
              <w:tcPr>
                <w:tcW w:w="4531" w:type="dxa"/>
              </w:tcPr>
            </w:tcPrChange>
          </w:tcPr>
          <w:p w14:paraId="3B4DFA02" w14:textId="2AD08489" w:rsidR="00D94B6B" w:rsidRPr="00D94B6B" w:rsidRDefault="00D94B6B" w:rsidP="00D94B6B">
            <w:pPr>
              <w:rPr>
                <w:ins w:id="1703" w:author="Jan-Christopher Pien" w:date="2014-05-28T14:05:00Z"/>
                <w:lang w:val="en-GB"/>
              </w:rPr>
            </w:pPr>
            <w:ins w:id="1704" w:author="Jan-Christopher Pien" w:date="2014-05-28T14:05:00Z">
              <w:r>
                <w:rPr>
                  <w:i/>
                  <w:lang w:val="en-GB"/>
                </w:rPr>
                <w:t xml:space="preserve">Optional: </w:t>
              </w:r>
              <w:r>
                <w:rPr>
                  <w:lang w:val="en-GB"/>
                </w:rPr>
                <w:t>ID of the location this story is attached to.</w:t>
              </w:r>
            </w:ins>
          </w:p>
        </w:tc>
      </w:tr>
    </w:tbl>
    <w:p w14:paraId="20E01708" w14:textId="77777777" w:rsidR="00D94B6B" w:rsidRDefault="00D94B6B" w:rsidP="00D94B6B">
      <w:pPr>
        <w:pStyle w:val="berschrift3"/>
        <w:rPr>
          <w:ins w:id="1705" w:author="Jan-Christopher Pien" w:date="2014-05-28T14:04:00Z"/>
          <w:lang w:val="en-US"/>
        </w:rPr>
      </w:pPr>
      <w:ins w:id="1706" w:author="Jan-Christopher Pien" w:date="2014-05-28T14:04:00Z">
        <w:r>
          <w:rPr>
            <w:lang w:val="en-US"/>
          </w:rPr>
          <w:t>Return data</w:t>
        </w:r>
      </w:ins>
    </w:p>
    <w:p w14:paraId="4FE0517E" w14:textId="77777777" w:rsidR="00D94B6B" w:rsidRDefault="00D94B6B" w:rsidP="00D94B6B">
      <w:pPr>
        <w:rPr>
          <w:ins w:id="1707" w:author="Jan-Christopher Pien" w:date="2014-05-28T14:04:00Z"/>
          <w:lang w:val="en-US"/>
        </w:rPr>
      </w:pPr>
      <w:ins w:id="1708" w:author="Jan-Christopher Pien" w:date="2014-05-28T14:04:00Z">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ins>
    </w:p>
    <w:tbl>
      <w:tblPr>
        <w:tblStyle w:val="Tabellenraster"/>
        <w:tblW w:w="0" w:type="auto"/>
        <w:tblLook w:val="04A0" w:firstRow="1" w:lastRow="0" w:firstColumn="1" w:lastColumn="0" w:noHBand="0" w:noVBand="1"/>
      </w:tblPr>
      <w:tblGrid>
        <w:gridCol w:w="1168"/>
        <w:gridCol w:w="2229"/>
        <w:gridCol w:w="5665"/>
      </w:tblGrid>
      <w:tr w:rsidR="00D94B6B" w:rsidRPr="009F51E0" w14:paraId="2F0CFE1E" w14:textId="77777777" w:rsidTr="000F2D08">
        <w:trPr>
          <w:ins w:id="1709" w:author="Jan-Christopher Pien" w:date="2014-05-28T14:04:00Z"/>
        </w:trPr>
        <w:tc>
          <w:tcPr>
            <w:tcW w:w="1168" w:type="dxa"/>
          </w:tcPr>
          <w:p w14:paraId="6BA32277" w14:textId="77777777" w:rsidR="00D94B6B" w:rsidRDefault="00D94B6B" w:rsidP="000F2D08">
            <w:pPr>
              <w:rPr>
                <w:ins w:id="1710" w:author="Jan-Christopher Pien" w:date="2014-05-28T14:04:00Z"/>
                <w:lang w:val="en-US"/>
              </w:rPr>
            </w:pPr>
            <w:ins w:id="1711" w:author="Jan-Christopher Pien" w:date="2014-05-28T14:04:00Z">
              <w:r>
                <w:rPr>
                  <w:lang w:val="en-US"/>
                </w:rPr>
                <w:t>Location</w:t>
              </w:r>
            </w:ins>
          </w:p>
        </w:tc>
        <w:tc>
          <w:tcPr>
            <w:tcW w:w="2229" w:type="dxa"/>
          </w:tcPr>
          <w:p w14:paraId="6C6E2B4F" w14:textId="1C5E4133" w:rsidR="00D94B6B" w:rsidRDefault="00D94B6B">
            <w:pPr>
              <w:rPr>
                <w:ins w:id="1712" w:author="Jan-Christopher Pien" w:date="2014-05-28T14:04:00Z"/>
                <w:lang w:val="en-US"/>
              </w:rPr>
            </w:pPr>
            <w:ins w:id="1713" w:author="Jan-Christopher Pien" w:date="2014-05-28T14:05:00Z">
              <w:r>
                <w:rPr>
                  <w:lang w:val="en-US"/>
                </w:rPr>
                <w:t>stories</w:t>
              </w:r>
            </w:ins>
            <w:ins w:id="1714" w:author="Jan-Christopher Pien" w:date="2014-05-28T14:04:00Z">
              <w:r>
                <w:rPr>
                  <w:lang w:val="en-US"/>
                </w:rPr>
                <w:t>/</w:t>
              </w:r>
            </w:ins>
            <w:ins w:id="1715" w:author="Jan-Christopher Pien" w:date="2014-05-28T14:05:00Z">
              <w:r w:rsidRPr="00D94B6B">
                <w:rPr>
                  <w:b/>
                  <w:lang w:val="en-US"/>
                  <w:rPrChange w:id="1716" w:author="Jan-Christopher Pien" w:date="2014-05-28T14:05:00Z">
                    <w:rPr>
                      <w:lang w:val="en-US"/>
                    </w:rPr>
                  </w:rPrChange>
                </w:rPr>
                <w:t>story</w:t>
              </w:r>
            </w:ins>
            <w:ins w:id="1717" w:author="Jan-Christopher Pien" w:date="2014-05-28T14:04:00Z">
              <w:r w:rsidRPr="00D94B6B">
                <w:rPr>
                  <w:b/>
                  <w:lang w:val="en-US"/>
                </w:rPr>
                <w:t>_</w:t>
              </w:r>
              <w:r w:rsidRPr="00B040E6">
                <w:rPr>
                  <w:b/>
                  <w:lang w:val="en-US"/>
                </w:rPr>
                <w:t>id</w:t>
              </w:r>
            </w:ins>
          </w:p>
        </w:tc>
        <w:tc>
          <w:tcPr>
            <w:tcW w:w="5665" w:type="dxa"/>
          </w:tcPr>
          <w:p w14:paraId="59806E1C" w14:textId="52F78818" w:rsidR="00D94B6B" w:rsidRDefault="00D94B6B">
            <w:pPr>
              <w:rPr>
                <w:ins w:id="1718" w:author="Jan-Christopher Pien" w:date="2014-05-28T14:04:00Z"/>
                <w:lang w:val="en-US"/>
              </w:rPr>
            </w:pPr>
            <w:ins w:id="1719" w:author="Jan-Christopher Pien" w:date="2014-05-28T14:04:00Z">
              <w:r>
                <w:rPr>
                  <w:lang w:val="en-US"/>
                </w:rPr>
                <w:t xml:space="preserve">URI of the newly created </w:t>
              </w:r>
            </w:ins>
            <w:ins w:id="1720" w:author="Jan-Christopher Pien" w:date="2014-05-28T14:06:00Z">
              <w:r>
                <w:rPr>
                  <w:lang w:val="en-US"/>
                </w:rPr>
                <w:t>story</w:t>
              </w:r>
            </w:ins>
          </w:p>
        </w:tc>
      </w:tr>
    </w:tbl>
    <w:p w14:paraId="36C68B4F" w14:textId="77777777" w:rsidR="0055406A" w:rsidRDefault="0055406A" w:rsidP="0055406A">
      <w:pPr>
        <w:pStyle w:val="berschrift1"/>
        <w:rPr>
          <w:ins w:id="1721" w:author="Jan-Christopher Pien" w:date="2014-05-28T11:01:00Z"/>
          <w:lang w:val="en-GB"/>
        </w:rPr>
      </w:pPr>
      <w:ins w:id="1722" w:author="Jan-Christopher Pien" w:date="2014-05-28T11:01:00Z">
        <w:r>
          <w:rPr>
            <w:lang w:val="en-GB"/>
          </w:rPr>
          <w:t>stories/title</w:t>
        </w:r>
        <w:r w:rsidR="003A207B">
          <w:rPr>
            <w:lang w:val="en-GB"/>
          </w:rPr>
          <w:t>/</w:t>
        </w:r>
      </w:ins>
    </w:p>
    <w:p w14:paraId="79DB336E" w14:textId="77777777" w:rsidR="0055406A" w:rsidRDefault="0055406A" w:rsidP="0055406A">
      <w:pPr>
        <w:pStyle w:val="berschrift2"/>
        <w:rPr>
          <w:ins w:id="1723" w:author="Jan-Christopher Pien" w:date="2014-05-28T11:01:00Z"/>
          <w:lang w:val="en-GB"/>
        </w:rPr>
      </w:pPr>
      <w:ins w:id="1724" w:author="Jan-Christopher Pien" w:date="2014-05-28T11:01:00Z">
        <w:r>
          <w:rPr>
            <w:lang w:val="en-GB"/>
          </w:rPr>
          <w:t>GET</w:t>
        </w:r>
      </w:ins>
    </w:p>
    <w:p w14:paraId="69510C14" w14:textId="77777777" w:rsidR="0055406A" w:rsidRDefault="0055406A" w:rsidP="0055406A">
      <w:pPr>
        <w:rPr>
          <w:ins w:id="1725" w:author="Jan-Christopher Pien" w:date="2014-05-28T11:01:00Z"/>
          <w:lang w:val="en-GB"/>
        </w:rPr>
      </w:pPr>
      <w:ins w:id="1726" w:author="Jan-Christopher Pien" w:date="2014-05-28T11:01:00Z">
        <w:r>
          <w:rPr>
            <w:lang w:val="en-GB"/>
          </w:rPr>
          <w:t>This retrieves all the saved stories and their title.</w:t>
        </w:r>
      </w:ins>
    </w:p>
    <w:p w14:paraId="654944B0" w14:textId="263C0E1E" w:rsidR="0055406A" w:rsidRDefault="00BA34FC" w:rsidP="0055406A">
      <w:pPr>
        <w:pStyle w:val="berschrift3"/>
        <w:rPr>
          <w:ins w:id="1727" w:author="Jan-Christopher Pien" w:date="2014-05-28T11:01:00Z"/>
          <w:lang w:val="en-GB"/>
        </w:rPr>
      </w:pPr>
      <w:ins w:id="1728" w:author="Jan-Christopher Pien" w:date="2014-05-28T12:23:00Z">
        <w:r>
          <w:rPr>
            <w:lang w:val="en-US"/>
          </w:rPr>
          <w:t>URL-</w:t>
        </w:r>
      </w:ins>
      <w:ins w:id="1729" w:author="Jan-Christopher Pien" w:date="2014-05-28T11:01:00Z">
        <w:r w:rsidR="0055406A">
          <w:rPr>
            <w:lang w:val="en-GB"/>
          </w:rPr>
          <w:t>Parameters</w:t>
        </w:r>
      </w:ins>
    </w:p>
    <w:p w14:paraId="46DD0395" w14:textId="77777777" w:rsidR="0055406A" w:rsidRDefault="0055406A" w:rsidP="0055406A">
      <w:pPr>
        <w:rPr>
          <w:ins w:id="1730" w:author="Jan-Christopher Pien" w:date="2014-05-28T11:01:00Z"/>
          <w:lang w:val="en-GB"/>
        </w:rPr>
      </w:pPr>
      <w:ins w:id="1731" w:author="Jan-Christopher Pien" w:date="2014-05-28T11:01:00Z">
        <w:r>
          <w:rPr>
            <w:lang w:val="en-GB"/>
          </w:rPr>
          <w:t>None</w:t>
        </w:r>
      </w:ins>
    </w:p>
    <w:p w14:paraId="27DF3755" w14:textId="77777777" w:rsidR="0055406A" w:rsidRDefault="0055406A" w:rsidP="0055406A">
      <w:pPr>
        <w:pStyle w:val="berschrift3"/>
        <w:rPr>
          <w:ins w:id="1732" w:author="Jan-Christopher Pien" w:date="2014-05-28T11:01:00Z"/>
          <w:lang w:val="en-GB"/>
        </w:rPr>
      </w:pPr>
      <w:ins w:id="1733" w:author="Jan-Christopher Pien" w:date="2014-05-28T11:01:00Z">
        <w:r>
          <w:rPr>
            <w:lang w:val="en-GB"/>
          </w:rPr>
          <w:t>Return data</w:t>
        </w:r>
      </w:ins>
    </w:p>
    <w:tbl>
      <w:tblPr>
        <w:tblStyle w:val="Tabellenraster"/>
        <w:tblW w:w="9067" w:type="dxa"/>
        <w:tblLook w:val="04A0" w:firstRow="1" w:lastRow="0" w:firstColumn="1" w:lastColumn="0" w:noHBand="0" w:noVBand="1"/>
        <w:tblPrChange w:id="1734" w:author="Jan-Christopher Pien" w:date="2014-06-02T15:36:00Z">
          <w:tblPr>
            <w:tblStyle w:val="Tabellenraster"/>
            <w:tblW w:w="0" w:type="auto"/>
            <w:tblLook w:val="04A0" w:firstRow="1" w:lastRow="0" w:firstColumn="1" w:lastColumn="0" w:noHBand="0" w:noVBand="1"/>
          </w:tblPr>
        </w:tblPrChange>
      </w:tblPr>
      <w:tblGrid>
        <w:gridCol w:w="1729"/>
        <w:gridCol w:w="7338"/>
        <w:tblGridChange w:id="1735">
          <w:tblGrid>
            <w:gridCol w:w="1729"/>
            <w:gridCol w:w="4305"/>
          </w:tblGrid>
        </w:tblGridChange>
      </w:tblGrid>
      <w:tr w:rsidR="00C052BE" w14:paraId="262E9BFD" w14:textId="77777777" w:rsidTr="00C052BE">
        <w:trPr>
          <w:ins w:id="1736" w:author="Jan-Christopher Pien" w:date="2014-06-02T15:36:00Z"/>
        </w:trPr>
        <w:tc>
          <w:tcPr>
            <w:tcW w:w="1729" w:type="dxa"/>
            <w:tcPrChange w:id="1737" w:author="Jan-Christopher Pien" w:date="2014-06-02T15:36:00Z">
              <w:tcPr>
                <w:tcW w:w="1729" w:type="dxa"/>
              </w:tcPr>
            </w:tcPrChange>
          </w:tcPr>
          <w:p w14:paraId="705E69B3" w14:textId="77777777" w:rsidR="00C052BE" w:rsidRDefault="00C052BE" w:rsidP="000A1164">
            <w:pPr>
              <w:rPr>
                <w:ins w:id="1738" w:author="Jan-Christopher Pien" w:date="2014-06-02T15:36:00Z"/>
                <w:lang w:val="en-GB"/>
              </w:rPr>
            </w:pPr>
            <w:ins w:id="1739" w:author="Jan-Christopher Pien" w:date="2014-06-02T15:36:00Z">
              <w:r>
                <w:rPr>
                  <w:lang w:val="en-GB"/>
                </w:rPr>
                <w:t>id</w:t>
              </w:r>
            </w:ins>
          </w:p>
        </w:tc>
        <w:tc>
          <w:tcPr>
            <w:tcW w:w="7338" w:type="dxa"/>
            <w:tcPrChange w:id="1740" w:author="Jan-Christopher Pien" w:date="2014-06-02T15:36:00Z">
              <w:tcPr>
                <w:tcW w:w="4305" w:type="dxa"/>
              </w:tcPr>
            </w:tcPrChange>
          </w:tcPr>
          <w:p w14:paraId="7109F5FB" w14:textId="77777777" w:rsidR="00C052BE" w:rsidRDefault="00C052BE" w:rsidP="000A1164">
            <w:pPr>
              <w:rPr>
                <w:ins w:id="1741" w:author="Jan-Christopher Pien" w:date="2014-06-02T15:36:00Z"/>
                <w:lang w:val="en-GB"/>
              </w:rPr>
            </w:pPr>
            <w:ins w:id="1742" w:author="Jan-Christopher Pien" w:date="2014-06-02T15:36:00Z">
              <w:r>
                <w:rPr>
                  <w:lang w:val="en-GB"/>
                </w:rPr>
                <w:t>ID of story</w:t>
              </w:r>
            </w:ins>
          </w:p>
        </w:tc>
      </w:tr>
      <w:tr w:rsidR="00C052BE" w14:paraId="35290EF0" w14:textId="77777777" w:rsidTr="00C052BE">
        <w:trPr>
          <w:ins w:id="1743" w:author="Jan-Christopher Pien" w:date="2014-06-02T15:36:00Z"/>
        </w:trPr>
        <w:tc>
          <w:tcPr>
            <w:tcW w:w="1729" w:type="dxa"/>
            <w:tcPrChange w:id="1744" w:author="Jan-Christopher Pien" w:date="2014-06-02T15:36:00Z">
              <w:tcPr>
                <w:tcW w:w="1729" w:type="dxa"/>
              </w:tcPr>
            </w:tcPrChange>
          </w:tcPr>
          <w:p w14:paraId="652311D9" w14:textId="77777777" w:rsidR="00C052BE" w:rsidRDefault="00C052BE" w:rsidP="000A1164">
            <w:pPr>
              <w:rPr>
                <w:ins w:id="1745" w:author="Jan-Christopher Pien" w:date="2014-06-02T15:36:00Z"/>
                <w:lang w:val="en-GB"/>
              </w:rPr>
            </w:pPr>
            <w:ins w:id="1746" w:author="Jan-Christopher Pien" w:date="2014-06-02T15:36:00Z">
              <w:r>
                <w:rPr>
                  <w:lang w:val="en-GB"/>
                </w:rPr>
                <w:t>title</w:t>
              </w:r>
            </w:ins>
          </w:p>
        </w:tc>
        <w:tc>
          <w:tcPr>
            <w:tcW w:w="7338" w:type="dxa"/>
            <w:tcPrChange w:id="1747" w:author="Jan-Christopher Pien" w:date="2014-06-02T15:36:00Z">
              <w:tcPr>
                <w:tcW w:w="4305" w:type="dxa"/>
              </w:tcPr>
            </w:tcPrChange>
          </w:tcPr>
          <w:p w14:paraId="0D70A2FA" w14:textId="77777777" w:rsidR="00C052BE" w:rsidRDefault="00C052BE" w:rsidP="000A1164">
            <w:pPr>
              <w:rPr>
                <w:ins w:id="1748" w:author="Jan-Christopher Pien" w:date="2014-06-02T15:36:00Z"/>
                <w:lang w:val="en-GB"/>
              </w:rPr>
            </w:pPr>
            <w:ins w:id="1749" w:author="Jan-Christopher Pien" w:date="2014-06-02T15:36:00Z">
              <w:r>
                <w:rPr>
                  <w:lang w:val="en-GB"/>
                </w:rPr>
                <w:t>Title of the story</w:t>
              </w:r>
            </w:ins>
          </w:p>
        </w:tc>
      </w:tr>
      <w:tr w:rsidR="00C052BE" w:rsidRPr="000A1164" w14:paraId="5A4E2DE1" w14:textId="77777777" w:rsidTr="00C052BE">
        <w:trPr>
          <w:ins w:id="1750" w:author="Jan-Christopher Pien" w:date="2014-06-02T15:36:00Z"/>
        </w:trPr>
        <w:tc>
          <w:tcPr>
            <w:tcW w:w="1729" w:type="dxa"/>
            <w:tcPrChange w:id="1751" w:author="Jan-Christopher Pien" w:date="2014-06-02T15:36:00Z">
              <w:tcPr>
                <w:tcW w:w="1729" w:type="dxa"/>
              </w:tcPr>
            </w:tcPrChange>
          </w:tcPr>
          <w:p w14:paraId="032ED6EC" w14:textId="77777777" w:rsidR="00C052BE" w:rsidRPr="002C38F2" w:rsidRDefault="00C052BE" w:rsidP="000A1164">
            <w:pPr>
              <w:rPr>
                <w:ins w:id="1752" w:author="Jan-Christopher Pien" w:date="2014-06-02T15:36:00Z"/>
                <w:i/>
                <w:lang w:val="en-GB"/>
              </w:rPr>
            </w:pPr>
            <w:ins w:id="1753" w:author="Jan-Christopher Pien" w:date="2014-06-02T15:36:00Z">
              <w:r w:rsidRPr="002C38F2">
                <w:rPr>
                  <w:i/>
                  <w:lang w:val="en-GB"/>
                </w:rPr>
                <w:t>location</w:t>
              </w:r>
            </w:ins>
          </w:p>
        </w:tc>
        <w:tc>
          <w:tcPr>
            <w:tcW w:w="7338" w:type="dxa"/>
            <w:tcPrChange w:id="1754" w:author="Jan-Christopher Pien" w:date="2014-06-02T15:36:00Z">
              <w:tcPr>
                <w:tcW w:w="4305" w:type="dxa"/>
              </w:tcPr>
            </w:tcPrChange>
          </w:tcPr>
          <w:p w14:paraId="36F7C505" w14:textId="77777777" w:rsidR="00C052BE" w:rsidRPr="002C38F2" w:rsidRDefault="00C052BE" w:rsidP="000A1164">
            <w:pPr>
              <w:rPr>
                <w:ins w:id="1755" w:author="Jan-Christopher Pien" w:date="2014-06-02T15:36:00Z"/>
                <w:lang w:val="en-GB"/>
              </w:rPr>
            </w:pPr>
            <w:ins w:id="1756" w:author="Jan-Christopher Pien" w:date="2014-06-02T15:36:00Z">
              <w:r>
                <w:rPr>
                  <w:i/>
                  <w:lang w:val="en-GB"/>
                </w:rPr>
                <w:t xml:space="preserve">Optional: </w:t>
              </w:r>
              <w:r>
                <w:rPr>
                  <w:lang w:val="en-GB"/>
                </w:rPr>
                <w:t>ID of the location this story is attached to.</w:t>
              </w:r>
            </w:ins>
          </w:p>
        </w:tc>
      </w:tr>
    </w:tbl>
    <w:p w14:paraId="186FD559" w14:textId="77777777" w:rsidR="00BA7ABC" w:rsidRDefault="004969EF">
      <w:pPr>
        <w:pStyle w:val="berschrift1"/>
        <w:rPr>
          <w:ins w:id="1757" w:author="Jan-Christopher Pien" w:date="2014-05-27T15:28:00Z"/>
          <w:lang w:val="en-GB"/>
        </w:rPr>
        <w:pPrChange w:id="1758" w:author="Jan-Christopher Pien" w:date="2014-05-27T15:28:00Z">
          <w:pPr/>
        </w:pPrChange>
      </w:pPr>
      <w:ins w:id="1759" w:author="Jan-Christopher Pien" w:date="2014-05-27T15:28:00Z">
        <w:r>
          <w:rPr>
            <w:lang w:val="en-GB"/>
          </w:rPr>
          <w:t>stories/</w:t>
        </w:r>
        <w:r>
          <w:rPr>
            <w:b/>
            <w:lang w:val="en-GB"/>
          </w:rPr>
          <w:t>id</w:t>
        </w:r>
        <w:r>
          <w:rPr>
            <w:lang w:val="en-GB"/>
          </w:rPr>
          <w:t>/</w:t>
        </w:r>
      </w:ins>
    </w:p>
    <w:p w14:paraId="15586365" w14:textId="77777777" w:rsidR="004969EF" w:rsidRDefault="004969EF">
      <w:pPr>
        <w:pStyle w:val="berschrift2"/>
        <w:rPr>
          <w:ins w:id="1760" w:author="Jan-Christopher Pien" w:date="2014-05-27T15:28:00Z"/>
          <w:lang w:val="en-GB"/>
        </w:rPr>
        <w:pPrChange w:id="1761" w:author="Jan-Christopher Pien" w:date="2014-05-27T15:28:00Z">
          <w:pPr/>
        </w:pPrChange>
      </w:pPr>
      <w:ins w:id="1762" w:author="Jan-Christopher Pien" w:date="2014-05-27T15:28:00Z">
        <w:r>
          <w:rPr>
            <w:lang w:val="en-GB"/>
          </w:rPr>
          <w:t>GET</w:t>
        </w:r>
      </w:ins>
    </w:p>
    <w:p w14:paraId="7AE9C5AC" w14:textId="77777777" w:rsidR="004969EF" w:rsidRDefault="004969EF">
      <w:pPr>
        <w:rPr>
          <w:ins w:id="1763" w:author="Jan-Christopher Pien" w:date="2014-05-27T15:28:00Z"/>
          <w:lang w:val="en-GB"/>
        </w:rPr>
      </w:pPr>
      <w:ins w:id="1764" w:author="Jan-Christopher Pien" w:date="2014-05-27T15:28:00Z">
        <w:r>
          <w:rPr>
            <w:lang w:val="en-GB"/>
          </w:rPr>
          <w:t>This retrieves information for one particular story.</w:t>
        </w:r>
      </w:ins>
    </w:p>
    <w:p w14:paraId="75514939" w14:textId="2C85DB55" w:rsidR="004969EF" w:rsidRDefault="00BA34FC" w:rsidP="004969EF">
      <w:pPr>
        <w:pStyle w:val="berschrift3"/>
        <w:rPr>
          <w:ins w:id="1765" w:author="Jan-Christopher Pien" w:date="2014-05-27T15:28:00Z"/>
          <w:lang w:val="en-GB"/>
        </w:rPr>
      </w:pPr>
      <w:ins w:id="1766" w:author="Jan-Christopher Pien" w:date="2014-05-28T12:23:00Z">
        <w:r>
          <w:rPr>
            <w:lang w:val="en-US"/>
          </w:rPr>
          <w:t>URL-</w:t>
        </w:r>
      </w:ins>
      <w:ins w:id="1767" w:author="Jan-Christopher Pien" w:date="2014-05-27T15:28:00Z">
        <w:r w:rsidR="004969EF">
          <w:rPr>
            <w:lang w:val="en-GB"/>
          </w:rPr>
          <w:t>Parameters</w:t>
        </w:r>
      </w:ins>
    </w:p>
    <w:tbl>
      <w:tblPr>
        <w:tblStyle w:val="Tabellenraster"/>
        <w:tblW w:w="0" w:type="auto"/>
        <w:tblLook w:val="04A0" w:firstRow="1" w:lastRow="0" w:firstColumn="1" w:lastColumn="0" w:noHBand="0" w:noVBand="1"/>
      </w:tblPr>
      <w:tblGrid>
        <w:gridCol w:w="1413"/>
        <w:gridCol w:w="7649"/>
      </w:tblGrid>
      <w:tr w:rsidR="004969EF" w:rsidRPr="009F51E0" w14:paraId="135CAE8F" w14:textId="77777777" w:rsidTr="008F496A">
        <w:trPr>
          <w:ins w:id="1768" w:author="Jan-Christopher Pien" w:date="2014-05-27T15:28:00Z"/>
        </w:trPr>
        <w:tc>
          <w:tcPr>
            <w:tcW w:w="1413" w:type="dxa"/>
          </w:tcPr>
          <w:p w14:paraId="4A7305B8" w14:textId="77777777" w:rsidR="004969EF" w:rsidRPr="00376806" w:rsidRDefault="004969EF" w:rsidP="008F496A">
            <w:pPr>
              <w:rPr>
                <w:ins w:id="1769" w:author="Jan-Christopher Pien" w:date="2014-05-27T15:28:00Z"/>
                <w:b/>
                <w:lang w:val="en-GB"/>
              </w:rPr>
            </w:pPr>
            <w:ins w:id="1770" w:author="Jan-Christopher Pien" w:date="2014-05-27T15:28:00Z">
              <w:r>
                <w:rPr>
                  <w:b/>
                  <w:lang w:val="en-GB"/>
                </w:rPr>
                <w:t>id</w:t>
              </w:r>
            </w:ins>
          </w:p>
        </w:tc>
        <w:tc>
          <w:tcPr>
            <w:tcW w:w="7649" w:type="dxa"/>
          </w:tcPr>
          <w:p w14:paraId="39AF40FB" w14:textId="77777777" w:rsidR="004969EF" w:rsidRDefault="004969EF" w:rsidP="008F496A">
            <w:pPr>
              <w:rPr>
                <w:ins w:id="1771" w:author="Jan-Christopher Pien" w:date="2014-05-27T15:28:00Z"/>
                <w:lang w:val="en-GB"/>
              </w:rPr>
            </w:pPr>
            <w:ins w:id="1772" w:author="Jan-Christopher Pien" w:date="2014-05-27T15:28:00Z">
              <w:r>
                <w:rPr>
                  <w:lang w:val="en-GB"/>
                </w:rPr>
                <w:t xml:space="preserve">ID of the </w:t>
              </w:r>
            </w:ins>
            <w:ins w:id="1773" w:author="Jan-Christopher Pien" w:date="2014-05-27T15:29:00Z">
              <w:r>
                <w:rPr>
                  <w:lang w:val="en-GB"/>
                </w:rPr>
                <w:t xml:space="preserve">story </w:t>
              </w:r>
            </w:ins>
            <w:ins w:id="1774" w:author="Jan-Christopher Pien" w:date="2014-05-27T15:28:00Z">
              <w:r>
                <w:rPr>
                  <w:lang w:val="en-GB"/>
                </w:rPr>
                <w:t>to be retrieved</w:t>
              </w:r>
            </w:ins>
          </w:p>
        </w:tc>
      </w:tr>
    </w:tbl>
    <w:p w14:paraId="65A16177" w14:textId="77777777" w:rsidR="004969EF" w:rsidRDefault="004969EF" w:rsidP="004969EF">
      <w:pPr>
        <w:pStyle w:val="berschrift3"/>
        <w:rPr>
          <w:ins w:id="1775" w:author="Jan-Christopher Pien" w:date="2014-05-27T15:28:00Z"/>
          <w:lang w:val="en-GB"/>
        </w:rPr>
      </w:pPr>
      <w:ins w:id="1776" w:author="Jan-Christopher Pien" w:date="2014-05-27T15:28:00Z">
        <w:r>
          <w:rPr>
            <w:lang w:val="en-GB"/>
          </w:rPr>
          <w:t>Return data</w:t>
        </w:r>
      </w:ins>
    </w:p>
    <w:tbl>
      <w:tblPr>
        <w:tblStyle w:val="Tabellenraster"/>
        <w:tblW w:w="0" w:type="auto"/>
        <w:tblLook w:val="04A0" w:firstRow="1" w:lastRow="0" w:firstColumn="1" w:lastColumn="0" w:noHBand="0" w:noVBand="1"/>
      </w:tblPr>
      <w:tblGrid>
        <w:gridCol w:w="1129"/>
        <w:gridCol w:w="7933"/>
      </w:tblGrid>
      <w:tr w:rsidR="004969EF" w14:paraId="5F1CF851" w14:textId="77777777" w:rsidTr="008F496A">
        <w:trPr>
          <w:ins w:id="1777" w:author="Jan-Christopher Pien" w:date="2014-05-27T15:28:00Z"/>
        </w:trPr>
        <w:tc>
          <w:tcPr>
            <w:tcW w:w="1129" w:type="dxa"/>
          </w:tcPr>
          <w:p w14:paraId="7B24F0F0" w14:textId="77777777" w:rsidR="004969EF" w:rsidRDefault="0036648B" w:rsidP="008F496A">
            <w:pPr>
              <w:rPr>
                <w:ins w:id="1778" w:author="Jan-Christopher Pien" w:date="2014-05-27T15:28:00Z"/>
                <w:lang w:val="en-GB"/>
              </w:rPr>
            </w:pPr>
            <w:ins w:id="1779" w:author="Jan-Christopher Pien" w:date="2014-05-27T15:29:00Z">
              <w:r>
                <w:rPr>
                  <w:lang w:val="en-GB"/>
                </w:rPr>
                <w:t>stories</w:t>
              </w:r>
            </w:ins>
          </w:p>
        </w:tc>
        <w:tc>
          <w:tcPr>
            <w:tcW w:w="7933" w:type="dxa"/>
          </w:tcPr>
          <w:p w14:paraId="533C17CE" w14:textId="77777777" w:rsidR="0036648B" w:rsidRDefault="0036648B" w:rsidP="0036648B">
            <w:pPr>
              <w:rPr>
                <w:ins w:id="1780" w:author="Jan-Christopher Pien" w:date="2014-05-27T15:29:00Z"/>
                <w:lang w:val="en-GB"/>
              </w:rPr>
            </w:pPr>
            <w:ins w:id="1781" w:author="Jan-Christopher Pien" w:date="2014-05-27T15:29:00Z">
              <w:r>
                <w:rPr>
                  <w:lang w:val="en-GB"/>
                </w:rPr>
                <w:t>List of stories:</w:t>
              </w:r>
            </w:ins>
          </w:p>
          <w:tbl>
            <w:tblPr>
              <w:tblStyle w:val="Tabellenraster"/>
              <w:tblW w:w="0" w:type="auto"/>
              <w:tblLook w:val="04A0" w:firstRow="1" w:lastRow="0" w:firstColumn="1" w:lastColumn="0" w:noHBand="0" w:noVBand="1"/>
            </w:tblPr>
            <w:tblGrid>
              <w:gridCol w:w="1729"/>
              <w:gridCol w:w="4305"/>
            </w:tblGrid>
            <w:tr w:rsidR="0036648B" w14:paraId="5CD16044" w14:textId="77777777" w:rsidTr="008F496A">
              <w:trPr>
                <w:ins w:id="1782" w:author="Jan-Christopher Pien" w:date="2014-05-27T15:29:00Z"/>
              </w:trPr>
              <w:tc>
                <w:tcPr>
                  <w:tcW w:w="1729" w:type="dxa"/>
                </w:tcPr>
                <w:p w14:paraId="436A13FA" w14:textId="77777777" w:rsidR="0036648B" w:rsidRDefault="0036648B" w:rsidP="0036648B">
                  <w:pPr>
                    <w:rPr>
                      <w:ins w:id="1783" w:author="Jan-Christopher Pien" w:date="2014-05-27T15:29:00Z"/>
                      <w:lang w:val="en-GB"/>
                    </w:rPr>
                  </w:pPr>
                  <w:ins w:id="1784" w:author="Jan-Christopher Pien" w:date="2014-05-27T15:29:00Z">
                    <w:r>
                      <w:rPr>
                        <w:lang w:val="en-GB"/>
                      </w:rPr>
                      <w:t>id</w:t>
                    </w:r>
                  </w:ins>
                </w:p>
              </w:tc>
              <w:tc>
                <w:tcPr>
                  <w:tcW w:w="4305" w:type="dxa"/>
                </w:tcPr>
                <w:p w14:paraId="578D2500" w14:textId="77777777" w:rsidR="0036648B" w:rsidRDefault="0036648B" w:rsidP="0036648B">
                  <w:pPr>
                    <w:rPr>
                      <w:ins w:id="1785" w:author="Jan-Christopher Pien" w:date="2014-05-27T15:29:00Z"/>
                      <w:lang w:val="en-GB"/>
                    </w:rPr>
                  </w:pPr>
                  <w:ins w:id="1786" w:author="Jan-Christopher Pien" w:date="2014-05-27T15:29:00Z">
                    <w:r>
                      <w:rPr>
                        <w:lang w:val="en-GB"/>
                      </w:rPr>
                      <w:t>ID of story</w:t>
                    </w:r>
                  </w:ins>
                </w:p>
              </w:tc>
            </w:tr>
            <w:tr w:rsidR="0036648B" w14:paraId="1B3243CB" w14:textId="77777777" w:rsidTr="008F496A">
              <w:trPr>
                <w:ins w:id="1787" w:author="Jan-Christopher Pien" w:date="2014-05-27T15:29:00Z"/>
              </w:trPr>
              <w:tc>
                <w:tcPr>
                  <w:tcW w:w="1729" w:type="dxa"/>
                </w:tcPr>
                <w:p w14:paraId="676706CA" w14:textId="77777777" w:rsidR="0036648B" w:rsidRDefault="0036648B" w:rsidP="0036648B">
                  <w:pPr>
                    <w:rPr>
                      <w:ins w:id="1788" w:author="Jan-Christopher Pien" w:date="2014-05-27T15:29:00Z"/>
                      <w:lang w:val="en-GB"/>
                    </w:rPr>
                  </w:pPr>
                  <w:ins w:id="1789" w:author="Jan-Christopher Pien" w:date="2014-05-27T15:29:00Z">
                    <w:r>
                      <w:rPr>
                        <w:lang w:val="en-GB"/>
                      </w:rPr>
                      <w:t>title</w:t>
                    </w:r>
                  </w:ins>
                </w:p>
              </w:tc>
              <w:tc>
                <w:tcPr>
                  <w:tcW w:w="4305" w:type="dxa"/>
                </w:tcPr>
                <w:p w14:paraId="767C5769" w14:textId="77777777" w:rsidR="0036648B" w:rsidRDefault="0036648B" w:rsidP="0036648B">
                  <w:pPr>
                    <w:rPr>
                      <w:ins w:id="1790" w:author="Jan-Christopher Pien" w:date="2014-05-27T15:29:00Z"/>
                      <w:lang w:val="en-GB"/>
                    </w:rPr>
                  </w:pPr>
                  <w:ins w:id="1791" w:author="Jan-Christopher Pien" w:date="2014-05-27T15:29:00Z">
                    <w:r>
                      <w:rPr>
                        <w:lang w:val="en-GB"/>
                      </w:rPr>
                      <w:t>Title of the story</w:t>
                    </w:r>
                  </w:ins>
                </w:p>
              </w:tc>
            </w:tr>
            <w:tr w:rsidR="0036648B" w14:paraId="5C808759" w14:textId="77777777" w:rsidTr="008F496A">
              <w:trPr>
                <w:ins w:id="1792" w:author="Jan-Christopher Pien" w:date="2014-05-27T15:29:00Z"/>
              </w:trPr>
              <w:tc>
                <w:tcPr>
                  <w:tcW w:w="1729" w:type="dxa"/>
                </w:tcPr>
                <w:p w14:paraId="725F84E8" w14:textId="77777777" w:rsidR="0036648B" w:rsidRDefault="0036648B" w:rsidP="0036648B">
                  <w:pPr>
                    <w:rPr>
                      <w:ins w:id="1793" w:author="Jan-Christopher Pien" w:date="2014-05-27T15:29:00Z"/>
                      <w:lang w:val="en-GB"/>
                    </w:rPr>
                  </w:pPr>
                  <w:ins w:id="1794" w:author="Jan-Christopher Pien" w:date="2014-05-27T15:29:00Z">
                    <w:r>
                      <w:rPr>
                        <w:lang w:val="en-GB"/>
                      </w:rPr>
                      <w:t>author</w:t>
                    </w:r>
                  </w:ins>
                </w:p>
              </w:tc>
              <w:tc>
                <w:tcPr>
                  <w:tcW w:w="4305" w:type="dxa"/>
                </w:tcPr>
                <w:p w14:paraId="557AA108" w14:textId="77777777" w:rsidR="0036648B" w:rsidRDefault="0036648B" w:rsidP="0036648B">
                  <w:pPr>
                    <w:rPr>
                      <w:ins w:id="1795" w:author="Jan-Christopher Pien" w:date="2014-05-27T15:29:00Z"/>
                      <w:lang w:val="en-GB"/>
                    </w:rPr>
                  </w:pPr>
                  <w:ins w:id="1796" w:author="Jan-Christopher Pien" w:date="2014-05-27T15:29:00Z">
                    <w:r>
                      <w:rPr>
                        <w:lang w:val="en-GB"/>
                      </w:rPr>
                      <w:t>Author of the story</w:t>
                    </w:r>
                  </w:ins>
                </w:p>
              </w:tc>
            </w:tr>
            <w:tr w:rsidR="0036648B" w:rsidRPr="009F51E0" w14:paraId="23301DD8" w14:textId="77777777" w:rsidTr="008F496A">
              <w:trPr>
                <w:ins w:id="1797" w:author="Jan-Christopher Pien" w:date="2014-05-27T15:29:00Z"/>
              </w:trPr>
              <w:tc>
                <w:tcPr>
                  <w:tcW w:w="1729" w:type="dxa"/>
                </w:tcPr>
                <w:p w14:paraId="49D53A32" w14:textId="77777777" w:rsidR="0036648B" w:rsidRDefault="0036648B" w:rsidP="0036648B">
                  <w:pPr>
                    <w:rPr>
                      <w:ins w:id="1798" w:author="Jan-Christopher Pien" w:date="2014-05-27T15:29:00Z"/>
                      <w:lang w:val="en-GB"/>
                    </w:rPr>
                  </w:pPr>
                  <w:ins w:id="1799" w:author="Jan-Christopher Pien" w:date="2014-05-27T15:29:00Z">
                    <w:r>
                      <w:rPr>
                        <w:lang w:val="en-GB"/>
                      </w:rPr>
                      <w:t>text</w:t>
                    </w:r>
                  </w:ins>
                </w:p>
              </w:tc>
              <w:tc>
                <w:tcPr>
                  <w:tcW w:w="4305" w:type="dxa"/>
                </w:tcPr>
                <w:p w14:paraId="14267A57" w14:textId="77777777" w:rsidR="0036648B" w:rsidRDefault="0036648B" w:rsidP="0036648B">
                  <w:pPr>
                    <w:rPr>
                      <w:ins w:id="1800" w:author="Jan-Christopher Pien" w:date="2014-05-27T15:29:00Z"/>
                      <w:lang w:val="en-GB"/>
                    </w:rPr>
                  </w:pPr>
                  <w:ins w:id="1801" w:author="Jan-Christopher Pien" w:date="2014-05-27T15:29:00Z">
                    <w:r>
                      <w:rPr>
                        <w:lang w:val="en-GB"/>
                      </w:rPr>
                      <w:t>Text of the story in HTML</w:t>
                    </w:r>
                  </w:ins>
                </w:p>
              </w:tc>
            </w:tr>
            <w:tr w:rsidR="0036648B" w14:paraId="05EEA6F6" w14:textId="77777777" w:rsidTr="008F496A">
              <w:trPr>
                <w:ins w:id="1802" w:author="Jan-Christopher Pien" w:date="2014-05-27T15:29:00Z"/>
              </w:trPr>
              <w:tc>
                <w:tcPr>
                  <w:tcW w:w="1729" w:type="dxa"/>
                </w:tcPr>
                <w:p w14:paraId="07F5B0D4" w14:textId="77777777" w:rsidR="0036648B" w:rsidRDefault="0036648B" w:rsidP="0036648B">
                  <w:pPr>
                    <w:rPr>
                      <w:ins w:id="1803" w:author="Jan-Christopher Pien" w:date="2014-05-27T15:29:00Z"/>
                      <w:lang w:val="en-GB"/>
                    </w:rPr>
                  </w:pPr>
                  <w:ins w:id="1804" w:author="Jan-Christopher Pien" w:date="2014-05-27T15:29:00Z">
                    <w:r>
                      <w:rPr>
                        <w:lang w:val="en-GB"/>
                      </w:rPr>
                      <w:t>time_start</w:t>
                    </w:r>
                  </w:ins>
                </w:p>
              </w:tc>
              <w:tc>
                <w:tcPr>
                  <w:tcW w:w="4305" w:type="dxa"/>
                </w:tcPr>
                <w:p w14:paraId="778D61D2" w14:textId="77777777" w:rsidR="0036648B" w:rsidRDefault="0036648B" w:rsidP="0036648B">
                  <w:pPr>
                    <w:rPr>
                      <w:ins w:id="1805" w:author="Jan-Christopher Pien" w:date="2014-05-27T15:29:00Z"/>
                      <w:lang w:val="en-GB"/>
                    </w:rPr>
                  </w:pPr>
                  <w:ins w:id="1806" w:author="Jan-Christopher Pien" w:date="2014-05-27T15:29:00Z">
                    <w:r>
                      <w:rPr>
                        <w:lang w:val="en-GB"/>
                      </w:rPr>
                      <w:t>Startpoint of the story</w:t>
                    </w:r>
                  </w:ins>
                </w:p>
              </w:tc>
            </w:tr>
            <w:tr w:rsidR="0036648B" w:rsidRPr="009F51E0" w14:paraId="5EECD99D" w14:textId="77777777" w:rsidTr="008F496A">
              <w:trPr>
                <w:ins w:id="1807" w:author="Jan-Christopher Pien" w:date="2014-05-27T15:29:00Z"/>
              </w:trPr>
              <w:tc>
                <w:tcPr>
                  <w:tcW w:w="1729" w:type="dxa"/>
                </w:tcPr>
                <w:p w14:paraId="2F87CD9C" w14:textId="77777777" w:rsidR="0036648B" w:rsidRPr="00333D9B" w:rsidRDefault="0036648B" w:rsidP="0036648B">
                  <w:pPr>
                    <w:rPr>
                      <w:ins w:id="1808" w:author="Jan-Christopher Pien" w:date="2014-05-27T15:29:00Z"/>
                      <w:i/>
                      <w:lang w:val="en-GB"/>
                    </w:rPr>
                  </w:pPr>
                  <w:ins w:id="1809" w:author="Jan-Christopher Pien" w:date="2014-05-27T15:29:00Z">
                    <w:r w:rsidRPr="00333D9B">
                      <w:rPr>
                        <w:i/>
                        <w:lang w:val="en-GB"/>
                      </w:rPr>
                      <w:t>time_end</w:t>
                    </w:r>
                  </w:ins>
                </w:p>
              </w:tc>
              <w:tc>
                <w:tcPr>
                  <w:tcW w:w="4305" w:type="dxa"/>
                </w:tcPr>
                <w:p w14:paraId="07E7B3E4" w14:textId="77777777" w:rsidR="0036648B" w:rsidRPr="00333D9B" w:rsidRDefault="0036648B" w:rsidP="0036648B">
                  <w:pPr>
                    <w:rPr>
                      <w:ins w:id="1810" w:author="Jan-Christopher Pien" w:date="2014-05-27T15:29:00Z"/>
                      <w:lang w:val="en-GB"/>
                    </w:rPr>
                  </w:pPr>
                  <w:ins w:id="1811" w:author="Jan-Christopher Pien" w:date="2014-05-27T15:29:00Z">
                    <w:r>
                      <w:rPr>
                        <w:i/>
                        <w:lang w:val="en-GB"/>
                      </w:rPr>
                      <w:t xml:space="preserve">Optional: </w:t>
                    </w:r>
                    <w:r>
                      <w:rPr>
                        <w:lang w:val="en-GB"/>
                      </w:rPr>
                      <w:t>Endpoint of the story</w:t>
                    </w:r>
                  </w:ins>
                </w:p>
              </w:tc>
            </w:tr>
            <w:tr w:rsidR="0036648B" w14:paraId="68BBC67D" w14:textId="77777777" w:rsidTr="008F496A">
              <w:trPr>
                <w:ins w:id="1812" w:author="Jan-Christopher Pien" w:date="2014-05-27T15:29:00Z"/>
              </w:trPr>
              <w:tc>
                <w:tcPr>
                  <w:tcW w:w="1729" w:type="dxa"/>
                </w:tcPr>
                <w:p w14:paraId="3F65472F" w14:textId="77777777" w:rsidR="0036648B" w:rsidRDefault="0036648B" w:rsidP="0036648B">
                  <w:pPr>
                    <w:rPr>
                      <w:ins w:id="1813" w:author="Jan-Christopher Pien" w:date="2014-05-27T15:29:00Z"/>
                      <w:lang w:val="en-GB"/>
                    </w:rPr>
                  </w:pPr>
                  <w:ins w:id="1814" w:author="Jan-Christopher Pien" w:date="2014-05-27T15:29:00Z">
                    <w:r>
                      <w:rPr>
                        <w:lang w:val="en-GB"/>
                      </w:rPr>
                      <w:t>type</w:t>
                    </w:r>
                  </w:ins>
                </w:p>
              </w:tc>
              <w:tc>
                <w:tcPr>
                  <w:tcW w:w="4305" w:type="dxa"/>
                </w:tcPr>
                <w:p w14:paraId="2B68A62D" w14:textId="77777777" w:rsidR="0036648B" w:rsidRDefault="0036648B" w:rsidP="0036648B">
                  <w:pPr>
                    <w:rPr>
                      <w:ins w:id="1815" w:author="Jan-Christopher Pien" w:date="2014-05-27T15:29:00Z"/>
                      <w:lang w:val="en-GB"/>
                    </w:rPr>
                  </w:pPr>
                  <w:ins w:id="1816" w:author="Jan-Christopher Pien" w:date="2014-05-27T15:29:00Z">
                    <w:r>
                      <w:rPr>
                        <w:lang w:val="en-GB"/>
                      </w:rPr>
                      <w:t>Type of the story</w:t>
                    </w:r>
                  </w:ins>
                </w:p>
              </w:tc>
            </w:tr>
            <w:tr w:rsidR="0036648B" w14:paraId="63DC3300" w14:textId="77777777" w:rsidTr="008F496A">
              <w:trPr>
                <w:ins w:id="1817" w:author="Jan-Christopher Pien" w:date="2014-05-27T15:29:00Z"/>
              </w:trPr>
              <w:tc>
                <w:tcPr>
                  <w:tcW w:w="1729" w:type="dxa"/>
                </w:tcPr>
                <w:p w14:paraId="06BAA7D1" w14:textId="77777777" w:rsidR="0036648B" w:rsidRPr="002C38F2" w:rsidRDefault="0036648B" w:rsidP="0036648B">
                  <w:pPr>
                    <w:rPr>
                      <w:ins w:id="1818" w:author="Jan-Christopher Pien" w:date="2014-05-27T15:29:00Z"/>
                      <w:i/>
                      <w:lang w:val="en-GB"/>
                    </w:rPr>
                  </w:pPr>
                  <w:ins w:id="1819" w:author="Jan-Christopher Pien" w:date="2014-05-27T15:29:00Z">
                    <w:r w:rsidRPr="002C38F2">
                      <w:rPr>
                        <w:i/>
                        <w:lang w:val="en-GB"/>
                      </w:rPr>
                      <w:t>image</w:t>
                    </w:r>
                  </w:ins>
                </w:p>
              </w:tc>
              <w:tc>
                <w:tcPr>
                  <w:tcW w:w="4305" w:type="dxa"/>
                </w:tcPr>
                <w:p w14:paraId="41C4C0D0" w14:textId="77777777" w:rsidR="0036648B" w:rsidRDefault="0036648B" w:rsidP="0036648B">
                  <w:pPr>
                    <w:rPr>
                      <w:ins w:id="1820" w:author="Jan-Christopher Pien" w:date="2014-05-27T15:29:00Z"/>
                      <w:lang w:val="en-GB"/>
                    </w:rPr>
                  </w:pPr>
                  <w:ins w:id="1821" w:author="Jan-Christopher Pien" w:date="2014-05-27T15:29:00Z">
                    <w:r>
                      <w:rPr>
                        <w:i/>
                        <w:lang w:val="en-GB"/>
                      </w:rPr>
                      <w:t xml:space="preserve">Optional: </w:t>
                    </w:r>
                    <w:r>
                      <w:rPr>
                        <w:lang w:val="en-GB"/>
                      </w:rPr>
                      <w:t>First image of the story:</w:t>
                    </w:r>
                  </w:ins>
                </w:p>
                <w:tbl>
                  <w:tblPr>
                    <w:tblStyle w:val="Tabellenraster"/>
                    <w:tblW w:w="0" w:type="auto"/>
                    <w:tblLook w:val="04A0" w:firstRow="1" w:lastRow="0" w:firstColumn="1" w:lastColumn="0" w:noHBand="0" w:noVBand="1"/>
                  </w:tblPr>
                  <w:tblGrid>
                    <w:gridCol w:w="596"/>
                    <w:gridCol w:w="3483"/>
                  </w:tblGrid>
                  <w:tr w:rsidR="0036648B" w:rsidRPr="009F51E0" w14:paraId="5402C204" w14:textId="77777777" w:rsidTr="008F496A">
                    <w:trPr>
                      <w:ins w:id="1822" w:author="Jan-Christopher Pien" w:date="2014-05-27T15:29:00Z"/>
                    </w:trPr>
                    <w:tc>
                      <w:tcPr>
                        <w:tcW w:w="596" w:type="dxa"/>
                      </w:tcPr>
                      <w:p w14:paraId="3425B4C5" w14:textId="77777777" w:rsidR="0036648B" w:rsidRDefault="0036648B" w:rsidP="0036648B">
                        <w:pPr>
                          <w:rPr>
                            <w:ins w:id="1823" w:author="Jan-Christopher Pien" w:date="2014-05-27T15:29:00Z"/>
                            <w:lang w:val="en-GB"/>
                          </w:rPr>
                        </w:pPr>
                        <w:ins w:id="1824" w:author="Jan-Christopher Pien" w:date="2014-05-27T15:29:00Z">
                          <w:r>
                            <w:rPr>
                              <w:lang w:val="en-GB"/>
                            </w:rPr>
                            <w:t>alt</w:t>
                          </w:r>
                        </w:ins>
                      </w:p>
                    </w:tc>
                    <w:tc>
                      <w:tcPr>
                        <w:tcW w:w="3483" w:type="dxa"/>
                      </w:tcPr>
                      <w:p w14:paraId="2594AECD" w14:textId="77777777" w:rsidR="0036648B" w:rsidRDefault="0036648B" w:rsidP="0036648B">
                        <w:pPr>
                          <w:rPr>
                            <w:ins w:id="1825" w:author="Jan-Christopher Pien" w:date="2014-05-27T15:29:00Z"/>
                            <w:lang w:val="en-GB"/>
                          </w:rPr>
                        </w:pPr>
                        <w:ins w:id="1826" w:author="Jan-Christopher Pien" w:date="2014-05-27T15:29:00Z">
                          <w:r>
                            <w:rPr>
                              <w:lang w:val="en-GB"/>
                            </w:rPr>
                            <w:t>Alternative text for the image</w:t>
                          </w:r>
                        </w:ins>
                      </w:p>
                    </w:tc>
                  </w:tr>
                  <w:tr w:rsidR="0036648B" w14:paraId="6B9F5421" w14:textId="77777777" w:rsidTr="008F496A">
                    <w:trPr>
                      <w:ins w:id="1827" w:author="Jan-Christopher Pien" w:date="2014-05-27T15:29:00Z"/>
                    </w:trPr>
                    <w:tc>
                      <w:tcPr>
                        <w:tcW w:w="596" w:type="dxa"/>
                      </w:tcPr>
                      <w:p w14:paraId="08DA019A" w14:textId="77777777" w:rsidR="0036648B" w:rsidRDefault="0036648B" w:rsidP="0036648B">
                        <w:pPr>
                          <w:rPr>
                            <w:ins w:id="1828" w:author="Jan-Christopher Pien" w:date="2014-05-27T15:29:00Z"/>
                            <w:lang w:val="en-GB"/>
                          </w:rPr>
                        </w:pPr>
                        <w:ins w:id="1829" w:author="Jan-Christopher Pien" w:date="2014-05-27T15:29:00Z">
                          <w:r>
                            <w:rPr>
                              <w:lang w:val="en-GB"/>
                            </w:rPr>
                            <w:t>src</w:t>
                          </w:r>
                        </w:ins>
                      </w:p>
                    </w:tc>
                    <w:tc>
                      <w:tcPr>
                        <w:tcW w:w="3483" w:type="dxa"/>
                      </w:tcPr>
                      <w:p w14:paraId="2E7C24DF" w14:textId="77777777" w:rsidR="0036648B" w:rsidRDefault="0036648B" w:rsidP="0036648B">
                        <w:pPr>
                          <w:rPr>
                            <w:ins w:id="1830" w:author="Jan-Christopher Pien" w:date="2014-05-27T15:29:00Z"/>
                            <w:lang w:val="en-GB"/>
                          </w:rPr>
                        </w:pPr>
                        <w:ins w:id="1831" w:author="Jan-Christopher Pien" w:date="2014-05-27T15:29:00Z">
                          <w:r>
                            <w:rPr>
                              <w:lang w:val="en-GB"/>
                            </w:rPr>
                            <w:t>Source to the image</w:t>
                          </w:r>
                        </w:ins>
                      </w:p>
                    </w:tc>
                  </w:tr>
                </w:tbl>
                <w:p w14:paraId="5A6B5D03" w14:textId="77777777" w:rsidR="0036648B" w:rsidRPr="00333D9B" w:rsidRDefault="0036648B" w:rsidP="0036648B">
                  <w:pPr>
                    <w:rPr>
                      <w:ins w:id="1832" w:author="Jan-Christopher Pien" w:date="2014-05-27T15:29:00Z"/>
                      <w:lang w:val="en-GB"/>
                    </w:rPr>
                  </w:pPr>
                </w:p>
              </w:tc>
            </w:tr>
          </w:tbl>
          <w:p w14:paraId="119D6AF5" w14:textId="77777777" w:rsidR="004969EF" w:rsidRDefault="004969EF" w:rsidP="008F496A">
            <w:pPr>
              <w:rPr>
                <w:ins w:id="1833" w:author="Jan-Christopher Pien" w:date="2014-05-27T15:28:00Z"/>
                <w:lang w:val="en-GB"/>
              </w:rPr>
            </w:pPr>
          </w:p>
        </w:tc>
      </w:tr>
    </w:tbl>
    <w:p w14:paraId="20F9EE29" w14:textId="54C5A46B" w:rsidR="00D95A52" w:rsidRPr="0006092A" w:rsidRDefault="00D95A52" w:rsidP="00D95A52">
      <w:pPr>
        <w:pStyle w:val="berschrift2"/>
        <w:rPr>
          <w:ins w:id="1834" w:author="Jan-Christopher Pien" w:date="2014-05-28T14:07:00Z"/>
          <w:lang w:val="en-GB"/>
        </w:rPr>
      </w:pPr>
      <w:ins w:id="1835" w:author="Jan-Christopher Pien" w:date="2014-05-28T14:07:00Z">
        <w:r w:rsidRPr="0006092A">
          <w:rPr>
            <w:lang w:val="en-GB"/>
          </w:rPr>
          <w:lastRenderedPageBreak/>
          <w:t>PUT</w:t>
        </w:r>
      </w:ins>
    </w:p>
    <w:p w14:paraId="2F3267EC" w14:textId="77777777" w:rsidR="00D95A52" w:rsidRPr="0006092A" w:rsidRDefault="00D95A52" w:rsidP="00D95A52">
      <w:pPr>
        <w:pStyle w:val="Rot"/>
        <w:rPr>
          <w:ins w:id="1836" w:author="Jan-Christopher Pien" w:date="2014-05-28T14:07:00Z"/>
        </w:rPr>
      </w:pPr>
      <w:ins w:id="1837" w:author="Jan-Christopher Pien" w:date="2014-05-28T14:07:00Z">
        <w:r w:rsidRPr="0006092A">
          <w:t>Authentication Required</w:t>
        </w:r>
      </w:ins>
    </w:p>
    <w:p w14:paraId="3BC99816" w14:textId="651CD342" w:rsidR="00D95A52" w:rsidRDefault="00D95A52" w:rsidP="00D95A52">
      <w:pPr>
        <w:rPr>
          <w:ins w:id="1838" w:author="Jan-Christopher Pien" w:date="2014-05-28T14:09:00Z"/>
          <w:lang w:val="en-GB"/>
        </w:rPr>
      </w:pPr>
      <w:ins w:id="1839" w:author="Jan-Christopher Pien" w:date="2014-05-28T14:07:00Z">
        <w:r w:rsidRPr="0006092A">
          <w:rPr>
            <w:lang w:val="en-GB"/>
          </w:rPr>
          <w:t xml:space="preserve">This </w:t>
        </w:r>
      </w:ins>
      <w:ins w:id="1840" w:author="Jan-Christopher Pien" w:date="2014-05-28T14:09:00Z">
        <w:r w:rsidR="0006092A">
          <w:rPr>
            <w:lang w:val="en-GB"/>
          </w:rPr>
          <w:t>updates the respective story</w:t>
        </w:r>
      </w:ins>
      <w:ins w:id="1841" w:author="Jan-Christopher Pien" w:date="2014-05-28T14:07:00Z">
        <w:r w:rsidRPr="0006092A">
          <w:rPr>
            <w:lang w:val="en-GB"/>
          </w:rPr>
          <w:t xml:space="preserve"> in the database.</w:t>
        </w:r>
      </w:ins>
    </w:p>
    <w:p w14:paraId="1DE18077" w14:textId="6F0A27E0" w:rsidR="0006092A" w:rsidRDefault="0006092A">
      <w:pPr>
        <w:pStyle w:val="berschrift3"/>
        <w:rPr>
          <w:ins w:id="1842" w:author="Jan-Christopher Pien" w:date="2014-05-28T14:09:00Z"/>
          <w:lang w:val="en-GB"/>
        </w:rPr>
        <w:pPrChange w:id="1843" w:author="Jan-Christopher Pien" w:date="2014-05-28T14:09:00Z">
          <w:pPr/>
        </w:pPrChange>
      </w:pPr>
      <w:ins w:id="1844" w:author="Jan-Christopher Pien" w:date="2014-05-28T14:09:00Z">
        <w:r>
          <w:rPr>
            <w:lang w:val="en-GB"/>
          </w:rPr>
          <w:t>URL-Parameters</w:t>
        </w:r>
      </w:ins>
    </w:p>
    <w:tbl>
      <w:tblPr>
        <w:tblStyle w:val="Tabellenraster"/>
        <w:tblW w:w="0" w:type="auto"/>
        <w:tblLook w:val="04A0" w:firstRow="1" w:lastRow="0" w:firstColumn="1" w:lastColumn="0" w:noHBand="0" w:noVBand="1"/>
      </w:tblPr>
      <w:tblGrid>
        <w:gridCol w:w="1413"/>
        <w:gridCol w:w="7649"/>
      </w:tblGrid>
      <w:tr w:rsidR="0006092A" w:rsidRPr="009F51E0" w14:paraId="67A9575C" w14:textId="77777777" w:rsidTr="000F2D08">
        <w:trPr>
          <w:ins w:id="1845" w:author="Jan-Christopher Pien" w:date="2014-05-28T14:09:00Z"/>
        </w:trPr>
        <w:tc>
          <w:tcPr>
            <w:tcW w:w="1413" w:type="dxa"/>
          </w:tcPr>
          <w:p w14:paraId="6A2AA374" w14:textId="77777777" w:rsidR="0006092A" w:rsidRPr="00376806" w:rsidRDefault="0006092A" w:rsidP="000F2D08">
            <w:pPr>
              <w:rPr>
                <w:ins w:id="1846" w:author="Jan-Christopher Pien" w:date="2014-05-28T14:09:00Z"/>
                <w:b/>
                <w:lang w:val="en-GB"/>
              </w:rPr>
            </w:pPr>
            <w:ins w:id="1847" w:author="Jan-Christopher Pien" w:date="2014-05-28T14:09:00Z">
              <w:r>
                <w:rPr>
                  <w:b/>
                  <w:lang w:val="en-GB"/>
                </w:rPr>
                <w:t>id</w:t>
              </w:r>
            </w:ins>
          </w:p>
        </w:tc>
        <w:tc>
          <w:tcPr>
            <w:tcW w:w="7649" w:type="dxa"/>
          </w:tcPr>
          <w:p w14:paraId="00CD8664" w14:textId="3B1AC27C" w:rsidR="0006092A" w:rsidRDefault="0006092A">
            <w:pPr>
              <w:rPr>
                <w:ins w:id="1848" w:author="Jan-Christopher Pien" w:date="2014-05-28T14:09:00Z"/>
                <w:lang w:val="en-GB"/>
              </w:rPr>
            </w:pPr>
            <w:ins w:id="1849" w:author="Jan-Christopher Pien" w:date="2014-05-28T14:09:00Z">
              <w:r>
                <w:rPr>
                  <w:lang w:val="en-GB"/>
                </w:rPr>
                <w:t>ID of the story to be updated</w:t>
              </w:r>
            </w:ins>
          </w:p>
        </w:tc>
      </w:tr>
    </w:tbl>
    <w:p w14:paraId="3FDC452E" w14:textId="77777777" w:rsidR="00D95A52" w:rsidRPr="0006092A" w:rsidRDefault="00D95A52" w:rsidP="00D95A52">
      <w:pPr>
        <w:pStyle w:val="berschrift3"/>
        <w:rPr>
          <w:ins w:id="1850" w:author="Jan-Christopher Pien" w:date="2014-05-28T14:07:00Z"/>
          <w:lang w:val="en-GB"/>
        </w:rPr>
      </w:pPr>
      <w:ins w:id="1851" w:author="Jan-Christopher Pien" w:date="2014-05-28T14:07:00Z">
        <w:r w:rsidRPr="0006092A">
          <w:rPr>
            <w:lang w:val="en-GB"/>
          </w:rPr>
          <w:t>Parameters</w:t>
        </w:r>
      </w:ins>
    </w:p>
    <w:tbl>
      <w:tblPr>
        <w:tblStyle w:val="Tabellenraster"/>
        <w:tblW w:w="0" w:type="auto"/>
        <w:tblLook w:val="04A0" w:firstRow="1" w:lastRow="0" w:firstColumn="1" w:lastColumn="0" w:noHBand="0" w:noVBand="1"/>
      </w:tblPr>
      <w:tblGrid>
        <w:gridCol w:w="1413"/>
        <w:gridCol w:w="7649"/>
      </w:tblGrid>
      <w:tr w:rsidR="00D95A52" w:rsidRPr="009F51E0" w14:paraId="5445660D" w14:textId="77777777" w:rsidTr="000F2D08">
        <w:trPr>
          <w:ins w:id="1852" w:author="Jan-Christopher Pien" w:date="2014-05-28T14:07:00Z"/>
        </w:trPr>
        <w:tc>
          <w:tcPr>
            <w:tcW w:w="1413" w:type="dxa"/>
          </w:tcPr>
          <w:p w14:paraId="0056D09A" w14:textId="77777777" w:rsidR="00D95A52" w:rsidRPr="000320C5" w:rsidRDefault="00D95A52" w:rsidP="000F2D08">
            <w:pPr>
              <w:rPr>
                <w:ins w:id="1853" w:author="Jan-Christopher Pien" w:date="2014-05-28T14:07:00Z"/>
                <w:i/>
                <w:lang w:val="en-GB"/>
                <w:rPrChange w:id="1854" w:author="Jan-Christopher Pien" w:date="2014-05-28T14:07:00Z">
                  <w:rPr>
                    <w:ins w:id="1855" w:author="Jan-Christopher Pien" w:date="2014-05-28T14:07:00Z"/>
                    <w:b/>
                    <w:lang w:val="en-GB"/>
                  </w:rPr>
                </w:rPrChange>
              </w:rPr>
            </w:pPr>
            <w:ins w:id="1856" w:author="Jan-Christopher Pien" w:date="2014-05-28T14:07:00Z">
              <w:r w:rsidRPr="000320C5">
                <w:rPr>
                  <w:i/>
                  <w:lang w:val="en-GB"/>
                  <w:rPrChange w:id="1857" w:author="Jan-Christopher Pien" w:date="2014-05-28T14:07:00Z">
                    <w:rPr>
                      <w:b/>
                      <w:lang w:val="en-GB"/>
                    </w:rPr>
                  </w:rPrChange>
                </w:rPr>
                <w:t>title</w:t>
              </w:r>
            </w:ins>
          </w:p>
        </w:tc>
        <w:tc>
          <w:tcPr>
            <w:tcW w:w="7649" w:type="dxa"/>
          </w:tcPr>
          <w:p w14:paraId="1D8D6416" w14:textId="1FE68D3A" w:rsidR="00D95A52" w:rsidRDefault="000320C5" w:rsidP="000F2D08">
            <w:pPr>
              <w:rPr>
                <w:ins w:id="1858" w:author="Jan-Christopher Pien" w:date="2014-05-28T14:07:00Z"/>
                <w:lang w:val="en-GB"/>
              </w:rPr>
            </w:pPr>
            <w:ins w:id="1859" w:author="Jan-Christopher Pien" w:date="2014-05-28T14:07:00Z">
              <w:r>
                <w:rPr>
                  <w:i/>
                  <w:lang w:val="en-GB"/>
                </w:rPr>
                <w:t xml:space="preserve">Optional: </w:t>
              </w:r>
              <w:r w:rsidR="00D95A52">
                <w:rPr>
                  <w:lang w:val="en-GB"/>
                </w:rPr>
                <w:t>Title of the story</w:t>
              </w:r>
            </w:ins>
          </w:p>
        </w:tc>
      </w:tr>
      <w:tr w:rsidR="00D95A52" w:rsidRPr="009F51E0" w14:paraId="7762BA3C" w14:textId="77777777" w:rsidTr="000F2D08">
        <w:trPr>
          <w:ins w:id="1860" w:author="Jan-Christopher Pien" w:date="2014-05-28T14:07:00Z"/>
        </w:trPr>
        <w:tc>
          <w:tcPr>
            <w:tcW w:w="1413" w:type="dxa"/>
          </w:tcPr>
          <w:p w14:paraId="0568E295" w14:textId="77777777" w:rsidR="00D95A52" w:rsidRPr="000320C5" w:rsidRDefault="00D95A52" w:rsidP="000F2D08">
            <w:pPr>
              <w:rPr>
                <w:ins w:id="1861" w:author="Jan-Christopher Pien" w:date="2014-05-28T14:07:00Z"/>
                <w:i/>
                <w:lang w:val="en-GB"/>
                <w:rPrChange w:id="1862" w:author="Jan-Christopher Pien" w:date="2014-05-28T14:07:00Z">
                  <w:rPr>
                    <w:ins w:id="1863" w:author="Jan-Christopher Pien" w:date="2014-05-28T14:07:00Z"/>
                    <w:b/>
                    <w:lang w:val="en-GB"/>
                  </w:rPr>
                </w:rPrChange>
              </w:rPr>
            </w:pPr>
            <w:ins w:id="1864" w:author="Jan-Christopher Pien" w:date="2014-05-28T14:07:00Z">
              <w:r w:rsidRPr="000320C5">
                <w:rPr>
                  <w:i/>
                  <w:lang w:val="en-GB"/>
                  <w:rPrChange w:id="1865" w:author="Jan-Christopher Pien" w:date="2014-05-28T14:07:00Z">
                    <w:rPr>
                      <w:b/>
                      <w:lang w:val="en-GB"/>
                    </w:rPr>
                  </w:rPrChange>
                </w:rPr>
                <w:t>author</w:t>
              </w:r>
            </w:ins>
          </w:p>
        </w:tc>
        <w:tc>
          <w:tcPr>
            <w:tcW w:w="7649" w:type="dxa"/>
          </w:tcPr>
          <w:p w14:paraId="23C92A26" w14:textId="6AC4B8BE" w:rsidR="00D95A52" w:rsidRDefault="000320C5" w:rsidP="000F2D08">
            <w:pPr>
              <w:rPr>
                <w:ins w:id="1866" w:author="Jan-Christopher Pien" w:date="2014-05-28T14:07:00Z"/>
                <w:lang w:val="en-GB"/>
              </w:rPr>
            </w:pPr>
            <w:ins w:id="1867" w:author="Jan-Christopher Pien" w:date="2014-05-28T14:07:00Z">
              <w:r>
                <w:rPr>
                  <w:i/>
                  <w:lang w:val="en-GB"/>
                </w:rPr>
                <w:t xml:space="preserve">Optional: </w:t>
              </w:r>
              <w:r w:rsidR="00D95A52">
                <w:rPr>
                  <w:lang w:val="en-GB"/>
                </w:rPr>
                <w:t>Longitude of the location</w:t>
              </w:r>
            </w:ins>
          </w:p>
        </w:tc>
      </w:tr>
      <w:tr w:rsidR="00D95A52" w:rsidRPr="009F51E0" w14:paraId="4090E32D" w14:textId="77777777" w:rsidTr="000F2D08">
        <w:trPr>
          <w:ins w:id="1868" w:author="Jan-Christopher Pien" w:date="2014-05-28T14:07:00Z"/>
        </w:trPr>
        <w:tc>
          <w:tcPr>
            <w:tcW w:w="1413" w:type="dxa"/>
          </w:tcPr>
          <w:p w14:paraId="218F861C" w14:textId="77777777" w:rsidR="00D95A52" w:rsidRPr="00B040E6" w:rsidRDefault="00D95A52" w:rsidP="000F2D08">
            <w:pPr>
              <w:rPr>
                <w:ins w:id="1869" w:author="Jan-Christopher Pien" w:date="2014-05-28T14:07:00Z"/>
                <w:i/>
                <w:lang w:val="en-GB"/>
              </w:rPr>
            </w:pPr>
            <w:ins w:id="1870" w:author="Jan-Christopher Pien" w:date="2014-05-28T14:07:00Z">
              <w:r w:rsidRPr="00B040E6">
                <w:rPr>
                  <w:i/>
                  <w:lang w:val="en-GB"/>
                </w:rPr>
                <w:t>text</w:t>
              </w:r>
            </w:ins>
          </w:p>
        </w:tc>
        <w:tc>
          <w:tcPr>
            <w:tcW w:w="7649" w:type="dxa"/>
          </w:tcPr>
          <w:p w14:paraId="1A18B2D2" w14:textId="17F04697" w:rsidR="00D95A52" w:rsidRDefault="000320C5" w:rsidP="000F2D08">
            <w:pPr>
              <w:rPr>
                <w:ins w:id="1871" w:author="Jan-Christopher Pien" w:date="2014-05-28T14:07:00Z"/>
                <w:lang w:val="en-GB"/>
              </w:rPr>
            </w:pPr>
            <w:ins w:id="1872" w:author="Jan-Christopher Pien" w:date="2014-05-28T14:07:00Z">
              <w:r>
                <w:rPr>
                  <w:i/>
                  <w:lang w:val="en-GB"/>
                </w:rPr>
                <w:t xml:space="preserve">Optional: </w:t>
              </w:r>
              <w:r w:rsidR="00D95A52">
                <w:rPr>
                  <w:lang w:val="en-GB"/>
                </w:rPr>
                <w:t>Title of the location</w:t>
              </w:r>
            </w:ins>
          </w:p>
        </w:tc>
      </w:tr>
      <w:tr w:rsidR="00D95A52" w:rsidRPr="009F51E0" w14:paraId="6EEA9CB9" w14:textId="77777777" w:rsidTr="000F2D08">
        <w:trPr>
          <w:ins w:id="1873" w:author="Jan-Christopher Pien" w:date="2014-05-28T14:07:00Z"/>
        </w:trPr>
        <w:tc>
          <w:tcPr>
            <w:tcW w:w="1413" w:type="dxa"/>
          </w:tcPr>
          <w:p w14:paraId="11681ABB" w14:textId="77777777" w:rsidR="00D95A52" w:rsidRPr="00B040E6" w:rsidRDefault="00D95A52" w:rsidP="000F2D08">
            <w:pPr>
              <w:rPr>
                <w:ins w:id="1874" w:author="Jan-Christopher Pien" w:date="2014-05-28T14:07:00Z"/>
                <w:b/>
                <w:lang w:val="en-GB"/>
              </w:rPr>
            </w:pPr>
            <w:ins w:id="1875" w:author="Jan-Christopher Pien" w:date="2014-05-28T14:07:00Z">
              <w:r w:rsidRPr="000320C5">
                <w:rPr>
                  <w:i/>
                  <w:lang w:val="en-GB"/>
                  <w:rPrChange w:id="1876" w:author="Jan-Christopher Pien" w:date="2014-05-28T14:07:00Z">
                    <w:rPr>
                      <w:b/>
                      <w:lang w:val="en-GB"/>
                    </w:rPr>
                  </w:rPrChange>
                </w:rPr>
                <w:t>time_start</w:t>
              </w:r>
            </w:ins>
          </w:p>
        </w:tc>
        <w:tc>
          <w:tcPr>
            <w:tcW w:w="7649" w:type="dxa"/>
          </w:tcPr>
          <w:p w14:paraId="61D62231" w14:textId="77D0C22E" w:rsidR="00D95A52" w:rsidRDefault="000320C5" w:rsidP="000F2D08">
            <w:pPr>
              <w:rPr>
                <w:ins w:id="1877" w:author="Jan-Christopher Pien" w:date="2014-05-28T14:07:00Z"/>
                <w:lang w:val="en-GB"/>
              </w:rPr>
            </w:pPr>
            <w:ins w:id="1878" w:author="Jan-Christopher Pien" w:date="2014-05-28T14:07:00Z">
              <w:r>
                <w:rPr>
                  <w:i/>
                  <w:lang w:val="en-GB"/>
                </w:rPr>
                <w:t xml:space="preserve">Optional: </w:t>
              </w:r>
              <w:r w:rsidR="00D95A52">
                <w:rPr>
                  <w:lang w:val="en-GB"/>
                </w:rPr>
                <w:t>Startpoint of the story</w:t>
              </w:r>
            </w:ins>
          </w:p>
        </w:tc>
      </w:tr>
      <w:tr w:rsidR="00D95A52" w:rsidRPr="009F51E0" w14:paraId="760343C6" w14:textId="77777777" w:rsidTr="000F2D08">
        <w:trPr>
          <w:ins w:id="1879" w:author="Jan-Christopher Pien" w:date="2014-05-28T14:07:00Z"/>
        </w:trPr>
        <w:tc>
          <w:tcPr>
            <w:tcW w:w="1413" w:type="dxa"/>
          </w:tcPr>
          <w:p w14:paraId="398B46C4" w14:textId="77777777" w:rsidR="00D95A52" w:rsidRPr="00B040E6" w:rsidRDefault="00D95A52" w:rsidP="000F2D08">
            <w:pPr>
              <w:rPr>
                <w:ins w:id="1880" w:author="Jan-Christopher Pien" w:date="2014-05-28T14:07:00Z"/>
                <w:i/>
                <w:lang w:val="en-GB"/>
              </w:rPr>
            </w:pPr>
            <w:ins w:id="1881" w:author="Jan-Christopher Pien" w:date="2014-05-28T14:07:00Z">
              <w:r w:rsidRPr="00B040E6">
                <w:rPr>
                  <w:i/>
                  <w:lang w:val="en-GB"/>
                </w:rPr>
                <w:t>time_end</w:t>
              </w:r>
            </w:ins>
          </w:p>
        </w:tc>
        <w:tc>
          <w:tcPr>
            <w:tcW w:w="7649" w:type="dxa"/>
          </w:tcPr>
          <w:p w14:paraId="2F2693DD" w14:textId="77777777" w:rsidR="00D95A52" w:rsidRDefault="00D95A52" w:rsidP="000F2D08">
            <w:pPr>
              <w:rPr>
                <w:ins w:id="1882" w:author="Jan-Christopher Pien" w:date="2014-05-28T14:07:00Z"/>
                <w:lang w:val="en-GB"/>
              </w:rPr>
            </w:pPr>
            <w:ins w:id="1883" w:author="Jan-Christopher Pien" w:date="2014-05-28T14:07:00Z">
              <w:r>
                <w:rPr>
                  <w:i/>
                  <w:lang w:val="en-GB"/>
                </w:rPr>
                <w:t xml:space="preserve">Optional: </w:t>
              </w:r>
              <w:r>
                <w:rPr>
                  <w:lang w:val="en-GB"/>
                </w:rPr>
                <w:t>Endpoint of the story</w:t>
              </w:r>
            </w:ins>
          </w:p>
        </w:tc>
      </w:tr>
      <w:tr w:rsidR="00D95A52" w:rsidRPr="009F51E0" w14:paraId="7A239D28" w14:textId="77777777" w:rsidTr="000F2D08">
        <w:trPr>
          <w:ins w:id="1884" w:author="Jan-Christopher Pien" w:date="2014-05-28T14:07:00Z"/>
        </w:trPr>
        <w:tc>
          <w:tcPr>
            <w:tcW w:w="1413" w:type="dxa"/>
          </w:tcPr>
          <w:p w14:paraId="764BEF7F" w14:textId="77777777" w:rsidR="00D95A52" w:rsidRPr="000320C5" w:rsidRDefault="00D95A52" w:rsidP="000F2D08">
            <w:pPr>
              <w:rPr>
                <w:ins w:id="1885" w:author="Jan-Christopher Pien" w:date="2014-05-28T14:07:00Z"/>
                <w:i/>
                <w:lang w:val="en-GB"/>
                <w:rPrChange w:id="1886" w:author="Jan-Christopher Pien" w:date="2014-05-28T14:07:00Z">
                  <w:rPr>
                    <w:ins w:id="1887" w:author="Jan-Christopher Pien" w:date="2014-05-28T14:07:00Z"/>
                    <w:b/>
                    <w:lang w:val="en-GB"/>
                  </w:rPr>
                </w:rPrChange>
              </w:rPr>
            </w:pPr>
            <w:ins w:id="1888" w:author="Jan-Christopher Pien" w:date="2014-05-28T14:07:00Z">
              <w:r w:rsidRPr="000320C5">
                <w:rPr>
                  <w:i/>
                  <w:lang w:val="en-GB"/>
                  <w:rPrChange w:id="1889" w:author="Jan-Christopher Pien" w:date="2014-05-28T14:07:00Z">
                    <w:rPr>
                      <w:b/>
                      <w:lang w:val="en-GB"/>
                    </w:rPr>
                  </w:rPrChange>
                </w:rPr>
                <w:t>type</w:t>
              </w:r>
            </w:ins>
          </w:p>
        </w:tc>
        <w:tc>
          <w:tcPr>
            <w:tcW w:w="7649" w:type="dxa"/>
          </w:tcPr>
          <w:p w14:paraId="5A2FE2FB" w14:textId="1EB648D0" w:rsidR="00D95A52" w:rsidRPr="00B040E6" w:rsidRDefault="000320C5" w:rsidP="000F2D08">
            <w:pPr>
              <w:rPr>
                <w:ins w:id="1890" w:author="Jan-Christopher Pien" w:date="2014-05-28T14:07:00Z"/>
                <w:lang w:val="en-GB"/>
              </w:rPr>
            </w:pPr>
            <w:ins w:id="1891" w:author="Jan-Christopher Pien" w:date="2014-05-28T14:07:00Z">
              <w:r>
                <w:rPr>
                  <w:i/>
                  <w:lang w:val="en-GB"/>
                </w:rPr>
                <w:t xml:space="preserve">Optional: </w:t>
              </w:r>
              <w:r w:rsidR="00D95A52">
                <w:rPr>
                  <w:lang w:val="en-GB"/>
                </w:rPr>
                <w:t>Type of the story</w:t>
              </w:r>
            </w:ins>
          </w:p>
        </w:tc>
      </w:tr>
      <w:tr w:rsidR="00D95A52" w:rsidRPr="009F51E0" w14:paraId="68688190" w14:textId="77777777" w:rsidTr="000F2D08">
        <w:trPr>
          <w:ins w:id="1892" w:author="Jan-Christopher Pien" w:date="2014-05-28T14:07:00Z"/>
        </w:trPr>
        <w:tc>
          <w:tcPr>
            <w:tcW w:w="1413" w:type="dxa"/>
          </w:tcPr>
          <w:p w14:paraId="43510FE7" w14:textId="77777777" w:rsidR="00D95A52" w:rsidRPr="00B040E6" w:rsidRDefault="00D95A52" w:rsidP="000F2D08">
            <w:pPr>
              <w:rPr>
                <w:ins w:id="1893" w:author="Jan-Christopher Pien" w:date="2014-05-28T14:07:00Z"/>
                <w:lang w:val="en-GB"/>
              </w:rPr>
            </w:pPr>
            <w:ins w:id="1894" w:author="Jan-Christopher Pien" w:date="2014-05-28T14:07:00Z">
              <w:r>
                <w:rPr>
                  <w:i/>
                  <w:lang w:val="en-GB"/>
                </w:rPr>
                <w:t>location</w:t>
              </w:r>
            </w:ins>
          </w:p>
        </w:tc>
        <w:tc>
          <w:tcPr>
            <w:tcW w:w="7649" w:type="dxa"/>
          </w:tcPr>
          <w:p w14:paraId="17DBDAE0" w14:textId="77777777" w:rsidR="00D95A52" w:rsidRPr="00B040E6" w:rsidRDefault="00D95A52" w:rsidP="000F2D08">
            <w:pPr>
              <w:rPr>
                <w:ins w:id="1895" w:author="Jan-Christopher Pien" w:date="2014-05-28T14:07:00Z"/>
                <w:lang w:val="en-GB"/>
              </w:rPr>
            </w:pPr>
            <w:ins w:id="1896" w:author="Jan-Christopher Pien" w:date="2014-05-28T14:07:00Z">
              <w:r>
                <w:rPr>
                  <w:i/>
                  <w:lang w:val="en-GB"/>
                </w:rPr>
                <w:t xml:space="preserve">Optional: </w:t>
              </w:r>
              <w:r>
                <w:rPr>
                  <w:lang w:val="en-GB"/>
                </w:rPr>
                <w:t>ID of the location this story is attached to.</w:t>
              </w:r>
            </w:ins>
          </w:p>
        </w:tc>
      </w:tr>
    </w:tbl>
    <w:p w14:paraId="0C3F6861" w14:textId="77777777" w:rsidR="00D95A52" w:rsidRDefault="00D95A52" w:rsidP="00D95A52">
      <w:pPr>
        <w:pStyle w:val="berschrift3"/>
        <w:rPr>
          <w:ins w:id="1897" w:author="Jan-Christopher Pien" w:date="2014-05-28T14:07:00Z"/>
          <w:lang w:val="en-US"/>
        </w:rPr>
      </w:pPr>
      <w:ins w:id="1898" w:author="Jan-Christopher Pien" w:date="2014-05-28T14:07:00Z">
        <w:r>
          <w:rPr>
            <w:lang w:val="en-US"/>
          </w:rPr>
          <w:t>Return data</w:t>
        </w:r>
      </w:ins>
    </w:p>
    <w:p w14:paraId="76D00633" w14:textId="258AD50C" w:rsidR="008556BE" w:rsidRDefault="00D95A52" w:rsidP="00D95A52">
      <w:pPr>
        <w:rPr>
          <w:ins w:id="1899" w:author="Jan-Christopher Pien" w:date="2014-05-28T14:07:00Z"/>
          <w:lang w:val="en-US"/>
        </w:rPr>
      </w:pPr>
      <w:ins w:id="1900" w:author="Jan-Christopher Pien" w:date="2014-05-28T14:07:00Z">
        <w:r>
          <w:rPr>
            <w:lang w:val="en-US"/>
          </w:rPr>
          <w:t xml:space="preserve">Depending on whether the authentication succeeded or failed, either a </w:t>
        </w:r>
        <w:r w:rsidRPr="00B040E6">
          <w:rPr>
            <w:rFonts w:ascii="Courier New" w:hAnsi="Courier New" w:cs="Courier New"/>
            <w:lang w:val="en-US"/>
          </w:rPr>
          <w:t>20</w:t>
        </w:r>
      </w:ins>
      <w:ins w:id="1901" w:author="Jan-Christopher Pien" w:date="2014-05-28T14:08:00Z">
        <w:r w:rsidR="004F391A">
          <w:rPr>
            <w:rFonts w:ascii="Courier New" w:hAnsi="Courier New" w:cs="Courier New"/>
            <w:lang w:val="en-US"/>
          </w:rPr>
          <w:t>0</w:t>
        </w:r>
      </w:ins>
      <w:ins w:id="1902" w:author="Jan-Christopher Pien" w:date="2014-05-28T14:07:00Z">
        <w:r w:rsidRPr="00B040E6">
          <w:rPr>
            <w:rFonts w:ascii="Courier New" w:hAnsi="Courier New" w:cs="Courier New"/>
            <w:lang w:val="en-US"/>
          </w:rPr>
          <w:t xml:space="preserve"> </w:t>
        </w:r>
      </w:ins>
      <w:ins w:id="1903" w:author="Jan-Christopher Pien" w:date="2014-05-28T14:08:00Z">
        <w:r w:rsidR="004F391A">
          <w:rPr>
            <w:rFonts w:ascii="Courier New" w:hAnsi="Courier New" w:cs="Courier New"/>
            <w:lang w:val="en-US"/>
          </w:rPr>
          <w:t>OK</w:t>
        </w:r>
      </w:ins>
      <w:ins w:id="1904" w:author="Jan-Christopher Pien" w:date="2014-05-28T14:07:00Z">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ins>
    </w:p>
    <w:tbl>
      <w:tblPr>
        <w:tblStyle w:val="Tabellenraster"/>
        <w:tblW w:w="9067" w:type="dxa"/>
        <w:tblLook w:val="04A0" w:firstRow="1" w:lastRow="0" w:firstColumn="1" w:lastColumn="0" w:noHBand="0" w:noVBand="1"/>
        <w:tblPrChange w:id="1905" w:author="Jan-Christopher Pien" w:date="2014-05-28T14:08:00Z">
          <w:tblPr>
            <w:tblStyle w:val="Tabellenraster"/>
            <w:tblW w:w="0" w:type="auto"/>
            <w:tblLook w:val="04A0" w:firstRow="1" w:lastRow="0" w:firstColumn="1" w:lastColumn="0" w:noHBand="0" w:noVBand="1"/>
          </w:tblPr>
        </w:tblPrChange>
      </w:tblPr>
      <w:tblGrid>
        <w:gridCol w:w="1729"/>
        <w:gridCol w:w="7338"/>
        <w:tblGridChange w:id="1906">
          <w:tblGrid>
            <w:gridCol w:w="1729"/>
            <w:gridCol w:w="4305"/>
          </w:tblGrid>
        </w:tblGridChange>
      </w:tblGrid>
      <w:tr w:rsidR="008556BE" w14:paraId="434179CA" w14:textId="77777777" w:rsidTr="008556BE">
        <w:trPr>
          <w:ins w:id="1907" w:author="Jan-Christopher Pien" w:date="2014-05-28T14:08:00Z"/>
        </w:trPr>
        <w:tc>
          <w:tcPr>
            <w:tcW w:w="1729" w:type="dxa"/>
            <w:tcPrChange w:id="1908" w:author="Jan-Christopher Pien" w:date="2014-05-28T14:08:00Z">
              <w:tcPr>
                <w:tcW w:w="1729" w:type="dxa"/>
              </w:tcPr>
            </w:tcPrChange>
          </w:tcPr>
          <w:p w14:paraId="25C3CC2E" w14:textId="77777777" w:rsidR="008556BE" w:rsidRDefault="008556BE" w:rsidP="000F2D08">
            <w:pPr>
              <w:rPr>
                <w:ins w:id="1909" w:author="Jan-Christopher Pien" w:date="2014-05-28T14:08:00Z"/>
                <w:lang w:val="en-GB"/>
              </w:rPr>
            </w:pPr>
            <w:ins w:id="1910" w:author="Jan-Christopher Pien" w:date="2014-05-28T14:08:00Z">
              <w:r>
                <w:rPr>
                  <w:lang w:val="en-GB"/>
                </w:rPr>
                <w:t>id</w:t>
              </w:r>
            </w:ins>
          </w:p>
        </w:tc>
        <w:tc>
          <w:tcPr>
            <w:tcW w:w="7338" w:type="dxa"/>
            <w:tcPrChange w:id="1911" w:author="Jan-Christopher Pien" w:date="2014-05-28T14:08:00Z">
              <w:tcPr>
                <w:tcW w:w="4305" w:type="dxa"/>
              </w:tcPr>
            </w:tcPrChange>
          </w:tcPr>
          <w:p w14:paraId="637CBBE7" w14:textId="77777777" w:rsidR="008556BE" w:rsidRDefault="008556BE" w:rsidP="000F2D08">
            <w:pPr>
              <w:rPr>
                <w:ins w:id="1912" w:author="Jan-Christopher Pien" w:date="2014-05-28T14:08:00Z"/>
                <w:lang w:val="en-GB"/>
              </w:rPr>
            </w:pPr>
            <w:ins w:id="1913" w:author="Jan-Christopher Pien" w:date="2014-05-28T14:08:00Z">
              <w:r>
                <w:rPr>
                  <w:lang w:val="en-GB"/>
                </w:rPr>
                <w:t>ID of story</w:t>
              </w:r>
            </w:ins>
          </w:p>
        </w:tc>
      </w:tr>
      <w:tr w:rsidR="008556BE" w14:paraId="4E5960E4" w14:textId="77777777" w:rsidTr="008556BE">
        <w:trPr>
          <w:ins w:id="1914" w:author="Jan-Christopher Pien" w:date="2014-05-28T14:08:00Z"/>
        </w:trPr>
        <w:tc>
          <w:tcPr>
            <w:tcW w:w="1729" w:type="dxa"/>
            <w:tcPrChange w:id="1915" w:author="Jan-Christopher Pien" w:date="2014-05-28T14:08:00Z">
              <w:tcPr>
                <w:tcW w:w="1729" w:type="dxa"/>
              </w:tcPr>
            </w:tcPrChange>
          </w:tcPr>
          <w:p w14:paraId="41EA114D" w14:textId="77777777" w:rsidR="008556BE" w:rsidRDefault="008556BE" w:rsidP="000F2D08">
            <w:pPr>
              <w:rPr>
                <w:ins w:id="1916" w:author="Jan-Christopher Pien" w:date="2014-05-28T14:08:00Z"/>
                <w:lang w:val="en-GB"/>
              </w:rPr>
            </w:pPr>
            <w:ins w:id="1917" w:author="Jan-Christopher Pien" w:date="2014-05-28T14:08:00Z">
              <w:r>
                <w:rPr>
                  <w:lang w:val="en-GB"/>
                </w:rPr>
                <w:t>title</w:t>
              </w:r>
            </w:ins>
          </w:p>
        </w:tc>
        <w:tc>
          <w:tcPr>
            <w:tcW w:w="7338" w:type="dxa"/>
            <w:tcPrChange w:id="1918" w:author="Jan-Christopher Pien" w:date="2014-05-28T14:08:00Z">
              <w:tcPr>
                <w:tcW w:w="4305" w:type="dxa"/>
              </w:tcPr>
            </w:tcPrChange>
          </w:tcPr>
          <w:p w14:paraId="4BA6856C" w14:textId="77777777" w:rsidR="008556BE" w:rsidRDefault="008556BE" w:rsidP="000F2D08">
            <w:pPr>
              <w:rPr>
                <w:ins w:id="1919" w:author="Jan-Christopher Pien" w:date="2014-05-28T14:08:00Z"/>
                <w:lang w:val="en-GB"/>
              </w:rPr>
            </w:pPr>
            <w:ins w:id="1920" w:author="Jan-Christopher Pien" w:date="2014-05-28T14:08:00Z">
              <w:r>
                <w:rPr>
                  <w:lang w:val="en-GB"/>
                </w:rPr>
                <w:t>Title of the story</w:t>
              </w:r>
            </w:ins>
          </w:p>
        </w:tc>
      </w:tr>
      <w:tr w:rsidR="008556BE" w14:paraId="7A14586B" w14:textId="77777777" w:rsidTr="008556BE">
        <w:trPr>
          <w:ins w:id="1921" w:author="Jan-Christopher Pien" w:date="2014-05-28T14:08:00Z"/>
        </w:trPr>
        <w:tc>
          <w:tcPr>
            <w:tcW w:w="1729" w:type="dxa"/>
            <w:tcPrChange w:id="1922" w:author="Jan-Christopher Pien" w:date="2014-05-28T14:08:00Z">
              <w:tcPr>
                <w:tcW w:w="1729" w:type="dxa"/>
              </w:tcPr>
            </w:tcPrChange>
          </w:tcPr>
          <w:p w14:paraId="55E6F0CE" w14:textId="77777777" w:rsidR="008556BE" w:rsidRDefault="008556BE" w:rsidP="000F2D08">
            <w:pPr>
              <w:rPr>
                <w:ins w:id="1923" w:author="Jan-Christopher Pien" w:date="2014-05-28T14:08:00Z"/>
                <w:lang w:val="en-GB"/>
              </w:rPr>
            </w:pPr>
            <w:ins w:id="1924" w:author="Jan-Christopher Pien" w:date="2014-05-28T14:08:00Z">
              <w:r>
                <w:rPr>
                  <w:lang w:val="en-GB"/>
                </w:rPr>
                <w:t>author</w:t>
              </w:r>
            </w:ins>
          </w:p>
        </w:tc>
        <w:tc>
          <w:tcPr>
            <w:tcW w:w="7338" w:type="dxa"/>
            <w:tcPrChange w:id="1925" w:author="Jan-Christopher Pien" w:date="2014-05-28T14:08:00Z">
              <w:tcPr>
                <w:tcW w:w="4305" w:type="dxa"/>
              </w:tcPr>
            </w:tcPrChange>
          </w:tcPr>
          <w:p w14:paraId="17B0F0D8" w14:textId="77777777" w:rsidR="008556BE" w:rsidRDefault="008556BE" w:rsidP="000F2D08">
            <w:pPr>
              <w:rPr>
                <w:ins w:id="1926" w:author="Jan-Christopher Pien" w:date="2014-05-28T14:08:00Z"/>
                <w:lang w:val="en-GB"/>
              </w:rPr>
            </w:pPr>
            <w:ins w:id="1927" w:author="Jan-Christopher Pien" w:date="2014-05-28T14:08:00Z">
              <w:r>
                <w:rPr>
                  <w:lang w:val="en-GB"/>
                </w:rPr>
                <w:t>Author of the story</w:t>
              </w:r>
            </w:ins>
          </w:p>
        </w:tc>
      </w:tr>
      <w:tr w:rsidR="008556BE" w:rsidRPr="009F51E0" w14:paraId="1C0151FA" w14:textId="77777777" w:rsidTr="008556BE">
        <w:trPr>
          <w:ins w:id="1928" w:author="Jan-Christopher Pien" w:date="2014-05-28T14:08:00Z"/>
        </w:trPr>
        <w:tc>
          <w:tcPr>
            <w:tcW w:w="1729" w:type="dxa"/>
            <w:tcPrChange w:id="1929" w:author="Jan-Christopher Pien" w:date="2014-05-28T14:08:00Z">
              <w:tcPr>
                <w:tcW w:w="1729" w:type="dxa"/>
              </w:tcPr>
            </w:tcPrChange>
          </w:tcPr>
          <w:p w14:paraId="79910BC9" w14:textId="77777777" w:rsidR="008556BE" w:rsidRDefault="008556BE" w:rsidP="000F2D08">
            <w:pPr>
              <w:rPr>
                <w:ins w:id="1930" w:author="Jan-Christopher Pien" w:date="2014-05-28T14:08:00Z"/>
                <w:lang w:val="en-GB"/>
              </w:rPr>
            </w:pPr>
            <w:ins w:id="1931" w:author="Jan-Christopher Pien" w:date="2014-05-28T14:08:00Z">
              <w:r>
                <w:rPr>
                  <w:lang w:val="en-GB"/>
                </w:rPr>
                <w:t>text</w:t>
              </w:r>
            </w:ins>
          </w:p>
        </w:tc>
        <w:tc>
          <w:tcPr>
            <w:tcW w:w="7338" w:type="dxa"/>
            <w:tcPrChange w:id="1932" w:author="Jan-Christopher Pien" w:date="2014-05-28T14:08:00Z">
              <w:tcPr>
                <w:tcW w:w="4305" w:type="dxa"/>
              </w:tcPr>
            </w:tcPrChange>
          </w:tcPr>
          <w:p w14:paraId="4C7E153B" w14:textId="77777777" w:rsidR="008556BE" w:rsidRDefault="008556BE" w:rsidP="000F2D08">
            <w:pPr>
              <w:rPr>
                <w:ins w:id="1933" w:author="Jan-Christopher Pien" w:date="2014-05-28T14:08:00Z"/>
                <w:lang w:val="en-GB"/>
              </w:rPr>
            </w:pPr>
            <w:ins w:id="1934" w:author="Jan-Christopher Pien" w:date="2014-05-28T14:08:00Z">
              <w:r>
                <w:rPr>
                  <w:lang w:val="en-GB"/>
                </w:rPr>
                <w:t>Text of the story in HTML</w:t>
              </w:r>
            </w:ins>
          </w:p>
        </w:tc>
      </w:tr>
      <w:tr w:rsidR="008556BE" w14:paraId="74FB463A" w14:textId="77777777" w:rsidTr="008556BE">
        <w:trPr>
          <w:ins w:id="1935" w:author="Jan-Christopher Pien" w:date="2014-05-28T14:08:00Z"/>
        </w:trPr>
        <w:tc>
          <w:tcPr>
            <w:tcW w:w="1729" w:type="dxa"/>
            <w:tcPrChange w:id="1936" w:author="Jan-Christopher Pien" w:date="2014-05-28T14:08:00Z">
              <w:tcPr>
                <w:tcW w:w="1729" w:type="dxa"/>
              </w:tcPr>
            </w:tcPrChange>
          </w:tcPr>
          <w:p w14:paraId="79B2999E" w14:textId="77777777" w:rsidR="008556BE" w:rsidRDefault="008556BE" w:rsidP="000F2D08">
            <w:pPr>
              <w:rPr>
                <w:ins w:id="1937" w:author="Jan-Christopher Pien" w:date="2014-05-28T14:08:00Z"/>
                <w:lang w:val="en-GB"/>
              </w:rPr>
            </w:pPr>
            <w:ins w:id="1938" w:author="Jan-Christopher Pien" w:date="2014-05-28T14:08:00Z">
              <w:r>
                <w:rPr>
                  <w:lang w:val="en-GB"/>
                </w:rPr>
                <w:t>time_start</w:t>
              </w:r>
            </w:ins>
          </w:p>
        </w:tc>
        <w:tc>
          <w:tcPr>
            <w:tcW w:w="7338" w:type="dxa"/>
            <w:tcPrChange w:id="1939" w:author="Jan-Christopher Pien" w:date="2014-05-28T14:08:00Z">
              <w:tcPr>
                <w:tcW w:w="4305" w:type="dxa"/>
              </w:tcPr>
            </w:tcPrChange>
          </w:tcPr>
          <w:p w14:paraId="53BC2C45" w14:textId="77777777" w:rsidR="008556BE" w:rsidRDefault="008556BE" w:rsidP="000F2D08">
            <w:pPr>
              <w:rPr>
                <w:ins w:id="1940" w:author="Jan-Christopher Pien" w:date="2014-05-28T14:08:00Z"/>
                <w:lang w:val="en-GB"/>
              </w:rPr>
            </w:pPr>
            <w:ins w:id="1941" w:author="Jan-Christopher Pien" w:date="2014-05-28T14:08:00Z">
              <w:r>
                <w:rPr>
                  <w:lang w:val="en-GB"/>
                </w:rPr>
                <w:t>Startpoint of the story</w:t>
              </w:r>
            </w:ins>
          </w:p>
        </w:tc>
      </w:tr>
      <w:tr w:rsidR="008556BE" w:rsidRPr="009F51E0" w14:paraId="182440AB" w14:textId="77777777" w:rsidTr="008556BE">
        <w:trPr>
          <w:ins w:id="1942" w:author="Jan-Christopher Pien" w:date="2014-05-28T14:08:00Z"/>
        </w:trPr>
        <w:tc>
          <w:tcPr>
            <w:tcW w:w="1729" w:type="dxa"/>
            <w:tcPrChange w:id="1943" w:author="Jan-Christopher Pien" w:date="2014-05-28T14:08:00Z">
              <w:tcPr>
                <w:tcW w:w="1729" w:type="dxa"/>
              </w:tcPr>
            </w:tcPrChange>
          </w:tcPr>
          <w:p w14:paraId="66C2263D" w14:textId="77777777" w:rsidR="008556BE" w:rsidRPr="00333D9B" w:rsidRDefault="008556BE" w:rsidP="000F2D08">
            <w:pPr>
              <w:rPr>
                <w:ins w:id="1944" w:author="Jan-Christopher Pien" w:date="2014-05-28T14:08:00Z"/>
                <w:i/>
                <w:lang w:val="en-GB"/>
              </w:rPr>
            </w:pPr>
            <w:ins w:id="1945" w:author="Jan-Christopher Pien" w:date="2014-05-28T14:08:00Z">
              <w:r w:rsidRPr="00333D9B">
                <w:rPr>
                  <w:i/>
                  <w:lang w:val="en-GB"/>
                </w:rPr>
                <w:t>time_end</w:t>
              </w:r>
            </w:ins>
          </w:p>
        </w:tc>
        <w:tc>
          <w:tcPr>
            <w:tcW w:w="7338" w:type="dxa"/>
            <w:tcPrChange w:id="1946" w:author="Jan-Christopher Pien" w:date="2014-05-28T14:08:00Z">
              <w:tcPr>
                <w:tcW w:w="4305" w:type="dxa"/>
              </w:tcPr>
            </w:tcPrChange>
          </w:tcPr>
          <w:p w14:paraId="4141E613" w14:textId="77777777" w:rsidR="008556BE" w:rsidRPr="00333D9B" w:rsidRDefault="008556BE" w:rsidP="000F2D08">
            <w:pPr>
              <w:rPr>
                <w:ins w:id="1947" w:author="Jan-Christopher Pien" w:date="2014-05-28T14:08:00Z"/>
                <w:lang w:val="en-GB"/>
              </w:rPr>
            </w:pPr>
            <w:ins w:id="1948" w:author="Jan-Christopher Pien" w:date="2014-05-28T14:08:00Z">
              <w:r>
                <w:rPr>
                  <w:i/>
                  <w:lang w:val="en-GB"/>
                </w:rPr>
                <w:t xml:space="preserve">Optional: </w:t>
              </w:r>
              <w:r>
                <w:rPr>
                  <w:lang w:val="en-GB"/>
                </w:rPr>
                <w:t>Endpoint of the story</w:t>
              </w:r>
            </w:ins>
          </w:p>
        </w:tc>
      </w:tr>
      <w:tr w:rsidR="008556BE" w14:paraId="62C49F1B" w14:textId="77777777" w:rsidTr="008556BE">
        <w:trPr>
          <w:ins w:id="1949" w:author="Jan-Christopher Pien" w:date="2014-05-28T14:08:00Z"/>
        </w:trPr>
        <w:tc>
          <w:tcPr>
            <w:tcW w:w="1729" w:type="dxa"/>
            <w:tcPrChange w:id="1950" w:author="Jan-Christopher Pien" w:date="2014-05-28T14:08:00Z">
              <w:tcPr>
                <w:tcW w:w="1729" w:type="dxa"/>
              </w:tcPr>
            </w:tcPrChange>
          </w:tcPr>
          <w:p w14:paraId="41D1AAD3" w14:textId="77777777" w:rsidR="008556BE" w:rsidRDefault="008556BE" w:rsidP="000F2D08">
            <w:pPr>
              <w:rPr>
                <w:ins w:id="1951" w:author="Jan-Christopher Pien" w:date="2014-05-28T14:08:00Z"/>
                <w:lang w:val="en-GB"/>
              </w:rPr>
            </w:pPr>
            <w:ins w:id="1952" w:author="Jan-Christopher Pien" w:date="2014-05-28T14:08:00Z">
              <w:r>
                <w:rPr>
                  <w:lang w:val="en-GB"/>
                </w:rPr>
                <w:t>type</w:t>
              </w:r>
            </w:ins>
          </w:p>
        </w:tc>
        <w:tc>
          <w:tcPr>
            <w:tcW w:w="7338" w:type="dxa"/>
            <w:tcPrChange w:id="1953" w:author="Jan-Christopher Pien" w:date="2014-05-28T14:08:00Z">
              <w:tcPr>
                <w:tcW w:w="4305" w:type="dxa"/>
              </w:tcPr>
            </w:tcPrChange>
          </w:tcPr>
          <w:p w14:paraId="23933E2A" w14:textId="77777777" w:rsidR="008556BE" w:rsidRDefault="008556BE" w:rsidP="000F2D08">
            <w:pPr>
              <w:rPr>
                <w:ins w:id="1954" w:author="Jan-Christopher Pien" w:date="2014-05-28T14:08:00Z"/>
                <w:lang w:val="en-GB"/>
              </w:rPr>
            </w:pPr>
            <w:ins w:id="1955" w:author="Jan-Christopher Pien" w:date="2014-05-28T14:08:00Z">
              <w:r>
                <w:rPr>
                  <w:lang w:val="en-GB"/>
                </w:rPr>
                <w:t>Type of the story</w:t>
              </w:r>
            </w:ins>
          </w:p>
        </w:tc>
      </w:tr>
      <w:tr w:rsidR="008556BE" w14:paraId="0376921D" w14:textId="77777777" w:rsidTr="008556BE">
        <w:trPr>
          <w:ins w:id="1956" w:author="Jan-Christopher Pien" w:date="2014-05-28T14:08:00Z"/>
        </w:trPr>
        <w:tc>
          <w:tcPr>
            <w:tcW w:w="1729" w:type="dxa"/>
            <w:tcPrChange w:id="1957" w:author="Jan-Christopher Pien" w:date="2014-05-28T14:08:00Z">
              <w:tcPr>
                <w:tcW w:w="1729" w:type="dxa"/>
              </w:tcPr>
            </w:tcPrChange>
          </w:tcPr>
          <w:p w14:paraId="2C18C473" w14:textId="77777777" w:rsidR="008556BE" w:rsidRPr="002C38F2" w:rsidRDefault="008556BE" w:rsidP="000F2D08">
            <w:pPr>
              <w:rPr>
                <w:ins w:id="1958" w:author="Jan-Christopher Pien" w:date="2014-05-28T14:08:00Z"/>
                <w:i/>
                <w:lang w:val="en-GB"/>
              </w:rPr>
            </w:pPr>
            <w:ins w:id="1959" w:author="Jan-Christopher Pien" w:date="2014-05-28T14:08:00Z">
              <w:r w:rsidRPr="002C38F2">
                <w:rPr>
                  <w:i/>
                  <w:lang w:val="en-GB"/>
                </w:rPr>
                <w:t>image</w:t>
              </w:r>
            </w:ins>
          </w:p>
        </w:tc>
        <w:tc>
          <w:tcPr>
            <w:tcW w:w="7338" w:type="dxa"/>
            <w:tcPrChange w:id="1960" w:author="Jan-Christopher Pien" w:date="2014-05-28T14:08:00Z">
              <w:tcPr>
                <w:tcW w:w="4305" w:type="dxa"/>
              </w:tcPr>
            </w:tcPrChange>
          </w:tcPr>
          <w:p w14:paraId="4D3529FF" w14:textId="77777777" w:rsidR="008556BE" w:rsidRDefault="008556BE" w:rsidP="000F2D08">
            <w:pPr>
              <w:rPr>
                <w:ins w:id="1961" w:author="Jan-Christopher Pien" w:date="2014-05-28T14:08:00Z"/>
                <w:lang w:val="en-GB"/>
              </w:rPr>
            </w:pPr>
            <w:ins w:id="1962" w:author="Jan-Christopher Pien" w:date="2014-05-28T14:08:00Z">
              <w:r>
                <w:rPr>
                  <w:i/>
                  <w:lang w:val="en-GB"/>
                </w:rPr>
                <w:t xml:space="preserve">Optional: </w:t>
              </w:r>
              <w:r>
                <w:rPr>
                  <w:lang w:val="en-GB"/>
                </w:rPr>
                <w:t>First image of the story:</w:t>
              </w:r>
            </w:ins>
          </w:p>
          <w:tbl>
            <w:tblPr>
              <w:tblStyle w:val="Tabellenraster"/>
              <w:tblW w:w="0" w:type="auto"/>
              <w:tblLook w:val="04A0" w:firstRow="1" w:lastRow="0" w:firstColumn="1" w:lastColumn="0" w:noHBand="0" w:noVBand="1"/>
              <w:tblPrChange w:id="1963" w:author="Jan-Christopher Pien" w:date="2014-05-28T14:50:00Z">
                <w:tblPr>
                  <w:tblStyle w:val="Tabellenraster"/>
                  <w:tblW w:w="0" w:type="auto"/>
                  <w:tblLook w:val="04A0" w:firstRow="1" w:lastRow="0" w:firstColumn="1" w:lastColumn="0" w:noHBand="0" w:noVBand="1"/>
                </w:tblPr>
              </w:tblPrChange>
            </w:tblPr>
            <w:tblGrid>
              <w:gridCol w:w="596"/>
              <w:gridCol w:w="6488"/>
              <w:tblGridChange w:id="1964">
                <w:tblGrid>
                  <w:gridCol w:w="596"/>
                  <w:gridCol w:w="3483"/>
                </w:tblGrid>
              </w:tblGridChange>
            </w:tblGrid>
            <w:tr w:rsidR="008556BE" w:rsidRPr="009F51E0" w14:paraId="1F28E61F" w14:textId="77777777" w:rsidTr="0001566D">
              <w:trPr>
                <w:ins w:id="1965" w:author="Jan-Christopher Pien" w:date="2014-05-28T14:08:00Z"/>
              </w:trPr>
              <w:tc>
                <w:tcPr>
                  <w:tcW w:w="596" w:type="dxa"/>
                  <w:tcPrChange w:id="1966" w:author="Jan-Christopher Pien" w:date="2014-05-28T14:50:00Z">
                    <w:tcPr>
                      <w:tcW w:w="596" w:type="dxa"/>
                    </w:tcPr>
                  </w:tcPrChange>
                </w:tcPr>
                <w:p w14:paraId="0B98FAA6" w14:textId="77777777" w:rsidR="008556BE" w:rsidRDefault="008556BE" w:rsidP="000F2D08">
                  <w:pPr>
                    <w:rPr>
                      <w:ins w:id="1967" w:author="Jan-Christopher Pien" w:date="2014-05-28T14:08:00Z"/>
                      <w:lang w:val="en-GB"/>
                    </w:rPr>
                  </w:pPr>
                  <w:ins w:id="1968" w:author="Jan-Christopher Pien" w:date="2014-05-28T14:08:00Z">
                    <w:r>
                      <w:rPr>
                        <w:lang w:val="en-GB"/>
                      </w:rPr>
                      <w:t>alt</w:t>
                    </w:r>
                  </w:ins>
                </w:p>
              </w:tc>
              <w:tc>
                <w:tcPr>
                  <w:tcW w:w="6488" w:type="dxa"/>
                  <w:tcPrChange w:id="1969" w:author="Jan-Christopher Pien" w:date="2014-05-28T14:50:00Z">
                    <w:tcPr>
                      <w:tcW w:w="3483" w:type="dxa"/>
                    </w:tcPr>
                  </w:tcPrChange>
                </w:tcPr>
                <w:p w14:paraId="06D47213" w14:textId="77777777" w:rsidR="008556BE" w:rsidRDefault="008556BE" w:rsidP="000F2D08">
                  <w:pPr>
                    <w:rPr>
                      <w:ins w:id="1970" w:author="Jan-Christopher Pien" w:date="2014-05-28T14:08:00Z"/>
                      <w:lang w:val="en-GB"/>
                    </w:rPr>
                  </w:pPr>
                  <w:ins w:id="1971" w:author="Jan-Christopher Pien" w:date="2014-05-28T14:08:00Z">
                    <w:r>
                      <w:rPr>
                        <w:lang w:val="en-GB"/>
                      </w:rPr>
                      <w:t>Alternative text for the image</w:t>
                    </w:r>
                  </w:ins>
                </w:p>
              </w:tc>
            </w:tr>
            <w:tr w:rsidR="008556BE" w14:paraId="44B8D77F" w14:textId="77777777" w:rsidTr="0001566D">
              <w:trPr>
                <w:ins w:id="1972" w:author="Jan-Christopher Pien" w:date="2014-05-28T14:08:00Z"/>
              </w:trPr>
              <w:tc>
                <w:tcPr>
                  <w:tcW w:w="596" w:type="dxa"/>
                  <w:tcPrChange w:id="1973" w:author="Jan-Christopher Pien" w:date="2014-05-28T14:50:00Z">
                    <w:tcPr>
                      <w:tcW w:w="596" w:type="dxa"/>
                    </w:tcPr>
                  </w:tcPrChange>
                </w:tcPr>
                <w:p w14:paraId="7F10F4F8" w14:textId="77777777" w:rsidR="008556BE" w:rsidRDefault="008556BE" w:rsidP="000F2D08">
                  <w:pPr>
                    <w:rPr>
                      <w:ins w:id="1974" w:author="Jan-Christopher Pien" w:date="2014-05-28T14:08:00Z"/>
                      <w:lang w:val="en-GB"/>
                    </w:rPr>
                  </w:pPr>
                  <w:ins w:id="1975" w:author="Jan-Christopher Pien" w:date="2014-05-28T14:08:00Z">
                    <w:r>
                      <w:rPr>
                        <w:lang w:val="en-GB"/>
                      </w:rPr>
                      <w:t>src</w:t>
                    </w:r>
                  </w:ins>
                </w:p>
              </w:tc>
              <w:tc>
                <w:tcPr>
                  <w:tcW w:w="6488" w:type="dxa"/>
                  <w:tcPrChange w:id="1976" w:author="Jan-Christopher Pien" w:date="2014-05-28T14:50:00Z">
                    <w:tcPr>
                      <w:tcW w:w="3483" w:type="dxa"/>
                    </w:tcPr>
                  </w:tcPrChange>
                </w:tcPr>
                <w:p w14:paraId="4892D9C3" w14:textId="77777777" w:rsidR="008556BE" w:rsidRDefault="008556BE" w:rsidP="000F2D08">
                  <w:pPr>
                    <w:rPr>
                      <w:ins w:id="1977" w:author="Jan-Christopher Pien" w:date="2014-05-28T14:08:00Z"/>
                      <w:lang w:val="en-GB"/>
                    </w:rPr>
                  </w:pPr>
                  <w:ins w:id="1978" w:author="Jan-Christopher Pien" w:date="2014-05-28T14:08:00Z">
                    <w:r>
                      <w:rPr>
                        <w:lang w:val="en-GB"/>
                      </w:rPr>
                      <w:t>Source to the image</w:t>
                    </w:r>
                  </w:ins>
                </w:p>
              </w:tc>
            </w:tr>
          </w:tbl>
          <w:p w14:paraId="022FEBD2" w14:textId="77777777" w:rsidR="008556BE" w:rsidRPr="00333D9B" w:rsidRDefault="008556BE" w:rsidP="000F2D08">
            <w:pPr>
              <w:rPr>
                <w:ins w:id="1979" w:author="Jan-Christopher Pien" w:date="2014-05-28T14:08:00Z"/>
                <w:lang w:val="en-GB"/>
              </w:rPr>
            </w:pPr>
          </w:p>
        </w:tc>
      </w:tr>
    </w:tbl>
    <w:p w14:paraId="4A6C9BB6" w14:textId="7EEB3A32" w:rsidR="00F2076E" w:rsidRDefault="00F2076E">
      <w:pPr>
        <w:pStyle w:val="berschrift2"/>
        <w:rPr>
          <w:ins w:id="1980" w:author="Jan-Christopher Pien" w:date="2014-05-28T14:59:00Z"/>
          <w:lang w:val="en-GB"/>
        </w:rPr>
        <w:pPrChange w:id="1981" w:author="Jan-Christopher Pien" w:date="2014-05-28T14:59:00Z">
          <w:pPr/>
        </w:pPrChange>
      </w:pPr>
      <w:ins w:id="1982" w:author="Jan-Christopher Pien" w:date="2014-05-28T14:59:00Z">
        <w:r>
          <w:rPr>
            <w:lang w:val="en-GB"/>
          </w:rPr>
          <w:t>DELETE</w:t>
        </w:r>
      </w:ins>
    </w:p>
    <w:p w14:paraId="13EB4AA7" w14:textId="449BA729" w:rsidR="00F2076E" w:rsidRDefault="00F2076E">
      <w:pPr>
        <w:pStyle w:val="Rot"/>
        <w:rPr>
          <w:ins w:id="1983" w:author="Jan-Christopher Pien" w:date="2014-05-28T14:59:00Z"/>
        </w:rPr>
        <w:pPrChange w:id="1984" w:author="Jan-Christopher Pien" w:date="2014-05-28T15:00:00Z">
          <w:pPr/>
        </w:pPrChange>
      </w:pPr>
      <w:ins w:id="1985" w:author="Jan-Christopher Pien" w:date="2014-05-28T15:00:00Z">
        <w:r>
          <w:t>Authorization Required</w:t>
        </w:r>
      </w:ins>
    </w:p>
    <w:p w14:paraId="309929F4" w14:textId="21249816" w:rsidR="00F2076E" w:rsidRDefault="00F2076E">
      <w:pPr>
        <w:rPr>
          <w:ins w:id="1986" w:author="Jan-Christopher Pien" w:date="2014-05-28T15:00:00Z"/>
          <w:lang w:val="en-GB"/>
        </w:rPr>
      </w:pPr>
      <w:ins w:id="1987" w:author="Jan-Christopher Pien" w:date="2014-05-28T14:59:00Z">
        <w:r>
          <w:rPr>
            <w:lang w:val="en-GB"/>
          </w:rPr>
          <w:t>This will delete the respective story.</w:t>
        </w:r>
      </w:ins>
    </w:p>
    <w:p w14:paraId="1606AE91" w14:textId="77777777" w:rsidR="00F2076E" w:rsidRDefault="00F2076E" w:rsidP="00F2076E">
      <w:pPr>
        <w:pStyle w:val="berschrift3"/>
        <w:rPr>
          <w:ins w:id="1988" w:author="Jan-Christopher Pien" w:date="2014-05-28T15:00:00Z"/>
          <w:lang w:val="en-GB"/>
        </w:rPr>
      </w:pPr>
      <w:ins w:id="1989" w:author="Jan-Christopher Pien" w:date="2014-05-28T15:00:00Z">
        <w:r>
          <w:rPr>
            <w:lang w:val="en-GB"/>
          </w:rPr>
          <w:t>URL-Parameters</w:t>
        </w:r>
      </w:ins>
    </w:p>
    <w:tbl>
      <w:tblPr>
        <w:tblStyle w:val="Tabellenraster"/>
        <w:tblW w:w="0" w:type="auto"/>
        <w:tblLook w:val="04A0" w:firstRow="1" w:lastRow="0" w:firstColumn="1" w:lastColumn="0" w:noHBand="0" w:noVBand="1"/>
      </w:tblPr>
      <w:tblGrid>
        <w:gridCol w:w="1413"/>
        <w:gridCol w:w="7649"/>
      </w:tblGrid>
      <w:tr w:rsidR="00F2076E" w:rsidRPr="009F51E0" w14:paraId="385CF4A1" w14:textId="77777777" w:rsidTr="003A0881">
        <w:trPr>
          <w:ins w:id="1990" w:author="Jan-Christopher Pien" w:date="2014-05-28T15:00:00Z"/>
        </w:trPr>
        <w:tc>
          <w:tcPr>
            <w:tcW w:w="1413" w:type="dxa"/>
          </w:tcPr>
          <w:p w14:paraId="1963B324" w14:textId="77777777" w:rsidR="00F2076E" w:rsidRPr="00376806" w:rsidRDefault="00F2076E" w:rsidP="003A0881">
            <w:pPr>
              <w:rPr>
                <w:ins w:id="1991" w:author="Jan-Christopher Pien" w:date="2014-05-28T15:00:00Z"/>
                <w:b/>
                <w:lang w:val="en-GB"/>
              </w:rPr>
            </w:pPr>
            <w:ins w:id="1992" w:author="Jan-Christopher Pien" w:date="2014-05-28T15:00:00Z">
              <w:r>
                <w:rPr>
                  <w:b/>
                  <w:lang w:val="en-GB"/>
                </w:rPr>
                <w:t>id</w:t>
              </w:r>
            </w:ins>
          </w:p>
        </w:tc>
        <w:tc>
          <w:tcPr>
            <w:tcW w:w="7649" w:type="dxa"/>
          </w:tcPr>
          <w:p w14:paraId="20DC23FA" w14:textId="499E3EBC" w:rsidR="00F2076E" w:rsidRDefault="00F2076E">
            <w:pPr>
              <w:rPr>
                <w:ins w:id="1993" w:author="Jan-Christopher Pien" w:date="2014-05-28T15:00:00Z"/>
                <w:lang w:val="en-GB"/>
              </w:rPr>
            </w:pPr>
            <w:ins w:id="1994" w:author="Jan-Christopher Pien" w:date="2014-05-28T15:00:00Z">
              <w:r>
                <w:rPr>
                  <w:lang w:val="en-GB"/>
                </w:rPr>
                <w:t xml:space="preserve">ID of the story to be </w:t>
              </w:r>
            </w:ins>
            <w:ins w:id="1995" w:author="Jan-Christopher Pien" w:date="2014-05-28T15:01:00Z">
              <w:r w:rsidR="007641AF">
                <w:rPr>
                  <w:lang w:val="en-GB"/>
                </w:rPr>
                <w:t>deleted</w:t>
              </w:r>
            </w:ins>
          </w:p>
        </w:tc>
      </w:tr>
    </w:tbl>
    <w:p w14:paraId="2268961B" w14:textId="5FC14556" w:rsidR="00F2076E" w:rsidRDefault="00F2076E">
      <w:pPr>
        <w:pStyle w:val="berschrift3"/>
        <w:rPr>
          <w:ins w:id="1996" w:author="Jan-Christopher Pien" w:date="2014-05-28T15:00:00Z"/>
          <w:lang w:val="en-US"/>
        </w:rPr>
        <w:pPrChange w:id="1997" w:author="Jan-Christopher Pien" w:date="2014-05-28T15:00:00Z">
          <w:pPr/>
        </w:pPrChange>
      </w:pPr>
      <w:ins w:id="1998" w:author="Jan-Christopher Pien" w:date="2014-05-28T15:00:00Z">
        <w:r>
          <w:rPr>
            <w:lang w:val="en-US"/>
          </w:rPr>
          <w:t>Return data</w:t>
        </w:r>
      </w:ins>
    </w:p>
    <w:p w14:paraId="2066DEF3" w14:textId="77777777" w:rsidR="00F2076E" w:rsidRDefault="00F2076E" w:rsidP="00F2076E">
      <w:pPr>
        <w:rPr>
          <w:ins w:id="1999" w:author="Jan-Christopher Pien" w:date="2014-05-28T15:00:00Z"/>
          <w:lang w:val="en-US"/>
        </w:rPr>
      </w:pPr>
      <w:ins w:id="2000" w:author="Jan-Christopher Pien" w:date="2014-05-28T15:00:00Z">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ins>
    </w:p>
    <w:p w14:paraId="756F27EB" w14:textId="77777777" w:rsidR="002564B1" w:rsidRPr="00115B9E" w:rsidRDefault="002564B1">
      <w:pPr>
        <w:pStyle w:val="berschrift1"/>
        <w:rPr>
          <w:ins w:id="2001" w:author="Jan-Christopher Pien" w:date="2014-05-27T15:30:00Z"/>
          <w:lang w:val="en-GB"/>
          <w:rPrChange w:id="2002" w:author="Jan-Christopher Pien" w:date="2014-05-27T15:34:00Z">
            <w:rPr>
              <w:ins w:id="2003" w:author="Jan-Christopher Pien" w:date="2014-05-27T15:30:00Z"/>
              <w:b/>
              <w:lang w:val="en-GB"/>
            </w:rPr>
          </w:rPrChange>
        </w:rPr>
        <w:pPrChange w:id="2004" w:author="Jan-Christopher Pien" w:date="2014-05-27T15:30:00Z">
          <w:pPr/>
        </w:pPrChange>
      </w:pPr>
      <w:ins w:id="2005" w:author="Jan-Christopher Pien" w:date="2014-05-27T15:30:00Z">
        <w:r>
          <w:rPr>
            <w:lang w:val="en-GB"/>
          </w:rPr>
          <w:t>stories/</w:t>
        </w:r>
        <w:r w:rsidRPr="002564B1">
          <w:rPr>
            <w:lang w:val="en-GB"/>
            <w:rPrChange w:id="2006" w:author="Jan-Christopher Pien" w:date="2014-05-27T15:31:00Z">
              <w:rPr>
                <w:b/>
                <w:lang w:val="en-GB"/>
              </w:rPr>
            </w:rPrChange>
          </w:rPr>
          <w:t>title</w:t>
        </w:r>
        <w:r>
          <w:rPr>
            <w:lang w:val="en-GB"/>
          </w:rPr>
          <w:t>/</w:t>
        </w:r>
        <w:r>
          <w:rPr>
            <w:b/>
            <w:lang w:val="en-GB"/>
          </w:rPr>
          <w:t>query</w:t>
        </w:r>
      </w:ins>
      <w:ins w:id="2007" w:author="Jan-Christopher Pien" w:date="2014-05-27T15:34:00Z">
        <w:r w:rsidR="00115B9E">
          <w:rPr>
            <w:lang w:val="en-GB"/>
          </w:rPr>
          <w:t>/title</w:t>
        </w:r>
      </w:ins>
      <w:ins w:id="2008" w:author="Jan-Christopher Pien" w:date="2014-05-28T11:02:00Z">
        <w:r w:rsidR="007A451C">
          <w:rPr>
            <w:lang w:val="en-GB"/>
          </w:rPr>
          <w:t>/</w:t>
        </w:r>
      </w:ins>
    </w:p>
    <w:p w14:paraId="445B632C" w14:textId="77777777" w:rsidR="002564B1" w:rsidRDefault="002564B1">
      <w:pPr>
        <w:pStyle w:val="berschrift2"/>
        <w:rPr>
          <w:ins w:id="2009" w:author="Jan-Christopher Pien" w:date="2014-05-27T15:30:00Z"/>
          <w:lang w:val="en-GB"/>
        </w:rPr>
        <w:pPrChange w:id="2010" w:author="Jan-Christopher Pien" w:date="2014-05-27T15:30:00Z">
          <w:pPr/>
        </w:pPrChange>
      </w:pPr>
      <w:ins w:id="2011" w:author="Jan-Christopher Pien" w:date="2014-05-27T15:30:00Z">
        <w:r>
          <w:rPr>
            <w:lang w:val="en-GB"/>
          </w:rPr>
          <w:t>GET</w:t>
        </w:r>
      </w:ins>
    </w:p>
    <w:p w14:paraId="00F8721E" w14:textId="77777777" w:rsidR="002564B1" w:rsidRPr="002564B1" w:rsidRDefault="002564B1">
      <w:pPr>
        <w:rPr>
          <w:ins w:id="2012" w:author="Jan-Christopher Pien" w:date="2014-05-27T15:30:00Z"/>
          <w:lang w:val="en-GB"/>
        </w:rPr>
      </w:pPr>
      <w:ins w:id="2013" w:author="Jan-Christopher Pien" w:date="2014-05-27T15:30:00Z">
        <w:r>
          <w:rPr>
            <w:lang w:val="en-GB"/>
          </w:rPr>
          <w:t xml:space="preserve">This retrieves a list of stories where the title </w:t>
        </w:r>
      </w:ins>
      <w:ins w:id="2014" w:author="Jan-Christopher Pien" w:date="2014-05-27T15:32:00Z">
        <w:r>
          <w:rPr>
            <w:lang w:val="en-GB"/>
          </w:rPr>
          <w:t>contains the query string</w:t>
        </w:r>
      </w:ins>
      <w:ins w:id="2015" w:author="Jan-Christopher Pien" w:date="2014-05-27T15:30:00Z">
        <w:r>
          <w:rPr>
            <w:lang w:val="en-GB"/>
          </w:rPr>
          <w:t xml:space="preserve">. </w:t>
        </w:r>
      </w:ins>
      <w:ins w:id="2016" w:author="Jan-Christopher Pien" w:date="2014-05-27T15:31:00Z">
        <w:r>
          <w:rPr>
            <w:lang w:val="en-GB"/>
          </w:rPr>
          <w:t>This can be used for auto-completion or similar.</w:t>
        </w:r>
      </w:ins>
    </w:p>
    <w:p w14:paraId="563EA849" w14:textId="0D165349" w:rsidR="002564B1" w:rsidRDefault="00BA34FC" w:rsidP="002564B1">
      <w:pPr>
        <w:pStyle w:val="berschrift3"/>
        <w:rPr>
          <w:ins w:id="2017" w:author="Jan-Christopher Pien" w:date="2014-05-27T15:30:00Z"/>
          <w:lang w:val="en-GB"/>
        </w:rPr>
      </w:pPr>
      <w:ins w:id="2018" w:author="Jan-Christopher Pien" w:date="2014-05-28T12:23:00Z">
        <w:r>
          <w:rPr>
            <w:lang w:val="en-US"/>
          </w:rPr>
          <w:t>URL-</w:t>
        </w:r>
      </w:ins>
      <w:ins w:id="2019" w:author="Jan-Christopher Pien" w:date="2014-05-27T15:30:00Z">
        <w:r w:rsidR="002564B1">
          <w:rPr>
            <w:lang w:val="en-GB"/>
          </w:rPr>
          <w:t>Parameters</w:t>
        </w:r>
      </w:ins>
    </w:p>
    <w:tbl>
      <w:tblPr>
        <w:tblStyle w:val="Tabellenraster"/>
        <w:tblW w:w="0" w:type="auto"/>
        <w:tblLook w:val="04A0" w:firstRow="1" w:lastRow="0" w:firstColumn="1" w:lastColumn="0" w:noHBand="0" w:noVBand="1"/>
      </w:tblPr>
      <w:tblGrid>
        <w:gridCol w:w="1413"/>
        <w:gridCol w:w="7649"/>
      </w:tblGrid>
      <w:tr w:rsidR="002564B1" w:rsidRPr="009F51E0" w14:paraId="60CEE5ED" w14:textId="77777777" w:rsidTr="008F496A">
        <w:trPr>
          <w:ins w:id="2020" w:author="Jan-Christopher Pien" w:date="2014-05-27T15:30:00Z"/>
        </w:trPr>
        <w:tc>
          <w:tcPr>
            <w:tcW w:w="1413" w:type="dxa"/>
          </w:tcPr>
          <w:p w14:paraId="3CCAEBFC" w14:textId="77777777" w:rsidR="002564B1" w:rsidRPr="00376806" w:rsidRDefault="002564B1" w:rsidP="008F496A">
            <w:pPr>
              <w:rPr>
                <w:ins w:id="2021" w:author="Jan-Christopher Pien" w:date="2014-05-27T15:30:00Z"/>
                <w:b/>
                <w:lang w:val="en-GB"/>
              </w:rPr>
            </w:pPr>
            <w:ins w:id="2022" w:author="Jan-Christopher Pien" w:date="2014-05-27T15:31:00Z">
              <w:r>
                <w:rPr>
                  <w:b/>
                  <w:lang w:val="en-GB"/>
                </w:rPr>
                <w:t>query</w:t>
              </w:r>
            </w:ins>
          </w:p>
        </w:tc>
        <w:tc>
          <w:tcPr>
            <w:tcW w:w="7649" w:type="dxa"/>
          </w:tcPr>
          <w:p w14:paraId="4FCC0454" w14:textId="77777777" w:rsidR="002564B1" w:rsidRDefault="002564B1">
            <w:pPr>
              <w:rPr>
                <w:ins w:id="2023" w:author="Jan-Christopher Pien" w:date="2014-05-27T15:30:00Z"/>
                <w:lang w:val="en-GB"/>
              </w:rPr>
            </w:pPr>
            <w:ins w:id="2024" w:author="Jan-Christopher Pien" w:date="2014-05-27T15:31:00Z">
              <w:r>
                <w:rPr>
                  <w:lang w:val="en-GB"/>
                </w:rPr>
                <w:t xml:space="preserve">Query string which should the story title should contain. </w:t>
              </w:r>
            </w:ins>
          </w:p>
        </w:tc>
      </w:tr>
    </w:tbl>
    <w:p w14:paraId="7C57A603" w14:textId="77777777" w:rsidR="002564B1" w:rsidRDefault="002564B1" w:rsidP="002564B1">
      <w:pPr>
        <w:pStyle w:val="berschrift3"/>
        <w:rPr>
          <w:ins w:id="2025" w:author="Jan-Christopher Pien" w:date="2014-05-27T15:30:00Z"/>
          <w:lang w:val="en-GB"/>
        </w:rPr>
      </w:pPr>
      <w:ins w:id="2026" w:author="Jan-Christopher Pien" w:date="2014-05-27T15:30:00Z">
        <w:r>
          <w:rPr>
            <w:lang w:val="en-GB"/>
          </w:rPr>
          <w:t>Return data</w:t>
        </w:r>
      </w:ins>
    </w:p>
    <w:tbl>
      <w:tblPr>
        <w:tblStyle w:val="Tabellenraster"/>
        <w:tblW w:w="0" w:type="auto"/>
        <w:tblLook w:val="04A0" w:firstRow="1" w:lastRow="0" w:firstColumn="1" w:lastColumn="0" w:noHBand="0" w:noVBand="1"/>
      </w:tblPr>
      <w:tblGrid>
        <w:gridCol w:w="1129"/>
        <w:gridCol w:w="7933"/>
      </w:tblGrid>
      <w:tr w:rsidR="002564B1" w14:paraId="5B7A2543" w14:textId="77777777" w:rsidTr="008F496A">
        <w:trPr>
          <w:ins w:id="2027" w:author="Jan-Christopher Pien" w:date="2014-05-27T15:30:00Z"/>
        </w:trPr>
        <w:tc>
          <w:tcPr>
            <w:tcW w:w="1129" w:type="dxa"/>
          </w:tcPr>
          <w:p w14:paraId="4988B707" w14:textId="77777777" w:rsidR="002564B1" w:rsidRDefault="002564B1" w:rsidP="008F496A">
            <w:pPr>
              <w:rPr>
                <w:ins w:id="2028" w:author="Jan-Christopher Pien" w:date="2014-05-27T15:30:00Z"/>
                <w:lang w:val="en-GB"/>
              </w:rPr>
            </w:pPr>
            <w:ins w:id="2029" w:author="Jan-Christopher Pien" w:date="2014-05-27T15:30:00Z">
              <w:r>
                <w:rPr>
                  <w:lang w:val="en-GB"/>
                </w:rPr>
                <w:t>stories</w:t>
              </w:r>
            </w:ins>
          </w:p>
        </w:tc>
        <w:tc>
          <w:tcPr>
            <w:tcW w:w="7933" w:type="dxa"/>
          </w:tcPr>
          <w:p w14:paraId="1CE25DCA" w14:textId="77777777" w:rsidR="002564B1" w:rsidRDefault="002564B1" w:rsidP="008F496A">
            <w:pPr>
              <w:rPr>
                <w:ins w:id="2030" w:author="Jan-Christopher Pien" w:date="2014-05-27T15:30:00Z"/>
                <w:lang w:val="en-GB"/>
              </w:rPr>
            </w:pPr>
            <w:ins w:id="2031" w:author="Jan-Christopher Pien" w:date="2014-05-27T15:30:00Z">
              <w:r>
                <w:rPr>
                  <w:lang w:val="en-GB"/>
                </w:rPr>
                <w:t>List of stories:</w:t>
              </w:r>
            </w:ins>
          </w:p>
          <w:tbl>
            <w:tblPr>
              <w:tblStyle w:val="Tabellenraster"/>
              <w:tblW w:w="0" w:type="auto"/>
              <w:tblLook w:val="04A0" w:firstRow="1" w:lastRow="0" w:firstColumn="1" w:lastColumn="0" w:noHBand="0" w:noVBand="1"/>
            </w:tblPr>
            <w:tblGrid>
              <w:gridCol w:w="1729"/>
              <w:gridCol w:w="4305"/>
            </w:tblGrid>
            <w:tr w:rsidR="002564B1" w:rsidRPr="002564B1" w14:paraId="0024A8C9" w14:textId="77777777" w:rsidTr="008F496A">
              <w:trPr>
                <w:ins w:id="2032" w:author="Jan-Christopher Pien" w:date="2014-05-27T15:30:00Z"/>
              </w:trPr>
              <w:tc>
                <w:tcPr>
                  <w:tcW w:w="1729" w:type="dxa"/>
                </w:tcPr>
                <w:p w14:paraId="3334C47B" w14:textId="77777777" w:rsidR="002564B1" w:rsidRDefault="002564B1" w:rsidP="008F496A">
                  <w:pPr>
                    <w:rPr>
                      <w:ins w:id="2033" w:author="Jan-Christopher Pien" w:date="2014-05-27T15:30:00Z"/>
                      <w:lang w:val="en-GB"/>
                    </w:rPr>
                  </w:pPr>
                  <w:ins w:id="2034" w:author="Jan-Christopher Pien" w:date="2014-05-27T15:30:00Z">
                    <w:r>
                      <w:rPr>
                        <w:lang w:val="en-GB"/>
                      </w:rPr>
                      <w:lastRenderedPageBreak/>
                      <w:t>id</w:t>
                    </w:r>
                  </w:ins>
                </w:p>
              </w:tc>
              <w:tc>
                <w:tcPr>
                  <w:tcW w:w="4305" w:type="dxa"/>
                </w:tcPr>
                <w:p w14:paraId="0A628212" w14:textId="77777777" w:rsidR="002564B1" w:rsidRDefault="002564B1" w:rsidP="008F496A">
                  <w:pPr>
                    <w:rPr>
                      <w:ins w:id="2035" w:author="Jan-Christopher Pien" w:date="2014-05-27T15:30:00Z"/>
                      <w:lang w:val="en-GB"/>
                    </w:rPr>
                  </w:pPr>
                  <w:ins w:id="2036" w:author="Jan-Christopher Pien" w:date="2014-05-27T15:30:00Z">
                    <w:r>
                      <w:rPr>
                        <w:lang w:val="en-GB"/>
                      </w:rPr>
                      <w:t>ID of story</w:t>
                    </w:r>
                  </w:ins>
                </w:p>
              </w:tc>
            </w:tr>
            <w:tr w:rsidR="002564B1" w:rsidRPr="002564B1" w14:paraId="091431C6" w14:textId="77777777" w:rsidTr="008F496A">
              <w:trPr>
                <w:ins w:id="2037" w:author="Jan-Christopher Pien" w:date="2014-05-27T15:30:00Z"/>
              </w:trPr>
              <w:tc>
                <w:tcPr>
                  <w:tcW w:w="1729" w:type="dxa"/>
                </w:tcPr>
                <w:p w14:paraId="196BDBFF" w14:textId="77777777" w:rsidR="002564B1" w:rsidRDefault="002564B1" w:rsidP="008F496A">
                  <w:pPr>
                    <w:rPr>
                      <w:ins w:id="2038" w:author="Jan-Christopher Pien" w:date="2014-05-27T15:30:00Z"/>
                      <w:lang w:val="en-GB"/>
                    </w:rPr>
                  </w:pPr>
                  <w:ins w:id="2039" w:author="Jan-Christopher Pien" w:date="2014-05-27T15:30:00Z">
                    <w:r>
                      <w:rPr>
                        <w:lang w:val="en-GB"/>
                      </w:rPr>
                      <w:t>title</w:t>
                    </w:r>
                  </w:ins>
                </w:p>
              </w:tc>
              <w:tc>
                <w:tcPr>
                  <w:tcW w:w="4305" w:type="dxa"/>
                </w:tcPr>
                <w:p w14:paraId="59E38939" w14:textId="77777777" w:rsidR="002564B1" w:rsidRDefault="002564B1" w:rsidP="008F496A">
                  <w:pPr>
                    <w:rPr>
                      <w:ins w:id="2040" w:author="Jan-Christopher Pien" w:date="2014-05-27T15:30:00Z"/>
                      <w:lang w:val="en-GB"/>
                    </w:rPr>
                  </w:pPr>
                  <w:ins w:id="2041" w:author="Jan-Christopher Pien" w:date="2014-05-27T15:30:00Z">
                    <w:r>
                      <w:rPr>
                        <w:lang w:val="en-GB"/>
                      </w:rPr>
                      <w:t>Title of the story</w:t>
                    </w:r>
                  </w:ins>
                </w:p>
              </w:tc>
            </w:tr>
          </w:tbl>
          <w:p w14:paraId="66C62B5B" w14:textId="77777777" w:rsidR="002564B1" w:rsidRDefault="002564B1" w:rsidP="008F496A">
            <w:pPr>
              <w:rPr>
                <w:ins w:id="2042" w:author="Jan-Christopher Pien" w:date="2014-05-27T15:30:00Z"/>
                <w:lang w:val="en-GB"/>
              </w:rPr>
            </w:pPr>
          </w:p>
        </w:tc>
      </w:tr>
    </w:tbl>
    <w:p w14:paraId="77F4680F" w14:textId="77777777" w:rsidR="002564B1" w:rsidRPr="00115B9E" w:rsidRDefault="002564B1" w:rsidP="002564B1">
      <w:pPr>
        <w:pStyle w:val="berschrift1"/>
        <w:rPr>
          <w:ins w:id="2043" w:author="Jan-Christopher Pien" w:date="2014-05-27T15:33:00Z"/>
          <w:lang w:val="en-GB"/>
          <w:rPrChange w:id="2044" w:author="Jan-Christopher Pien" w:date="2014-05-27T15:34:00Z">
            <w:rPr>
              <w:ins w:id="2045" w:author="Jan-Christopher Pien" w:date="2014-05-27T15:33:00Z"/>
              <w:b/>
              <w:lang w:val="en-GB"/>
            </w:rPr>
          </w:rPrChange>
        </w:rPr>
      </w:pPr>
      <w:ins w:id="2046" w:author="Jan-Christopher Pien" w:date="2014-05-27T15:33:00Z">
        <w:r>
          <w:rPr>
            <w:lang w:val="en-GB"/>
          </w:rPr>
          <w:lastRenderedPageBreak/>
          <w:t>stories/text/</w:t>
        </w:r>
        <w:r>
          <w:rPr>
            <w:b/>
            <w:lang w:val="en-GB"/>
          </w:rPr>
          <w:t>query</w:t>
        </w:r>
      </w:ins>
      <w:ins w:id="2047" w:author="Jan-Christopher Pien" w:date="2014-05-27T15:34:00Z">
        <w:r w:rsidR="00115B9E">
          <w:rPr>
            <w:lang w:val="en-GB"/>
          </w:rPr>
          <w:t>/title</w:t>
        </w:r>
      </w:ins>
      <w:ins w:id="2048" w:author="Jan-Christopher Pien" w:date="2014-05-28T11:02:00Z">
        <w:r w:rsidR="007A451C">
          <w:rPr>
            <w:lang w:val="en-GB"/>
          </w:rPr>
          <w:t>/</w:t>
        </w:r>
      </w:ins>
    </w:p>
    <w:p w14:paraId="7648F6CA" w14:textId="77777777" w:rsidR="002564B1" w:rsidRDefault="002564B1" w:rsidP="002564B1">
      <w:pPr>
        <w:pStyle w:val="berschrift2"/>
        <w:rPr>
          <w:ins w:id="2049" w:author="Jan-Christopher Pien" w:date="2014-05-27T15:33:00Z"/>
          <w:lang w:val="en-GB"/>
        </w:rPr>
      </w:pPr>
      <w:ins w:id="2050" w:author="Jan-Christopher Pien" w:date="2014-05-27T15:33:00Z">
        <w:r>
          <w:rPr>
            <w:lang w:val="en-GB"/>
          </w:rPr>
          <w:t>GET</w:t>
        </w:r>
      </w:ins>
    </w:p>
    <w:p w14:paraId="6830A096" w14:textId="17C1AA6D" w:rsidR="002564B1" w:rsidRPr="0079007D" w:rsidRDefault="002564B1" w:rsidP="002564B1">
      <w:pPr>
        <w:rPr>
          <w:ins w:id="2051" w:author="Jan-Christopher Pien" w:date="2014-05-27T15:33:00Z"/>
          <w:lang w:val="en-GB"/>
        </w:rPr>
      </w:pPr>
      <w:ins w:id="2052" w:author="Jan-Christopher Pien" w:date="2014-05-27T15:33:00Z">
        <w:r>
          <w:rPr>
            <w:lang w:val="en-GB"/>
          </w:rPr>
          <w:t xml:space="preserve">This retrieves a list of stories where the text or the title contains the query string. This can be used for </w:t>
        </w:r>
      </w:ins>
      <w:ins w:id="2053" w:author="Jan-Christopher Pien" w:date="2014-06-02T15:37:00Z">
        <w:r w:rsidR="00F62F3F">
          <w:rPr>
            <w:lang w:val="en-GB"/>
          </w:rPr>
          <w:t>auto-completion</w:t>
        </w:r>
      </w:ins>
      <w:ins w:id="2054" w:author="Jan-Christopher Pien" w:date="2014-05-27T15:33:00Z">
        <w:r>
          <w:rPr>
            <w:lang w:val="en-GB"/>
          </w:rPr>
          <w:t>.</w:t>
        </w:r>
      </w:ins>
    </w:p>
    <w:p w14:paraId="2C8D886A" w14:textId="77A19677" w:rsidR="002564B1" w:rsidRDefault="00BA34FC" w:rsidP="002564B1">
      <w:pPr>
        <w:pStyle w:val="berschrift3"/>
        <w:rPr>
          <w:ins w:id="2055" w:author="Jan-Christopher Pien" w:date="2014-05-27T15:33:00Z"/>
          <w:lang w:val="en-GB"/>
        </w:rPr>
      </w:pPr>
      <w:ins w:id="2056" w:author="Jan-Christopher Pien" w:date="2014-05-28T12:23:00Z">
        <w:r>
          <w:rPr>
            <w:lang w:val="en-US"/>
          </w:rPr>
          <w:t>URL-</w:t>
        </w:r>
      </w:ins>
      <w:ins w:id="2057" w:author="Jan-Christopher Pien" w:date="2014-05-27T15:33:00Z">
        <w:r w:rsidR="002564B1">
          <w:rPr>
            <w:lang w:val="en-GB"/>
          </w:rPr>
          <w:t>Parameters</w:t>
        </w:r>
      </w:ins>
    </w:p>
    <w:tbl>
      <w:tblPr>
        <w:tblStyle w:val="Tabellenraster"/>
        <w:tblW w:w="0" w:type="auto"/>
        <w:tblLook w:val="04A0" w:firstRow="1" w:lastRow="0" w:firstColumn="1" w:lastColumn="0" w:noHBand="0" w:noVBand="1"/>
      </w:tblPr>
      <w:tblGrid>
        <w:gridCol w:w="1413"/>
        <w:gridCol w:w="7649"/>
      </w:tblGrid>
      <w:tr w:rsidR="002564B1" w:rsidRPr="009F51E0" w14:paraId="09C5DF9B" w14:textId="77777777" w:rsidTr="008F496A">
        <w:trPr>
          <w:ins w:id="2058" w:author="Jan-Christopher Pien" w:date="2014-05-27T15:33:00Z"/>
        </w:trPr>
        <w:tc>
          <w:tcPr>
            <w:tcW w:w="1413" w:type="dxa"/>
          </w:tcPr>
          <w:p w14:paraId="4CB70FE4" w14:textId="77777777" w:rsidR="002564B1" w:rsidRPr="00376806" w:rsidRDefault="002564B1" w:rsidP="008F496A">
            <w:pPr>
              <w:rPr>
                <w:ins w:id="2059" w:author="Jan-Christopher Pien" w:date="2014-05-27T15:33:00Z"/>
                <w:b/>
                <w:lang w:val="en-GB"/>
              </w:rPr>
            </w:pPr>
            <w:ins w:id="2060" w:author="Jan-Christopher Pien" w:date="2014-05-27T15:33:00Z">
              <w:r>
                <w:rPr>
                  <w:b/>
                  <w:lang w:val="en-GB"/>
                </w:rPr>
                <w:t>query</w:t>
              </w:r>
            </w:ins>
          </w:p>
        </w:tc>
        <w:tc>
          <w:tcPr>
            <w:tcW w:w="7649" w:type="dxa"/>
          </w:tcPr>
          <w:p w14:paraId="25E97F50" w14:textId="77777777" w:rsidR="002564B1" w:rsidRDefault="002564B1">
            <w:pPr>
              <w:rPr>
                <w:ins w:id="2061" w:author="Jan-Christopher Pien" w:date="2014-05-27T15:33:00Z"/>
                <w:lang w:val="en-GB"/>
              </w:rPr>
            </w:pPr>
            <w:ins w:id="2062" w:author="Jan-Christopher Pien" w:date="2014-05-27T15:33:00Z">
              <w:r>
                <w:rPr>
                  <w:lang w:val="en-GB"/>
                </w:rPr>
                <w:t xml:space="preserve">Query string which should the story text or title should contain. </w:t>
              </w:r>
            </w:ins>
          </w:p>
        </w:tc>
      </w:tr>
    </w:tbl>
    <w:p w14:paraId="071FF1FD" w14:textId="77777777" w:rsidR="002564B1" w:rsidRDefault="002564B1" w:rsidP="002564B1">
      <w:pPr>
        <w:pStyle w:val="berschrift3"/>
        <w:rPr>
          <w:ins w:id="2063" w:author="Jan-Christopher Pien" w:date="2014-05-27T15:33:00Z"/>
          <w:lang w:val="en-GB"/>
        </w:rPr>
      </w:pPr>
      <w:ins w:id="2064" w:author="Jan-Christopher Pien" w:date="2014-05-27T15:33:00Z">
        <w:r>
          <w:rPr>
            <w:lang w:val="en-GB"/>
          </w:rPr>
          <w:t>Return data</w:t>
        </w:r>
      </w:ins>
    </w:p>
    <w:tbl>
      <w:tblPr>
        <w:tblStyle w:val="Tabellenraster"/>
        <w:tblW w:w="0" w:type="auto"/>
        <w:tblLook w:val="04A0" w:firstRow="1" w:lastRow="0" w:firstColumn="1" w:lastColumn="0" w:noHBand="0" w:noVBand="1"/>
      </w:tblPr>
      <w:tblGrid>
        <w:gridCol w:w="1129"/>
        <w:gridCol w:w="7933"/>
      </w:tblGrid>
      <w:tr w:rsidR="002564B1" w14:paraId="79FDD573" w14:textId="77777777" w:rsidTr="008F496A">
        <w:trPr>
          <w:ins w:id="2065" w:author="Jan-Christopher Pien" w:date="2014-05-27T15:33:00Z"/>
        </w:trPr>
        <w:tc>
          <w:tcPr>
            <w:tcW w:w="1129" w:type="dxa"/>
          </w:tcPr>
          <w:p w14:paraId="6F931E9F" w14:textId="77777777" w:rsidR="002564B1" w:rsidRDefault="002564B1" w:rsidP="008F496A">
            <w:pPr>
              <w:rPr>
                <w:ins w:id="2066" w:author="Jan-Christopher Pien" w:date="2014-05-27T15:33:00Z"/>
                <w:lang w:val="en-GB"/>
              </w:rPr>
            </w:pPr>
            <w:ins w:id="2067" w:author="Jan-Christopher Pien" w:date="2014-05-27T15:33:00Z">
              <w:r>
                <w:rPr>
                  <w:lang w:val="en-GB"/>
                </w:rPr>
                <w:t>stories</w:t>
              </w:r>
            </w:ins>
          </w:p>
        </w:tc>
        <w:tc>
          <w:tcPr>
            <w:tcW w:w="7933" w:type="dxa"/>
          </w:tcPr>
          <w:p w14:paraId="7A0A9DF0" w14:textId="77777777" w:rsidR="002564B1" w:rsidRDefault="002564B1" w:rsidP="008F496A">
            <w:pPr>
              <w:rPr>
                <w:ins w:id="2068" w:author="Jan-Christopher Pien" w:date="2014-05-27T15:33:00Z"/>
                <w:lang w:val="en-GB"/>
              </w:rPr>
            </w:pPr>
            <w:ins w:id="2069" w:author="Jan-Christopher Pien" w:date="2014-05-27T15:33:00Z">
              <w:r>
                <w:rPr>
                  <w:lang w:val="en-GB"/>
                </w:rPr>
                <w:t>List of stories:</w:t>
              </w:r>
            </w:ins>
          </w:p>
          <w:tbl>
            <w:tblPr>
              <w:tblStyle w:val="Tabellenraster"/>
              <w:tblW w:w="0" w:type="auto"/>
              <w:tblLook w:val="04A0" w:firstRow="1" w:lastRow="0" w:firstColumn="1" w:lastColumn="0" w:noHBand="0" w:noVBand="1"/>
            </w:tblPr>
            <w:tblGrid>
              <w:gridCol w:w="1729"/>
              <w:gridCol w:w="4305"/>
            </w:tblGrid>
            <w:tr w:rsidR="002564B1" w:rsidRPr="0079007D" w14:paraId="110CF35B" w14:textId="77777777" w:rsidTr="008F496A">
              <w:trPr>
                <w:ins w:id="2070" w:author="Jan-Christopher Pien" w:date="2014-05-27T15:33:00Z"/>
              </w:trPr>
              <w:tc>
                <w:tcPr>
                  <w:tcW w:w="1729" w:type="dxa"/>
                </w:tcPr>
                <w:p w14:paraId="0459FAD9" w14:textId="77777777" w:rsidR="002564B1" w:rsidRDefault="002564B1" w:rsidP="008F496A">
                  <w:pPr>
                    <w:rPr>
                      <w:ins w:id="2071" w:author="Jan-Christopher Pien" w:date="2014-05-27T15:33:00Z"/>
                      <w:lang w:val="en-GB"/>
                    </w:rPr>
                  </w:pPr>
                  <w:ins w:id="2072" w:author="Jan-Christopher Pien" w:date="2014-05-27T15:33:00Z">
                    <w:r>
                      <w:rPr>
                        <w:lang w:val="en-GB"/>
                      </w:rPr>
                      <w:t>id</w:t>
                    </w:r>
                  </w:ins>
                </w:p>
              </w:tc>
              <w:tc>
                <w:tcPr>
                  <w:tcW w:w="4305" w:type="dxa"/>
                </w:tcPr>
                <w:p w14:paraId="0AF917A6" w14:textId="77777777" w:rsidR="002564B1" w:rsidRDefault="002564B1" w:rsidP="008F496A">
                  <w:pPr>
                    <w:rPr>
                      <w:ins w:id="2073" w:author="Jan-Christopher Pien" w:date="2014-05-27T15:33:00Z"/>
                      <w:lang w:val="en-GB"/>
                    </w:rPr>
                  </w:pPr>
                  <w:ins w:id="2074" w:author="Jan-Christopher Pien" w:date="2014-05-27T15:33:00Z">
                    <w:r>
                      <w:rPr>
                        <w:lang w:val="en-GB"/>
                      </w:rPr>
                      <w:t>ID of story</w:t>
                    </w:r>
                  </w:ins>
                </w:p>
              </w:tc>
            </w:tr>
            <w:tr w:rsidR="002564B1" w:rsidRPr="0079007D" w14:paraId="3E0141E0" w14:textId="77777777" w:rsidTr="008F496A">
              <w:trPr>
                <w:ins w:id="2075" w:author="Jan-Christopher Pien" w:date="2014-05-27T15:33:00Z"/>
              </w:trPr>
              <w:tc>
                <w:tcPr>
                  <w:tcW w:w="1729" w:type="dxa"/>
                </w:tcPr>
                <w:p w14:paraId="38E09871" w14:textId="77777777" w:rsidR="002564B1" w:rsidRDefault="002564B1" w:rsidP="008F496A">
                  <w:pPr>
                    <w:rPr>
                      <w:ins w:id="2076" w:author="Jan-Christopher Pien" w:date="2014-05-27T15:33:00Z"/>
                      <w:lang w:val="en-GB"/>
                    </w:rPr>
                  </w:pPr>
                  <w:ins w:id="2077" w:author="Jan-Christopher Pien" w:date="2014-05-27T15:33:00Z">
                    <w:r>
                      <w:rPr>
                        <w:lang w:val="en-GB"/>
                      </w:rPr>
                      <w:t>title</w:t>
                    </w:r>
                  </w:ins>
                </w:p>
              </w:tc>
              <w:tc>
                <w:tcPr>
                  <w:tcW w:w="4305" w:type="dxa"/>
                </w:tcPr>
                <w:p w14:paraId="1B44EB3D" w14:textId="77777777" w:rsidR="002564B1" w:rsidRDefault="002564B1" w:rsidP="008F496A">
                  <w:pPr>
                    <w:rPr>
                      <w:ins w:id="2078" w:author="Jan-Christopher Pien" w:date="2014-05-27T15:33:00Z"/>
                      <w:lang w:val="en-GB"/>
                    </w:rPr>
                  </w:pPr>
                  <w:ins w:id="2079" w:author="Jan-Christopher Pien" w:date="2014-05-27T15:33:00Z">
                    <w:r>
                      <w:rPr>
                        <w:lang w:val="en-GB"/>
                      </w:rPr>
                      <w:t>Title of the story</w:t>
                    </w:r>
                  </w:ins>
                </w:p>
              </w:tc>
            </w:tr>
          </w:tbl>
          <w:p w14:paraId="5149097D" w14:textId="77777777" w:rsidR="002564B1" w:rsidRDefault="002564B1" w:rsidP="008F496A">
            <w:pPr>
              <w:rPr>
                <w:ins w:id="2080" w:author="Jan-Christopher Pien" w:date="2014-05-27T15:33:00Z"/>
                <w:lang w:val="en-GB"/>
              </w:rPr>
            </w:pPr>
          </w:p>
        </w:tc>
      </w:tr>
    </w:tbl>
    <w:p w14:paraId="19F2A334" w14:textId="77777777" w:rsidR="002044BC" w:rsidRPr="0079007D" w:rsidRDefault="002044BC" w:rsidP="002044BC">
      <w:pPr>
        <w:pStyle w:val="berschrift1"/>
        <w:rPr>
          <w:ins w:id="2081" w:author="Jan-Christopher Pien" w:date="2014-05-27T15:34:00Z"/>
          <w:lang w:val="en-GB"/>
        </w:rPr>
      </w:pPr>
      <w:ins w:id="2082" w:author="Jan-Christopher Pien" w:date="2014-05-27T15:34:00Z">
        <w:r>
          <w:rPr>
            <w:lang w:val="en-GB"/>
          </w:rPr>
          <w:t>stories/</w:t>
        </w:r>
        <w:r w:rsidRPr="0079007D">
          <w:rPr>
            <w:lang w:val="en-GB"/>
          </w:rPr>
          <w:t>title</w:t>
        </w:r>
        <w:r>
          <w:rPr>
            <w:lang w:val="en-GB"/>
          </w:rPr>
          <w:t>/</w:t>
        </w:r>
        <w:r>
          <w:rPr>
            <w:b/>
            <w:lang w:val="en-GB"/>
          </w:rPr>
          <w:t>query</w:t>
        </w:r>
        <w:r>
          <w:rPr>
            <w:lang w:val="en-GB"/>
          </w:rPr>
          <w:t>/</w:t>
        </w:r>
      </w:ins>
    </w:p>
    <w:p w14:paraId="0C6BB046" w14:textId="77777777" w:rsidR="002044BC" w:rsidRDefault="002044BC" w:rsidP="002044BC">
      <w:pPr>
        <w:pStyle w:val="berschrift2"/>
        <w:rPr>
          <w:ins w:id="2083" w:author="Jan-Christopher Pien" w:date="2014-05-27T15:34:00Z"/>
          <w:lang w:val="en-GB"/>
        </w:rPr>
      </w:pPr>
      <w:ins w:id="2084" w:author="Jan-Christopher Pien" w:date="2014-05-27T15:34:00Z">
        <w:r>
          <w:rPr>
            <w:lang w:val="en-GB"/>
          </w:rPr>
          <w:t>GET</w:t>
        </w:r>
      </w:ins>
    </w:p>
    <w:p w14:paraId="1A56319E" w14:textId="3D14D778" w:rsidR="002044BC" w:rsidRPr="0079007D" w:rsidRDefault="002044BC" w:rsidP="002044BC">
      <w:pPr>
        <w:rPr>
          <w:ins w:id="2085" w:author="Jan-Christopher Pien" w:date="2014-05-27T15:34:00Z"/>
          <w:lang w:val="en-GB"/>
        </w:rPr>
      </w:pPr>
      <w:ins w:id="2086" w:author="Jan-Christopher Pien" w:date="2014-05-27T15:34:00Z">
        <w:r>
          <w:rPr>
            <w:lang w:val="en-GB"/>
          </w:rPr>
          <w:t xml:space="preserve">This retrieves a list of stories where the title contains the query string. This can be used for </w:t>
        </w:r>
      </w:ins>
      <w:ins w:id="2087" w:author="Jan-Christopher Pien" w:date="2014-06-02T15:37:00Z">
        <w:r w:rsidR="00F62F3F">
          <w:rPr>
            <w:lang w:val="en-GB"/>
          </w:rPr>
          <w:t>search</w:t>
        </w:r>
      </w:ins>
      <w:bookmarkStart w:id="2088" w:name="_GoBack"/>
      <w:bookmarkEnd w:id="2088"/>
      <w:ins w:id="2089" w:author="Jan-Christopher Pien" w:date="2014-05-27T15:34:00Z">
        <w:r>
          <w:rPr>
            <w:lang w:val="en-GB"/>
          </w:rPr>
          <w:t>. This includes all the information of the stor</w:t>
        </w:r>
      </w:ins>
      <w:ins w:id="2090" w:author="Jan-Christopher Pien" w:date="2014-05-27T15:35:00Z">
        <w:r>
          <w:rPr>
            <w:lang w:val="en-GB"/>
          </w:rPr>
          <w:t>ies</w:t>
        </w:r>
      </w:ins>
      <w:ins w:id="2091" w:author="Jan-Christopher Pien" w:date="2014-05-27T15:34:00Z">
        <w:r>
          <w:rPr>
            <w:lang w:val="en-GB"/>
          </w:rPr>
          <w:t>.</w:t>
        </w:r>
      </w:ins>
    </w:p>
    <w:p w14:paraId="77BA391C" w14:textId="303836F8" w:rsidR="002044BC" w:rsidRDefault="00BA34FC" w:rsidP="002044BC">
      <w:pPr>
        <w:pStyle w:val="berschrift3"/>
        <w:rPr>
          <w:ins w:id="2092" w:author="Jan-Christopher Pien" w:date="2014-05-27T15:34:00Z"/>
          <w:lang w:val="en-GB"/>
        </w:rPr>
      </w:pPr>
      <w:ins w:id="2093" w:author="Jan-Christopher Pien" w:date="2014-05-28T12:23:00Z">
        <w:r>
          <w:rPr>
            <w:lang w:val="en-US"/>
          </w:rPr>
          <w:t>URL-</w:t>
        </w:r>
      </w:ins>
      <w:ins w:id="2094" w:author="Jan-Christopher Pien" w:date="2014-05-27T15:34:00Z">
        <w:r w:rsidR="002044BC">
          <w:rPr>
            <w:lang w:val="en-GB"/>
          </w:rPr>
          <w:t>Parameters</w:t>
        </w:r>
      </w:ins>
    </w:p>
    <w:tbl>
      <w:tblPr>
        <w:tblStyle w:val="Tabellenraster"/>
        <w:tblW w:w="0" w:type="auto"/>
        <w:tblLook w:val="04A0" w:firstRow="1" w:lastRow="0" w:firstColumn="1" w:lastColumn="0" w:noHBand="0" w:noVBand="1"/>
      </w:tblPr>
      <w:tblGrid>
        <w:gridCol w:w="1413"/>
        <w:gridCol w:w="7649"/>
      </w:tblGrid>
      <w:tr w:rsidR="002044BC" w:rsidRPr="009F51E0" w14:paraId="5EFE1F63" w14:textId="77777777" w:rsidTr="008F496A">
        <w:trPr>
          <w:ins w:id="2095" w:author="Jan-Christopher Pien" w:date="2014-05-27T15:34:00Z"/>
        </w:trPr>
        <w:tc>
          <w:tcPr>
            <w:tcW w:w="1413" w:type="dxa"/>
          </w:tcPr>
          <w:p w14:paraId="3E2DE8A6" w14:textId="77777777" w:rsidR="002044BC" w:rsidRPr="00376806" w:rsidRDefault="002044BC" w:rsidP="008F496A">
            <w:pPr>
              <w:rPr>
                <w:ins w:id="2096" w:author="Jan-Christopher Pien" w:date="2014-05-27T15:34:00Z"/>
                <w:b/>
                <w:lang w:val="en-GB"/>
              </w:rPr>
            </w:pPr>
            <w:ins w:id="2097" w:author="Jan-Christopher Pien" w:date="2014-05-27T15:34:00Z">
              <w:r>
                <w:rPr>
                  <w:b/>
                  <w:lang w:val="en-GB"/>
                </w:rPr>
                <w:t>query</w:t>
              </w:r>
            </w:ins>
          </w:p>
        </w:tc>
        <w:tc>
          <w:tcPr>
            <w:tcW w:w="7649" w:type="dxa"/>
          </w:tcPr>
          <w:p w14:paraId="0242FD5A" w14:textId="77777777" w:rsidR="002044BC" w:rsidRDefault="002044BC" w:rsidP="008F496A">
            <w:pPr>
              <w:rPr>
                <w:ins w:id="2098" w:author="Jan-Christopher Pien" w:date="2014-05-27T15:34:00Z"/>
                <w:lang w:val="en-GB"/>
              </w:rPr>
            </w:pPr>
            <w:ins w:id="2099" w:author="Jan-Christopher Pien" w:date="2014-05-27T15:34:00Z">
              <w:r>
                <w:rPr>
                  <w:lang w:val="en-GB"/>
                </w:rPr>
                <w:t xml:space="preserve">Query string which should the story title should contain. </w:t>
              </w:r>
            </w:ins>
          </w:p>
        </w:tc>
      </w:tr>
    </w:tbl>
    <w:p w14:paraId="560713EC" w14:textId="77777777" w:rsidR="002044BC" w:rsidRDefault="002044BC" w:rsidP="002044BC">
      <w:pPr>
        <w:pStyle w:val="berschrift3"/>
        <w:rPr>
          <w:ins w:id="2100" w:author="Jan-Christopher Pien" w:date="2014-05-27T15:34:00Z"/>
          <w:lang w:val="en-GB"/>
        </w:rPr>
      </w:pPr>
      <w:ins w:id="2101" w:author="Jan-Christopher Pien" w:date="2014-05-27T15:34:00Z">
        <w:r>
          <w:rPr>
            <w:lang w:val="en-GB"/>
          </w:rPr>
          <w:t>Return data</w:t>
        </w:r>
      </w:ins>
    </w:p>
    <w:tbl>
      <w:tblPr>
        <w:tblStyle w:val="Tabellenraster"/>
        <w:tblW w:w="0" w:type="auto"/>
        <w:tblLook w:val="04A0" w:firstRow="1" w:lastRow="0" w:firstColumn="1" w:lastColumn="0" w:noHBand="0" w:noVBand="1"/>
      </w:tblPr>
      <w:tblGrid>
        <w:gridCol w:w="1129"/>
        <w:gridCol w:w="7933"/>
      </w:tblGrid>
      <w:tr w:rsidR="002044BC" w14:paraId="58183732" w14:textId="77777777" w:rsidTr="008F496A">
        <w:trPr>
          <w:ins w:id="2102" w:author="Jan-Christopher Pien" w:date="2014-05-27T15:34:00Z"/>
        </w:trPr>
        <w:tc>
          <w:tcPr>
            <w:tcW w:w="1129" w:type="dxa"/>
          </w:tcPr>
          <w:p w14:paraId="68943859" w14:textId="77777777" w:rsidR="002044BC" w:rsidRDefault="002044BC" w:rsidP="008F496A">
            <w:pPr>
              <w:rPr>
                <w:ins w:id="2103" w:author="Jan-Christopher Pien" w:date="2014-05-27T15:34:00Z"/>
                <w:lang w:val="en-GB"/>
              </w:rPr>
            </w:pPr>
            <w:ins w:id="2104" w:author="Jan-Christopher Pien" w:date="2014-05-27T15:34:00Z">
              <w:r>
                <w:rPr>
                  <w:lang w:val="en-GB"/>
                </w:rPr>
                <w:t>stories</w:t>
              </w:r>
            </w:ins>
          </w:p>
        </w:tc>
        <w:tc>
          <w:tcPr>
            <w:tcW w:w="7933" w:type="dxa"/>
          </w:tcPr>
          <w:p w14:paraId="19429297" w14:textId="77777777" w:rsidR="002044BC" w:rsidRDefault="002044BC" w:rsidP="008F496A">
            <w:pPr>
              <w:rPr>
                <w:ins w:id="2105" w:author="Jan-Christopher Pien" w:date="2014-05-27T15:34:00Z"/>
                <w:lang w:val="en-GB"/>
              </w:rPr>
            </w:pPr>
            <w:ins w:id="2106" w:author="Jan-Christopher Pien" w:date="2014-05-27T15:34:00Z">
              <w:r>
                <w:rPr>
                  <w:lang w:val="en-GB"/>
                </w:rPr>
                <w:t>List of stories:</w:t>
              </w:r>
            </w:ins>
          </w:p>
          <w:tbl>
            <w:tblPr>
              <w:tblStyle w:val="Tabellenraster"/>
              <w:tblW w:w="0" w:type="auto"/>
              <w:tblLook w:val="04A0" w:firstRow="1" w:lastRow="0" w:firstColumn="1" w:lastColumn="0" w:noHBand="0" w:noVBand="1"/>
            </w:tblPr>
            <w:tblGrid>
              <w:gridCol w:w="1729"/>
              <w:gridCol w:w="4305"/>
            </w:tblGrid>
            <w:tr w:rsidR="002044BC" w14:paraId="658FD0A4" w14:textId="77777777" w:rsidTr="008F496A">
              <w:trPr>
                <w:ins w:id="2107" w:author="Jan-Christopher Pien" w:date="2014-05-27T15:35:00Z"/>
              </w:trPr>
              <w:tc>
                <w:tcPr>
                  <w:tcW w:w="1729" w:type="dxa"/>
                </w:tcPr>
                <w:p w14:paraId="29FE5FAE" w14:textId="77777777" w:rsidR="002044BC" w:rsidRDefault="002044BC" w:rsidP="002044BC">
                  <w:pPr>
                    <w:rPr>
                      <w:ins w:id="2108" w:author="Jan-Christopher Pien" w:date="2014-05-27T15:35:00Z"/>
                      <w:lang w:val="en-GB"/>
                    </w:rPr>
                  </w:pPr>
                  <w:ins w:id="2109" w:author="Jan-Christopher Pien" w:date="2014-05-27T15:35:00Z">
                    <w:r>
                      <w:rPr>
                        <w:lang w:val="en-GB"/>
                      </w:rPr>
                      <w:t>id</w:t>
                    </w:r>
                  </w:ins>
                </w:p>
              </w:tc>
              <w:tc>
                <w:tcPr>
                  <w:tcW w:w="4305" w:type="dxa"/>
                </w:tcPr>
                <w:p w14:paraId="1EA9723A" w14:textId="77777777" w:rsidR="002044BC" w:rsidRDefault="002044BC" w:rsidP="002044BC">
                  <w:pPr>
                    <w:rPr>
                      <w:ins w:id="2110" w:author="Jan-Christopher Pien" w:date="2014-05-27T15:35:00Z"/>
                      <w:lang w:val="en-GB"/>
                    </w:rPr>
                  </w:pPr>
                  <w:ins w:id="2111" w:author="Jan-Christopher Pien" w:date="2014-05-27T15:35:00Z">
                    <w:r>
                      <w:rPr>
                        <w:lang w:val="en-GB"/>
                      </w:rPr>
                      <w:t>ID of story</w:t>
                    </w:r>
                  </w:ins>
                </w:p>
              </w:tc>
            </w:tr>
            <w:tr w:rsidR="002044BC" w14:paraId="55166A03" w14:textId="77777777" w:rsidTr="008F496A">
              <w:trPr>
                <w:ins w:id="2112" w:author="Jan-Christopher Pien" w:date="2014-05-27T15:35:00Z"/>
              </w:trPr>
              <w:tc>
                <w:tcPr>
                  <w:tcW w:w="1729" w:type="dxa"/>
                </w:tcPr>
                <w:p w14:paraId="59441EE9" w14:textId="77777777" w:rsidR="002044BC" w:rsidRDefault="002044BC" w:rsidP="002044BC">
                  <w:pPr>
                    <w:rPr>
                      <w:ins w:id="2113" w:author="Jan-Christopher Pien" w:date="2014-05-27T15:35:00Z"/>
                      <w:lang w:val="en-GB"/>
                    </w:rPr>
                  </w:pPr>
                  <w:ins w:id="2114" w:author="Jan-Christopher Pien" w:date="2014-05-27T15:35:00Z">
                    <w:r>
                      <w:rPr>
                        <w:lang w:val="en-GB"/>
                      </w:rPr>
                      <w:t>title</w:t>
                    </w:r>
                  </w:ins>
                </w:p>
              </w:tc>
              <w:tc>
                <w:tcPr>
                  <w:tcW w:w="4305" w:type="dxa"/>
                </w:tcPr>
                <w:p w14:paraId="2562A9BC" w14:textId="77777777" w:rsidR="002044BC" w:rsidRDefault="002044BC" w:rsidP="002044BC">
                  <w:pPr>
                    <w:rPr>
                      <w:ins w:id="2115" w:author="Jan-Christopher Pien" w:date="2014-05-27T15:35:00Z"/>
                      <w:lang w:val="en-GB"/>
                    </w:rPr>
                  </w:pPr>
                  <w:ins w:id="2116" w:author="Jan-Christopher Pien" w:date="2014-05-27T15:35:00Z">
                    <w:r>
                      <w:rPr>
                        <w:lang w:val="en-GB"/>
                      </w:rPr>
                      <w:t>Title of the story</w:t>
                    </w:r>
                  </w:ins>
                </w:p>
              </w:tc>
            </w:tr>
            <w:tr w:rsidR="002044BC" w14:paraId="43B0F83E" w14:textId="77777777" w:rsidTr="008F496A">
              <w:trPr>
                <w:ins w:id="2117" w:author="Jan-Christopher Pien" w:date="2014-05-27T15:35:00Z"/>
              </w:trPr>
              <w:tc>
                <w:tcPr>
                  <w:tcW w:w="1729" w:type="dxa"/>
                </w:tcPr>
                <w:p w14:paraId="57EDD153" w14:textId="77777777" w:rsidR="002044BC" w:rsidRDefault="002044BC" w:rsidP="002044BC">
                  <w:pPr>
                    <w:rPr>
                      <w:ins w:id="2118" w:author="Jan-Christopher Pien" w:date="2014-05-27T15:35:00Z"/>
                      <w:lang w:val="en-GB"/>
                    </w:rPr>
                  </w:pPr>
                  <w:ins w:id="2119" w:author="Jan-Christopher Pien" w:date="2014-05-27T15:35:00Z">
                    <w:r>
                      <w:rPr>
                        <w:lang w:val="en-GB"/>
                      </w:rPr>
                      <w:t>author</w:t>
                    </w:r>
                  </w:ins>
                </w:p>
              </w:tc>
              <w:tc>
                <w:tcPr>
                  <w:tcW w:w="4305" w:type="dxa"/>
                </w:tcPr>
                <w:p w14:paraId="59844DFE" w14:textId="77777777" w:rsidR="002044BC" w:rsidRDefault="002044BC" w:rsidP="002044BC">
                  <w:pPr>
                    <w:rPr>
                      <w:ins w:id="2120" w:author="Jan-Christopher Pien" w:date="2014-05-27T15:35:00Z"/>
                      <w:lang w:val="en-GB"/>
                    </w:rPr>
                  </w:pPr>
                  <w:ins w:id="2121" w:author="Jan-Christopher Pien" w:date="2014-05-27T15:35:00Z">
                    <w:r>
                      <w:rPr>
                        <w:lang w:val="en-GB"/>
                      </w:rPr>
                      <w:t>Author of the story</w:t>
                    </w:r>
                  </w:ins>
                </w:p>
              </w:tc>
            </w:tr>
            <w:tr w:rsidR="002044BC" w:rsidRPr="009F51E0" w14:paraId="0907AC6D" w14:textId="77777777" w:rsidTr="008F496A">
              <w:trPr>
                <w:ins w:id="2122" w:author="Jan-Christopher Pien" w:date="2014-05-27T15:35:00Z"/>
              </w:trPr>
              <w:tc>
                <w:tcPr>
                  <w:tcW w:w="1729" w:type="dxa"/>
                </w:tcPr>
                <w:p w14:paraId="77303CBC" w14:textId="77777777" w:rsidR="002044BC" w:rsidRDefault="002044BC" w:rsidP="002044BC">
                  <w:pPr>
                    <w:rPr>
                      <w:ins w:id="2123" w:author="Jan-Christopher Pien" w:date="2014-05-27T15:35:00Z"/>
                      <w:lang w:val="en-GB"/>
                    </w:rPr>
                  </w:pPr>
                  <w:ins w:id="2124" w:author="Jan-Christopher Pien" w:date="2014-05-27T15:35:00Z">
                    <w:r>
                      <w:rPr>
                        <w:lang w:val="en-GB"/>
                      </w:rPr>
                      <w:t>text</w:t>
                    </w:r>
                  </w:ins>
                </w:p>
              </w:tc>
              <w:tc>
                <w:tcPr>
                  <w:tcW w:w="4305" w:type="dxa"/>
                </w:tcPr>
                <w:p w14:paraId="1096ECD0" w14:textId="77777777" w:rsidR="002044BC" w:rsidRDefault="002044BC" w:rsidP="002044BC">
                  <w:pPr>
                    <w:rPr>
                      <w:ins w:id="2125" w:author="Jan-Christopher Pien" w:date="2014-05-27T15:35:00Z"/>
                      <w:lang w:val="en-GB"/>
                    </w:rPr>
                  </w:pPr>
                  <w:ins w:id="2126" w:author="Jan-Christopher Pien" w:date="2014-05-27T15:35:00Z">
                    <w:r>
                      <w:rPr>
                        <w:lang w:val="en-GB"/>
                      </w:rPr>
                      <w:t>Text of the story in HTML</w:t>
                    </w:r>
                  </w:ins>
                </w:p>
              </w:tc>
            </w:tr>
            <w:tr w:rsidR="002044BC" w14:paraId="32D9C1D7" w14:textId="77777777" w:rsidTr="008F496A">
              <w:trPr>
                <w:ins w:id="2127" w:author="Jan-Christopher Pien" w:date="2014-05-27T15:35:00Z"/>
              </w:trPr>
              <w:tc>
                <w:tcPr>
                  <w:tcW w:w="1729" w:type="dxa"/>
                </w:tcPr>
                <w:p w14:paraId="066E824E" w14:textId="77777777" w:rsidR="002044BC" w:rsidRDefault="002044BC" w:rsidP="002044BC">
                  <w:pPr>
                    <w:rPr>
                      <w:ins w:id="2128" w:author="Jan-Christopher Pien" w:date="2014-05-27T15:35:00Z"/>
                      <w:lang w:val="en-GB"/>
                    </w:rPr>
                  </w:pPr>
                  <w:ins w:id="2129" w:author="Jan-Christopher Pien" w:date="2014-05-27T15:35:00Z">
                    <w:r>
                      <w:rPr>
                        <w:lang w:val="en-GB"/>
                      </w:rPr>
                      <w:t>time_start</w:t>
                    </w:r>
                  </w:ins>
                </w:p>
              </w:tc>
              <w:tc>
                <w:tcPr>
                  <w:tcW w:w="4305" w:type="dxa"/>
                </w:tcPr>
                <w:p w14:paraId="5889A05C" w14:textId="77777777" w:rsidR="002044BC" w:rsidRDefault="002044BC" w:rsidP="002044BC">
                  <w:pPr>
                    <w:rPr>
                      <w:ins w:id="2130" w:author="Jan-Christopher Pien" w:date="2014-05-27T15:35:00Z"/>
                      <w:lang w:val="en-GB"/>
                    </w:rPr>
                  </w:pPr>
                  <w:ins w:id="2131" w:author="Jan-Christopher Pien" w:date="2014-05-27T15:35:00Z">
                    <w:r>
                      <w:rPr>
                        <w:lang w:val="en-GB"/>
                      </w:rPr>
                      <w:t>Startpoint of the story</w:t>
                    </w:r>
                  </w:ins>
                </w:p>
              </w:tc>
            </w:tr>
            <w:tr w:rsidR="002044BC" w:rsidRPr="009F51E0" w14:paraId="4A89700E" w14:textId="77777777" w:rsidTr="008F496A">
              <w:trPr>
                <w:ins w:id="2132" w:author="Jan-Christopher Pien" w:date="2014-05-27T15:35:00Z"/>
              </w:trPr>
              <w:tc>
                <w:tcPr>
                  <w:tcW w:w="1729" w:type="dxa"/>
                </w:tcPr>
                <w:p w14:paraId="66EE1578" w14:textId="77777777" w:rsidR="002044BC" w:rsidRPr="00333D9B" w:rsidRDefault="002044BC" w:rsidP="002044BC">
                  <w:pPr>
                    <w:rPr>
                      <w:ins w:id="2133" w:author="Jan-Christopher Pien" w:date="2014-05-27T15:35:00Z"/>
                      <w:i/>
                      <w:lang w:val="en-GB"/>
                    </w:rPr>
                  </w:pPr>
                  <w:ins w:id="2134" w:author="Jan-Christopher Pien" w:date="2014-05-27T15:35:00Z">
                    <w:r w:rsidRPr="00333D9B">
                      <w:rPr>
                        <w:i/>
                        <w:lang w:val="en-GB"/>
                      </w:rPr>
                      <w:t>time_end</w:t>
                    </w:r>
                  </w:ins>
                </w:p>
              </w:tc>
              <w:tc>
                <w:tcPr>
                  <w:tcW w:w="4305" w:type="dxa"/>
                </w:tcPr>
                <w:p w14:paraId="56BA778E" w14:textId="77777777" w:rsidR="002044BC" w:rsidRPr="00333D9B" w:rsidRDefault="002044BC" w:rsidP="002044BC">
                  <w:pPr>
                    <w:rPr>
                      <w:ins w:id="2135" w:author="Jan-Christopher Pien" w:date="2014-05-27T15:35:00Z"/>
                      <w:lang w:val="en-GB"/>
                    </w:rPr>
                  </w:pPr>
                  <w:ins w:id="2136" w:author="Jan-Christopher Pien" w:date="2014-05-27T15:35:00Z">
                    <w:r>
                      <w:rPr>
                        <w:i/>
                        <w:lang w:val="en-GB"/>
                      </w:rPr>
                      <w:t xml:space="preserve">Optional: </w:t>
                    </w:r>
                    <w:r>
                      <w:rPr>
                        <w:lang w:val="en-GB"/>
                      </w:rPr>
                      <w:t>Endpoint of the story</w:t>
                    </w:r>
                  </w:ins>
                </w:p>
              </w:tc>
            </w:tr>
            <w:tr w:rsidR="002044BC" w14:paraId="450246DB" w14:textId="77777777" w:rsidTr="008F496A">
              <w:trPr>
                <w:ins w:id="2137" w:author="Jan-Christopher Pien" w:date="2014-05-27T15:35:00Z"/>
              </w:trPr>
              <w:tc>
                <w:tcPr>
                  <w:tcW w:w="1729" w:type="dxa"/>
                </w:tcPr>
                <w:p w14:paraId="159CB164" w14:textId="77777777" w:rsidR="002044BC" w:rsidRDefault="002044BC" w:rsidP="002044BC">
                  <w:pPr>
                    <w:rPr>
                      <w:ins w:id="2138" w:author="Jan-Christopher Pien" w:date="2014-05-27T15:35:00Z"/>
                      <w:lang w:val="en-GB"/>
                    </w:rPr>
                  </w:pPr>
                  <w:ins w:id="2139" w:author="Jan-Christopher Pien" w:date="2014-05-27T15:35:00Z">
                    <w:r>
                      <w:rPr>
                        <w:lang w:val="en-GB"/>
                      </w:rPr>
                      <w:t>type</w:t>
                    </w:r>
                  </w:ins>
                </w:p>
              </w:tc>
              <w:tc>
                <w:tcPr>
                  <w:tcW w:w="4305" w:type="dxa"/>
                </w:tcPr>
                <w:p w14:paraId="374DF6CF" w14:textId="77777777" w:rsidR="002044BC" w:rsidRDefault="002044BC" w:rsidP="002044BC">
                  <w:pPr>
                    <w:rPr>
                      <w:ins w:id="2140" w:author="Jan-Christopher Pien" w:date="2014-05-27T15:35:00Z"/>
                      <w:lang w:val="en-GB"/>
                    </w:rPr>
                  </w:pPr>
                  <w:ins w:id="2141" w:author="Jan-Christopher Pien" w:date="2014-05-27T15:35:00Z">
                    <w:r>
                      <w:rPr>
                        <w:lang w:val="en-GB"/>
                      </w:rPr>
                      <w:t>Type of the story</w:t>
                    </w:r>
                  </w:ins>
                </w:p>
              </w:tc>
            </w:tr>
            <w:tr w:rsidR="002044BC" w:rsidRPr="00333D9B" w14:paraId="3DB55DBE" w14:textId="77777777" w:rsidTr="008F496A">
              <w:trPr>
                <w:ins w:id="2142" w:author="Jan-Christopher Pien" w:date="2014-05-27T15:35:00Z"/>
              </w:trPr>
              <w:tc>
                <w:tcPr>
                  <w:tcW w:w="1729" w:type="dxa"/>
                </w:tcPr>
                <w:p w14:paraId="0365095E" w14:textId="77777777" w:rsidR="002044BC" w:rsidRPr="002C38F2" w:rsidRDefault="002044BC" w:rsidP="002044BC">
                  <w:pPr>
                    <w:rPr>
                      <w:ins w:id="2143" w:author="Jan-Christopher Pien" w:date="2014-05-27T15:35:00Z"/>
                      <w:i/>
                      <w:lang w:val="en-GB"/>
                    </w:rPr>
                  </w:pPr>
                  <w:ins w:id="2144" w:author="Jan-Christopher Pien" w:date="2014-05-27T15:35:00Z">
                    <w:r w:rsidRPr="002C38F2">
                      <w:rPr>
                        <w:i/>
                        <w:lang w:val="en-GB"/>
                      </w:rPr>
                      <w:t>image</w:t>
                    </w:r>
                  </w:ins>
                </w:p>
              </w:tc>
              <w:tc>
                <w:tcPr>
                  <w:tcW w:w="4305" w:type="dxa"/>
                </w:tcPr>
                <w:p w14:paraId="56250B67" w14:textId="77777777" w:rsidR="002044BC" w:rsidRDefault="002044BC" w:rsidP="002044BC">
                  <w:pPr>
                    <w:rPr>
                      <w:ins w:id="2145" w:author="Jan-Christopher Pien" w:date="2014-05-27T15:35:00Z"/>
                      <w:lang w:val="en-GB"/>
                    </w:rPr>
                  </w:pPr>
                  <w:ins w:id="2146" w:author="Jan-Christopher Pien" w:date="2014-05-27T15:35:00Z">
                    <w:r>
                      <w:rPr>
                        <w:i/>
                        <w:lang w:val="en-GB"/>
                      </w:rPr>
                      <w:t xml:space="preserve">Optional: </w:t>
                    </w:r>
                    <w:r>
                      <w:rPr>
                        <w:lang w:val="en-GB"/>
                      </w:rPr>
                      <w:t>First image of the story:</w:t>
                    </w:r>
                  </w:ins>
                </w:p>
                <w:tbl>
                  <w:tblPr>
                    <w:tblStyle w:val="Tabellenraster"/>
                    <w:tblW w:w="0" w:type="auto"/>
                    <w:tblLook w:val="04A0" w:firstRow="1" w:lastRow="0" w:firstColumn="1" w:lastColumn="0" w:noHBand="0" w:noVBand="1"/>
                  </w:tblPr>
                  <w:tblGrid>
                    <w:gridCol w:w="596"/>
                    <w:gridCol w:w="3483"/>
                  </w:tblGrid>
                  <w:tr w:rsidR="002044BC" w:rsidRPr="009F51E0" w14:paraId="78620C01" w14:textId="77777777" w:rsidTr="008F496A">
                    <w:trPr>
                      <w:ins w:id="2147" w:author="Jan-Christopher Pien" w:date="2014-05-27T15:35:00Z"/>
                    </w:trPr>
                    <w:tc>
                      <w:tcPr>
                        <w:tcW w:w="596" w:type="dxa"/>
                      </w:tcPr>
                      <w:p w14:paraId="6633475B" w14:textId="77777777" w:rsidR="002044BC" w:rsidRDefault="002044BC" w:rsidP="002044BC">
                        <w:pPr>
                          <w:rPr>
                            <w:ins w:id="2148" w:author="Jan-Christopher Pien" w:date="2014-05-27T15:35:00Z"/>
                            <w:lang w:val="en-GB"/>
                          </w:rPr>
                        </w:pPr>
                        <w:ins w:id="2149" w:author="Jan-Christopher Pien" w:date="2014-05-27T15:35:00Z">
                          <w:r>
                            <w:rPr>
                              <w:lang w:val="en-GB"/>
                            </w:rPr>
                            <w:t>alt</w:t>
                          </w:r>
                        </w:ins>
                      </w:p>
                    </w:tc>
                    <w:tc>
                      <w:tcPr>
                        <w:tcW w:w="3483" w:type="dxa"/>
                      </w:tcPr>
                      <w:p w14:paraId="58455F33" w14:textId="77777777" w:rsidR="002044BC" w:rsidRDefault="002044BC" w:rsidP="002044BC">
                        <w:pPr>
                          <w:rPr>
                            <w:ins w:id="2150" w:author="Jan-Christopher Pien" w:date="2014-05-27T15:35:00Z"/>
                            <w:lang w:val="en-GB"/>
                          </w:rPr>
                        </w:pPr>
                        <w:ins w:id="2151" w:author="Jan-Christopher Pien" w:date="2014-05-27T15:35:00Z">
                          <w:r>
                            <w:rPr>
                              <w:lang w:val="en-GB"/>
                            </w:rPr>
                            <w:t>Alternative text for the image</w:t>
                          </w:r>
                        </w:ins>
                      </w:p>
                    </w:tc>
                  </w:tr>
                  <w:tr w:rsidR="002044BC" w14:paraId="1DF72F3B" w14:textId="77777777" w:rsidTr="008F496A">
                    <w:trPr>
                      <w:ins w:id="2152" w:author="Jan-Christopher Pien" w:date="2014-05-27T15:35:00Z"/>
                    </w:trPr>
                    <w:tc>
                      <w:tcPr>
                        <w:tcW w:w="596" w:type="dxa"/>
                      </w:tcPr>
                      <w:p w14:paraId="64737274" w14:textId="77777777" w:rsidR="002044BC" w:rsidRDefault="002044BC" w:rsidP="002044BC">
                        <w:pPr>
                          <w:rPr>
                            <w:ins w:id="2153" w:author="Jan-Christopher Pien" w:date="2014-05-27T15:35:00Z"/>
                            <w:lang w:val="en-GB"/>
                          </w:rPr>
                        </w:pPr>
                        <w:ins w:id="2154" w:author="Jan-Christopher Pien" w:date="2014-05-27T15:35:00Z">
                          <w:r>
                            <w:rPr>
                              <w:lang w:val="en-GB"/>
                            </w:rPr>
                            <w:t>src</w:t>
                          </w:r>
                        </w:ins>
                      </w:p>
                    </w:tc>
                    <w:tc>
                      <w:tcPr>
                        <w:tcW w:w="3483" w:type="dxa"/>
                      </w:tcPr>
                      <w:p w14:paraId="3BFAC227" w14:textId="77777777" w:rsidR="002044BC" w:rsidRDefault="002044BC" w:rsidP="002044BC">
                        <w:pPr>
                          <w:rPr>
                            <w:ins w:id="2155" w:author="Jan-Christopher Pien" w:date="2014-05-27T15:35:00Z"/>
                            <w:lang w:val="en-GB"/>
                          </w:rPr>
                        </w:pPr>
                        <w:ins w:id="2156" w:author="Jan-Christopher Pien" w:date="2014-05-27T15:35:00Z">
                          <w:r>
                            <w:rPr>
                              <w:lang w:val="en-GB"/>
                            </w:rPr>
                            <w:t>Source to the image</w:t>
                          </w:r>
                        </w:ins>
                      </w:p>
                    </w:tc>
                  </w:tr>
                </w:tbl>
                <w:p w14:paraId="2EDBB4D7" w14:textId="77777777" w:rsidR="002044BC" w:rsidRPr="00333D9B" w:rsidRDefault="002044BC" w:rsidP="002044BC">
                  <w:pPr>
                    <w:rPr>
                      <w:ins w:id="2157" w:author="Jan-Christopher Pien" w:date="2014-05-27T15:35:00Z"/>
                      <w:lang w:val="en-GB"/>
                    </w:rPr>
                  </w:pPr>
                </w:p>
              </w:tc>
            </w:tr>
          </w:tbl>
          <w:p w14:paraId="71DA205B" w14:textId="77777777" w:rsidR="002044BC" w:rsidRDefault="002044BC" w:rsidP="008F496A">
            <w:pPr>
              <w:rPr>
                <w:ins w:id="2158" w:author="Jan-Christopher Pien" w:date="2014-05-27T15:34:00Z"/>
                <w:lang w:val="en-GB"/>
              </w:rPr>
            </w:pPr>
          </w:p>
        </w:tc>
      </w:tr>
    </w:tbl>
    <w:p w14:paraId="340A67FC" w14:textId="77777777" w:rsidR="002044BC" w:rsidRPr="0079007D" w:rsidRDefault="002044BC" w:rsidP="002044BC">
      <w:pPr>
        <w:pStyle w:val="berschrift1"/>
        <w:rPr>
          <w:ins w:id="2159" w:author="Jan-Christopher Pien" w:date="2014-05-27T15:34:00Z"/>
          <w:lang w:val="en-GB"/>
        </w:rPr>
      </w:pPr>
      <w:ins w:id="2160" w:author="Jan-Christopher Pien" w:date="2014-05-27T15:34:00Z">
        <w:r>
          <w:rPr>
            <w:lang w:val="en-GB"/>
          </w:rPr>
          <w:t>stories/text/</w:t>
        </w:r>
        <w:r>
          <w:rPr>
            <w:b/>
            <w:lang w:val="en-GB"/>
          </w:rPr>
          <w:t>query</w:t>
        </w:r>
        <w:r>
          <w:rPr>
            <w:lang w:val="en-GB"/>
          </w:rPr>
          <w:t>/</w:t>
        </w:r>
      </w:ins>
    </w:p>
    <w:p w14:paraId="0E43FAD4" w14:textId="77777777" w:rsidR="002044BC" w:rsidRDefault="002044BC" w:rsidP="002044BC">
      <w:pPr>
        <w:pStyle w:val="berschrift2"/>
        <w:rPr>
          <w:ins w:id="2161" w:author="Jan-Christopher Pien" w:date="2014-05-27T15:34:00Z"/>
          <w:lang w:val="en-GB"/>
        </w:rPr>
      </w:pPr>
      <w:ins w:id="2162" w:author="Jan-Christopher Pien" w:date="2014-05-27T15:34:00Z">
        <w:r>
          <w:rPr>
            <w:lang w:val="en-GB"/>
          </w:rPr>
          <w:t>GET</w:t>
        </w:r>
      </w:ins>
    </w:p>
    <w:p w14:paraId="60FA470B" w14:textId="77777777" w:rsidR="002044BC" w:rsidRPr="0079007D" w:rsidRDefault="002044BC" w:rsidP="002044BC">
      <w:pPr>
        <w:rPr>
          <w:ins w:id="2163" w:author="Jan-Christopher Pien" w:date="2014-05-27T15:34:00Z"/>
          <w:lang w:val="en-GB"/>
        </w:rPr>
      </w:pPr>
      <w:ins w:id="2164" w:author="Jan-Christopher Pien" w:date="2014-05-27T15:34:00Z">
        <w:r>
          <w:rPr>
            <w:lang w:val="en-GB"/>
          </w:rPr>
          <w:t>This retrieves a list of stories where the text or the title contains the query string. This can be used for search.</w:t>
        </w:r>
      </w:ins>
      <w:ins w:id="2165" w:author="Jan-Christopher Pien" w:date="2014-05-27T15:35:00Z">
        <w:r w:rsidRPr="002044BC">
          <w:rPr>
            <w:lang w:val="en-GB"/>
          </w:rPr>
          <w:t xml:space="preserve"> </w:t>
        </w:r>
        <w:r>
          <w:rPr>
            <w:lang w:val="en-GB"/>
          </w:rPr>
          <w:t>This includes all the information of the stories.</w:t>
        </w:r>
      </w:ins>
    </w:p>
    <w:p w14:paraId="7C845B64" w14:textId="77777777" w:rsidR="002044BC" w:rsidRDefault="002044BC" w:rsidP="002044BC">
      <w:pPr>
        <w:pStyle w:val="berschrift3"/>
        <w:rPr>
          <w:ins w:id="2166" w:author="Jan-Christopher Pien" w:date="2014-05-27T15:34:00Z"/>
          <w:lang w:val="en-GB"/>
        </w:rPr>
      </w:pPr>
      <w:ins w:id="2167" w:author="Jan-Christopher Pien" w:date="2014-05-27T15:34:00Z">
        <w:r>
          <w:rPr>
            <w:lang w:val="en-GB"/>
          </w:rPr>
          <w:t>Parameters</w:t>
        </w:r>
      </w:ins>
    </w:p>
    <w:tbl>
      <w:tblPr>
        <w:tblStyle w:val="Tabellenraster"/>
        <w:tblW w:w="0" w:type="auto"/>
        <w:tblLook w:val="04A0" w:firstRow="1" w:lastRow="0" w:firstColumn="1" w:lastColumn="0" w:noHBand="0" w:noVBand="1"/>
      </w:tblPr>
      <w:tblGrid>
        <w:gridCol w:w="1413"/>
        <w:gridCol w:w="7649"/>
      </w:tblGrid>
      <w:tr w:rsidR="002044BC" w:rsidRPr="009F51E0" w14:paraId="2E7FFE8A" w14:textId="77777777" w:rsidTr="008F496A">
        <w:trPr>
          <w:ins w:id="2168" w:author="Jan-Christopher Pien" w:date="2014-05-27T15:34:00Z"/>
        </w:trPr>
        <w:tc>
          <w:tcPr>
            <w:tcW w:w="1413" w:type="dxa"/>
          </w:tcPr>
          <w:p w14:paraId="7CB308D4" w14:textId="77777777" w:rsidR="002044BC" w:rsidRPr="00376806" w:rsidRDefault="002044BC" w:rsidP="008F496A">
            <w:pPr>
              <w:rPr>
                <w:ins w:id="2169" w:author="Jan-Christopher Pien" w:date="2014-05-27T15:34:00Z"/>
                <w:b/>
                <w:lang w:val="en-GB"/>
              </w:rPr>
            </w:pPr>
            <w:ins w:id="2170" w:author="Jan-Christopher Pien" w:date="2014-05-27T15:34:00Z">
              <w:r>
                <w:rPr>
                  <w:b/>
                  <w:lang w:val="en-GB"/>
                </w:rPr>
                <w:t>query</w:t>
              </w:r>
            </w:ins>
          </w:p>
        </w:tc>
        <w:tc>
          <w:tcPr>
            <w:tcW w:w="7649" w:type="dxa"/>
          </w:tcPr>
          <w:p w14:paraId="7B66B6CE" w14:textId="1F3E84DB" w:rsidR="002044BC" w:rsidRDefault="002044BC">
            <w:pPr>
              <w:rPr>
                <w:ins w:id="2171" w:author="Jan-Christopher Pien" w:date="2014-05-27T15:34:00Z"/>
                <w:lang w:val="en-GB"/>
              </w:rPr>
            </w:pPr>
            <w:ins w:id="2172" w:author="Jan-Christopher Pien" w:date="2014-05-27T15:34:00Z">
              <w:r>
                <w:rPr>
                  <w:lang w:val="en-GB"/>
                </w:rPr>
                <w:t xml:space="preserve">Query string which the story text or title should contain. </w:t>
              </w:r>
            </w:ins>
          </w:p>
        </w:tc>
      </w:tr>
    </w:tbl>
    <w:p w14:paraId="7F54B7CA" w14:textId="21DD8D52" w:rsidR="002044BC" w:rsidRDefault="002044BC" w:rsidP="002044BC">
      <w:pPr>
        <w:pStyle w:val="berschrift3"/>
        <w:rPr>
          <w:ins w:id="2173" w:author="Jan-Christopher Pien" w:date="2014-05-27T15:34:00Z"/>
          <w:lang w:val="en-GB"/>
        </w:rPr>
      </w:pPr>
      <w:ins w:id="2174" w:author="Jan-Christopher Pien" w:date="2014-05-27T15:34:00Z">
        <w:r>
          <w:rPr>
            <w:lang w:val="en-GB"/>
          </w:rPr>
          <w:t>Return data</w:t>
        </w:r>
      </w:ins>
    </w:p>
    <w:tbl>
      <w:tblPr>
        <w:tblStyle w:val="Tabellenraster"/>
        <w:tblW w:w="0" w:type="auto"/>
        <w:tblLook w:val="04A0" w:firstRow="1" w:lastRow="0" w:firstColumn="1" w:lastColumn="0" w:noHBand="0" w:noVBand="1"/>
      </w:tblPr>
      <w:tblGrid>
        <w:gridCol w:w="1129"/>
        <w:gridCol w:w="7933"/>
      </w:tblGrid>
      <w:tr w:rsidR="002044BC" w14:paraId="298064FD" w14:textId="77777777" w:rsidTr="008F496A">
        <w:trPr>
          <w:ins w:id="2175" w:author="Jan-Christopher Pien" w:date="2014-05-27T15:34:00Z"/>
        </w:trPr>
        <w:tc>
          <w:tcPr>
            <w:tcW w:w="1129" w:type="dxa"/>
          </w:tcPr>
          <w:p w14:paraId="701BC168" w14:textId="77777777" w:rsidR="002044BC" w:rsidRDefault="002044BC" w:rsidP="008F496A">
            <w:pPr>
              <w:rPr>
                <w:ins w:id="2176" w:author="Jan-Christopher Pien" w:date="2014-05-27T15:34:00Z"/>
                <w:lang w:val="en-GB"/>
              </w:rPr>
            </w:pPr>
            <w:ins w:id="2177" w:author="Jan-Christopher Pien" w:date="2014-05-27T15:34:00Z">
              <w:r>
                <w:rPr>
                  <w:lang w:val="en-GB"/>
                </w:rPr>
                <w:t>stories</w:t>
              </w:r>
            </w:ins>
          </w:p>
        </w:tc>
        <w:tc>
          <w:tcPr>
            <w:tcW w:w="7933" w:type="dxa"/>
          </w:tcPr>
          <w:p w14:paraId="73D7AAE3" w14:textId="77777777" w:rsidR="002044BC" w:rsidRDefault="002044BC" w:rsidP="008F496A">
            <w:pPr>
              <w:rPr>
                <w:ins w:id="2178" w:author="Jan-Christopher Pien" w:date="2014-05-27T15:34:00Z"/>
                <w:lang w:val="en-GB"/>
              </w:rPr>
            </w:pPr>
            <w:ins w:id="2179" w:author="Jan-Christopher Pien" w:date="2014-05-27T15:34:00Z">
              <w:r>
                <w:rPr>
                  <w:lang w:val="en-GB"/>
                </w:rPr>
                <w:t>List of stories:</w:t>
              </w:r>
            </w:ins>
          </w:p>
          <w:tbl>
            <w:tblPr>
              <w:tblStyle w:val="Tabellenraster"/>
              <w:tblW w:w="0" w:type="auto"/>
              <w:tblLook w:val="04A0" w:firstRow="1" w:lastRow="0" w:firstColumn="1" w:lastColumn="0" w:noHBand="0" w:noVBand="1"/>
            </w:tblPr>
            <w:tblGrid>
              <w:gridCol w:w="1729"/>
              <w:gridCol w:w="4305"/>
            </w:tblGrid>
            <w:tr w:rsidR="002044BC" w14:paraId="7D040E62" w14:textId="77777777" w:rsidTr="008F496A">
              <w:trPr>
                <w:ins w:id="2180" w:author="Jan-Christopher Pien" w:date="2014-05-27T15:35:00Z"/>
              </w:trPr>
              <w:tc>
                <w:tcPr>
                  <w:tcW w:w="1729" w:type="dxa"/>
                </w:tcPr>
                <w:p w14:paraId="33C3CD43" w14:textId="77777777" w:rsidR="002044BC" w:rsidRDefault="002044BC" w:rsidP="002044BC">
                  <w:pPr>
                    <w:rPr>
                      <w:ins w:id="2181" w:author="Jan-Christopher Pien" w:date="2014-05-27T15:35:00Z"/>
                      <w:lang w:val="en-GB"/>
                    </w:rPr>
                  </w:pPr>
                  <w:ins w:id="2182" w:author="Jan-Christopher Pien" w:date="2014-05-27T15:35:00Z">
                    <w:r>
                      <w:rPr>
                        <w:lang w:val="en-GB"/>
                      </w:rPr>
                      <w:t>id</w:t>
                    </w:r>
                  </w:ins>
                </w:p>
              </w:tc>
              <w:tc>
                <w:tcPr>
                  <w:tcW w:w="4305" w:type="dxa"/>
                </w:tcPr>
                <w:p w14:paraId="79A6547C" w14:textId="77777777" w:rsidR="002044BC" w:rsidRDefault="002044BC" w:rsidP="002044BC">
                  <w:pPr>
                    <w:rPr>
                      <w:ins w:id="2183" w:author="Jan-Christopher Pien" w:date="2014-05-27T15:35:00Z"/>
                      <w:lang w:val="en-GB"/>
                    </w:rPr>
                  </w:pPr>
                  <w:ins w:id="2184" w:author="Jan-Christopher Pien" w:date="2014-05-27T15:35:00Z">
                    <w:r>
                      <w:rPr>
                        <w:lang w:val="en-GB"/>
                      </w:rPr>
                      <w:t>ID of story</w:t>
                    </w:r>
                  </w:ins>
                </w:p>
              </w:tc>
            </w:tr>
            <w:tr w:rsidR="002044BC" w14:paraId="4912001A" w14:textId="77777777" w:rsidTr="008F496A">
              <w:trPr>
                <w:ins w:id="2185" w:author="Jan-Christopher Pien" w:date="2014-05-27T15:35:00Z"/>
              </w:trPr>
              <w:tc>
                <w:tcPr>
                  <w:tcW w:w="1729" w:type="dxa"/>
                </w:tcPr>
                <w:p w14:paraId="1FA8B0D4" w14:textId="77777777" w:rsidR="002044BC" w:rsidRDefault="002044BC" w:rsidP="002044BC">
                  <w:pPr>
                    <w:rPr>
                      <w:ins w:id="2186" w:author="Jan-Christopher Pien" w:date="2014-05-27T15:35:00Z"/>
                      <w:lang w:val="en-GB"/>
                    </w:rPr>
                  </w:pPr>
                  <w:ins w:id="2187" w:author="Jan-Christopher Pien" w:date="2014-05-27T15:35:00Z">
                    <w:r>
                      <w:rPr>
                        <w:lang w:val="en-GB"/>
                      </w:rPr>
                      <w:lastRenderedPageBreak/>
                      <w:t>title</w:t>
                    </w:r>
                  </w:ins>
                </w:p>
              </w:tc>
              <w:tc>
                <w:tcPr>
                  <w:tcW w:w="4305" w:type="dxa"/>
                </w:tcPr>
                <w:p w14:paraId="259465CC" w14:textId="77777777" w:rsidR="002044BC" w:rsidRDefault="002044BC" w:rsidP="002044BC">
                  <w:pPr>
                    <w:rPr>
                      <w:ins w:id="2188" w:author="Jan-Christopher Pien" w:date="2014-05-27T15:35:00Z"/>
                      <w:lang w:val="en-GB"/>
                    </w:rPr>
                  </w:pPr>
                  <w:ins w:id="2189" w:author="Jan-Christopher Pien" w:date="2014-05-27T15:35:00Z">
                    <w:r>
                      <w:rPr>
                        <w:lang w:val="en-GB"/>
                      </w:rPr>
                      <w:t>Title of the story</w:t>
                    </w:r>
                  </w:ins>
                </w:p>
              </w:tc>
            </w:tr>
            <w:tr w:rsidR="002044BC" w14:paraId="34AA0648" w14:textId="77777777" w:rsidTr="008F496A">
              <w:trPr>
                <w:ins w:id="2190" w:author="Jan-Christopher Pien" w:date="2014-05-27T15:35:00Z"/>
              </w:trPr>
              <w:tc>
                <w:tcPr>
                  <w:tcW w:w="1729" w:type="dxa"/>
                </w:tcPr>
                <w:p w14:paraId="529AB9BD" w14:textId="77777777" w:rsidR="002044BC" w:rsidRDefault="002044BC" w:rsidP="002044BC">
                  <w:pPr>
                    <w:rPr>
                      <w:ins w:id="2191" w:author="Jan-Christopher Pien" w:date="2014-05-27T15:35:00Z"/>
                      <w:lang w:val="en-GB"/>
                    </w:rPr>
                  </w:pPr>
                  <w:ins w:id="2192" w:author="Jan-Christopher Pien" w:date="2014-05-27T15:35:00Z">
                    <w:r>
                      <w:rPr>
                        <w:lang w:val="en-GB"/>
                      </w:rPr>
                      <w:t>author</w:t>
                    </w:r>
                  </w:ins>
                </w:p>
              </w:tc>
              <w:tc>
                <w:tcPr>
                  <w:tcW w:w="4305" w:type="dxa"/>
                </w:tcPr>
                <w:p w14:paraId="14D46EC4" w14:textId="77777777" w:rsidR="002044BC" w:rsidRDefault="002044BC" w:rsidP="002044BC">
                  <w:pPr>
                    <w:rPr>
                      <w:ins w:id="2193" w:author="Jan-Christopher Pien" w:date="2014-05-27T15:35:00Z"/>
                      <w:lang w:val="en-GB"/>
                    </w:rPr>
                  </w:pPr>
                  <w:ins w:id="2194" w:author="Jan-Christopher Pien" w:date="2014-05-27T15:35:00Z">
                    <w:r>
                      <w:rPr>
                        <w:lang w:val="en-GB"/>
                      </w:rPr>
                      <w:t>Author of the story</w:t>
                    </w:r>
                  </w:ins>
                </w:p>
              </w:tc>
            </w:tr>
            <w:tr w:rsidR="002044BC" w:rsidRPr="009F51E0" w14:paraId="1A275096" w14:textId="77777777" w:rsidTr="008F496A">
              <w:trPr>
                <w:ins w:id="2195" w:author="Jan-Christopher Pien" w:date="2014-05-27T15:35:00Z"/>
              </w:trPr>
              <w:tc>
                <w:tcPr>
                  <w:tcW w:w="1729" w:type="dxa"/>
                </w:tcPr>
                <w:p w14:paraId="79BFD105" w14:textId="77777777" w:rsidR="002044BC" w:rsidRDefault="002044BC" w:rsidP="002044BC">
                  <w:pPr>
                    <w:rPr>
                      <w:ins w:id="2196" w:author="Jan-Christopher Pien" w:date="2014-05-27T15:35:00Z"/>
                      <w:lang w:val="en-GB"/>
                    </w:rPr>
                  </w:pPr>
                  <w:ins w:id="2197" w:author="Jan-Christopher Pien" w:date="2014-05-27T15:35:00Z">
                    <w:r>
                      <w:rPr>
                        <w:lang w:val="en-GB"/>
                      </w:rPr>
                      <w:t>text</w:t>
                    </w:r>
                  </w:ins>
                </w:p>
              </w:tc>
              <w:tc>
                <w:tcPr>
                  <w:tcW w:w="4305" w:type="dxa"/>
                </w:tcPr>
                <w:p w14:paraId="4EC296FD" w14:textId="77777777" w:rsidR="002044BC" w:rsidRDefault="002044BC" w:rsidP="002044BC">
                  <w:pPr>
                    <w:rPr>
                      <w:ins w:id="2198" w:author="Jan-Christopher Pien" w:date="2014-05-27T15:35:00Z"/>
                      <w:lang w:val="en-GB"/>
                    </w:rPr>
                  </w:pPr>
                  <w:ins w:id="2199" w:author="Jan-Christopher Pien" w:date="2014-05-27T15:35:00Z">
                    <w:r>
                      <w:rPr>
                        <w:lang w:val="en-GB"/>
                      </w:rPr>
                      <w:t>Text of the story in HTML</w:t>
                    </w:r>
                  </w:ins>
                </w:p>
              </w:tc>
            </w:tr>
            <w:tr w:rsidR="002044BC" w14:paraId="42958C93" w14:textId="77777777" w:rsidTr="008F496A">
              <w:trPr>
                <w:ins w:id="2200" w:author="Jan-Christopher Pien" w:date="2014-05-27T15:35:00Z"/>
              </w:trPr>
              <w:tc>
                <w:tcPr>
                  <w:tcW w:w="1729" w:type="dxa"/>
                </w:tcPr>
                <w:p w14:paraId="714B5AD0" w14:textId="77777777" w:rsidR="002044BC" w:rsidRDefault="002044BC" w:rsidP="002044BC">
                  <w:pPr>
                    <w:rPr>
                      <w:ins w:id="2201" w:author="Jan-Christopher Pien" w:date="2014-05-27T15:35:00Z"/>
                      <w:lang w:val="en-GB"/>
                    </w:rPr>
                  </w:pPr>
                  <w:ins w:id="2202" w:author="Jan-Christopher Pien" w:date="2014-05-27T15:35:00Z">
                    <w:r>
                      <w:rPr>
                        <w:lang w:val="en-GB"/>
                      </w:rPr>
                      <w:t>time_start</w:t>
                    </w:r>
                  </w:ins>
                </w:p>
              </w:tc>
              <w:tc>
                <w:tcPr>
                  <w:tcW w:w="4305" w:type="dxa"/>
                </w:tcPr>
                <w:p w14:paraId="72E7D2F9" w14:textId="77777777" w:rsidR="002044BC" w:rsidRDefault="002044BC" w:rsidP="002044BC">
                  <w:pPr>
                    <w:rPr>
                      <w:ins w:id="2203" w:author="Jan-Christopher Pien" w:date="2014-05-27T15:35:00Z"/>
                      <w:lang w:val="en-GB"/>
                    </w:rPr>
                  </w:pPr>
                  <w:ins w:id="2204" w:author="Jan-Christopher Pien" w:date="2014-05-27T15:35:00Z">
                    <w:r>
                      <w:rPr>
                        <w:lang w:val="en-GB"/>
                      </w:rPr>
                      <w:t>Startpoint of the story</w:t>
                    </w:r>
                  </w:ins>
                </w:p>
              </w:tc>
            </w:tr>
            <w:tr w:rsidR="002044BC" w:rsidRPr="009F51E0" w14:paraId="6B73CCD2" w14:textId="77777777" w:rsidTr="008F496A">
              <w:trPr>
                <w:ins w:id="2205" w:author="Jan-Christopher Pien" w:date="2014-05-27T15:35:00Z"/>
              </w:trPr>
              <w:tc>
                <w:tcPr>
                  <w:tcW w:w="1729" w:type="dxa"/>
                </w:tcPr>
                <w:p w14:paraId="7E3EAF73" w14:textId="77777777" w:rsidR="002044BC" w:rsidRPr="00333D9B" w:rsidRDefault="002044BC" w:rsidP="002044BC">
                  <w:pPr>
                    <w:rPr>
                      <w:ins w:id="2206" w:author="Jan-Christopher Pien" w:date="2014-05-27T15:35:00Z"/>
                      <w:i/>
                      <w:lang w:val="en-GB"/>
                    </w:rPr>
                  </w:pPr>
                  <w:ins w:id="2207" w:author="Jan-Christopher Pien" w:date="2014-05-27T15:35:00Z">
                    <w:r w:rsidRPr="00333D9B">
                      <w:rPr>
                        <w:i/>
                        <w:lang w:val="en-GB"/>
                      </w:rPr>
                      <w:t>time_end</w:t>
                    </w:r>
                  </w:ins>
                </w:p>
              </w:tc>
              <w:tc>
                <w:tcPr>
                  <w:tcW w:w="4305" w:type="dxa"/>
                </w:tcPr>
                <w:p w14:paraId="45DDDCFE" w14:textId="77777777" w:rsidR="002044BC" w:rsidRPr="00333D9B" w:rsidRDefault="002044BC" w:rsidP="002044BC">
                  <w:pPr>
                    <w:rPr>
                      <w:ins w:id="2208" w:author="Jan-Christopher Pien" w:date="2014-05-27T15:35:00Z"/>
                      <w:lang w:val="en-GB"/>
                    </w:rPr>
                  </w:pPr>
                  <w:ins w:id="2209" w:author="Jan-Christopher Pien" w:date="2014-05-27T15:35:00Z">
                    <w:r>
                      <w:rPr>
                        <w:i/>
                        <w:lang w:val="en-GB"/>
                      </w:rPr>
                      <w:t xml:space="preserve">Optional: </w:t>
                    </w:r>
                    <w:r>
                      <w:rPr>
                        <w:lang w:val="en-GB"/>
                      </w:rPr>
                      <w:t>Endpoint of the story</w:t>
                    </w:r>
                  </w:ins>
                </w:p>
              </w:tc>
            </w:tr>
            <w:tr w:rsidR="002044BC" w14:paraId="2BACF8C4" w14:textId="77777777" w:rsidTr="008F496A">
              <w:trPr>
                <w:ins w:id="2210" w:author="Jan-Christopher Pien" w:date="2014-05-27T15:35:00Z"/>
              </w:trPr>
              <w:tc>
                <w:tcPr>
                  <w:tcW w:w="1729" w:type="dxa"/>
                </w:tcPr>
                <w:p w14:paraId="5485783E" w14:textId="77777777" w:rsidR="002044BC" w:rsidRDefault="002044BC" w:rsidP="002044BC">
                  <w:pPr>
                    <w:rPr>
                      <w:ins w:id="2211" w:author="Jan-Christopher Pien" w:date="2014-05-27T15:35:00Z"/>
                      <w:lang w:val="en-GB"/>
                    </w:rPr>
                  </w:pPr>
                  <w:ins w:id="2212" w:author="Jan-Christopher Pien" w:date="2014-05-27T15:35:00Z">
                    <w:r>
                      <w:rPr>
                        <w:lang w:val="en-GB"/>
                      </w:rPr>
                      <w:t>type</w:t>
                    </w:r>
                  </w:ins>
                </w:p>
              </w:tc>
              <w:tc>
                <w:tcPr>
                  <w:tcW w:w="4305" w:type="dxa"/>
                </w:tcPr>
                <w:p w14:paraId="1F62C85A" w14:textId="77777777" w:rsidR="002044BC" w:rsidRDefault="002044BC" w:rsidP="002044BC">
                  <w:pPr>
                    <w:rPr>
                      <w:ins w:id="2213" w:author="Jan-Christopher Pien" w:date="2014-05-27T15:35:00Z"/>
                      <w:lang w:val="en-GB"/>
                    </w:rPr>
                  </w:pPr>
                  <w:ins w:id="2214" w:author="Jan-Christopher Pien" w:date="2014-05-27T15:35:00Z">
                    <w:r>
                      <w:rPr>
                        <w:lang w:val="en-GB"/>
                      </w:rPr>
                      <w:t>Type of the story</w:t>
                    </w:r>
                  </w:ins>
                </w:p>
              </w:tc>
            </w:tr>
            <w:tr w:rsidR="002044BC" w:rsidRPr="00333D9B" w14:paraId="421FB64C" w14:textId="77777777" w:rsidTr="008F496A">
              <w:trPr>
                <w:ins w:id="2215" w:author="Jan-Christopher Pien" w:date="2014-05-27T15:35:00Z"/>
              </w:trPr>
              <w:tc>
                <w:tcPr>
                  <w:tcW w:w="1729" w:type="dxa"/>
                </w:tcPr>
                <w:p w14:paraId="25D04967" w14:textId="77777777" w:rsidR="002044BC" w:rsidRPr="002C38F2" w:rsidRDefault="002044BC" w:rsidP="002044BC">
                  <w:pPr>
                    <w:rPr>
                      <w:ins w:id="2216" w:author="Jan-Christopher Pien" w:date="2014-05-27T15:35:00Z"/>
                      <w:i/>
                      <w:lang w:val="en-GB"/>
                    </w:rPr>
                  </w:pPr>
                  <w:ins w:id="2217" w:author="Jan-Christopher Pien" w:date="2014-05-27T15:35:00Z">
                    <w:r w:rsidRPr="002C38F2">
                      <w:rPr>
                        <w:i/>
                        <w:lang w:val="en-GB"/>
                      </w:rPr>
                      <w:t>image</w:t>
                    </w:r>
                  </w:ins>
                </w:p>
              </w:tc>
              <w:tc>
                <w:tcPr>
                  <w:tcW w:w="4305" w:type="dxa"/>
                </w:tcPr>
                <w:p w14:paraId="429CB1DC" w14:textId="77777777" w:rsidR="002044BC" w:rsidRDefault="002044BC" w:rsidP="002044BC">
                  <w:pPr>
                    <w:rPr>
                      <w:ins w:id="2218" w:author="Jan-Christopher Pien" w:date="2014-05-27T15:35:00Z"/>
                      <w:lang w:val="en-GB"/>
                    </w:rPr>
                  </w:pPr>
                  <w:ins w:id="2219" w:author="Jan-Christopher Pien" w:date="2014-05-27T15:35:00Z">
                    <w:r>
                      <w:rPr>
                        <w:i/>
                        <w:lang w:val="en-GB"/>
                      </w:rPr>
                      <w:t xml:space="preserve">Optional: </w:t>
                    </w:r>
                    <w:r>
                      <w:rPr>
                        <w:lang w:val="en-GB"/>
                      </w:rPr>
                      <w:t>First image of the story:</w:t>
                    </w:r>
                  </w:ins>
                </w:p>
                <w:tbl>
                  <w:tblPr>
                    <w:tblStyle w:val="Tabellenraster"/>
                    <w:tblW w:w="0" w:type="auto"/>
                    <w:tblLook w:val="04A0" w:firstRow="1" w:lastRow="0" w:firstColumn="1" w:lastColumn="0" w:noHBand="0" w:noVBand="1"/>
                  </w:tblPr>
                  <w:tblGrid>
                    <w:gridCol w:w="596"/>
                    <w:gridCol w:w="3483"/>
                  </w:tblGrid>
                  <w:tr w:rsidR="002044BC" w:rsidRPr="009F51E0" w14:paraId="5ACC160A" w14:textId="77777777" w:rsidTr="008F496A">
                    <w:trPr>
                      <w:ins w:id="2220" w:author="Jan-Christopher Pien" w:date="2014-05-27T15:35:00Z"/>
                    </w:trPr>
                    <w:tc>
                      <w:tcPr>
                        <w:tcW w:w="596" w:type="dxa"/>
                      </w:tcPr>
                      <w:p w14:paraId="10601CAB" w14:textId="77777777" w:rsidR="002044BC" w:rsidRDefault="002044BC" w:rsidP="002044BC">
                        <w:pPr>
                          <w:rPr>
                            <w:ins w:id="2221" w:author="Jan-Christopher Pien" w:date="2014-05-27T15:35:00Z"/>
                            <w:lang w:val="en-GB"/>
                          </w:rPr>
                        </w:pPr>
                        <w:ins w:id="2222" w:author="Jan-Christopher Pien" w:date="2014-05-27T15:35:00Z">
                          <w:r>
                            <w:rPr>
                              <w:lang w:val="en-GB"/>
                            </w:rPr>
                            <w:t>alt</w:t>
                          </w:r>
                        </w:ins>
                      </w:p>
                    </w:tc>
                    <w:tc>
                      <w:tcPr>
                        <w:tcW w:w="3483" w:type="dxa"/>
                      </w:tcPr>
                      <w:p w14:paraId="52387422" w14:textId="77777777" w:rsidR="002044BC" w:rsidRDefault="002044BC" w:rsidP="002044BC">
                        <w:pPr>
                          <w:rPr>
                            <w:ins w:id="2223" w:author="Jan-Christopher Pien" w:date="2014-05-27T15:35:00Z"/>
                            <w:lang w:val="en-GB"/>
                          </w:rPr>
                        </w:pPr>
                        <w:ins w:id="2224" w:author="Jan-Christopher Pien" w:date="2014-05-27T15:35:00Z">
                          <w:r>
                            <w:rPr>
                              <w:lang w:val="en-GB"/>
                            </w:rPr>
                            <w:t>Alternative text for the image</w:t>
                          </w:r>
                        </w:ins>
                      </w:p>
                    </w:tc>
                  </w:tr>
                  <w:tr w:rsidR="002044BC" w14:paraId="1D4A5227" w14:textId="77777777" w:rsidTr="008F496A">
                    <w:trPr>
                      <w:ins w:id="2225" w:author="Jan-Christopher Pien" w:date="2014-05-27T15:35:00Z"/>
                    </w:trPr>
                    <w:tc>
                      <w:tcPr>
                        <w:tcW w:w="596" w:type="dxa"/>
                      </w:tcPr>
                      <w:p w14:paraId="627667BB" w14:textId="77777777" w:rsidR="002044BC" w:rsidRDefault="002044BC" w:rsidP="002044BC">
                        <w:pPr>
                          <w:rPr>
                            <w:ins w:id="2226" w:author="Jan-Christopher Pien" w:date="2014-05-27T15:35:00Z"/>
                            <w:lang w:val="en-GB"/>
                          </w:rPr>
                        </w:pPr>
                        <w:ins w:id="2227" w:author="Jan-Christopher Pien" w:date="2014-05-27T15:35:00Z">
                          <w:r>
                            <w:rPr>
                              <w:lang w:val="en-GB"/>
                            </w:rPr>
                            <w:t>src</w:t>
                          </w:r>
                        </w:ins>
                      </w:p>
                    </w:tc>
                    <w:tc>
                      <w:tcPr>
                        <w:tcW w:w="3483" w:type="dxa"/>
                      </w:tcPr>
                      <w:p w14:paraId="73765290" w14:textId="77777777" w:rsidR="002044BC" w:rsidRDefault="002044BC" w:rsidP="002044BC">
                        <w:pPr>
                          <w:rPr>
                            <w:ins w:id="2228" w:author="Jan-Christopher Pien" w:date="2014-05-27T15:35:00Z"/>
                            <w:lang w:val="en-GB"/>
                          </w:rPr>
                        </w:pPr>
                        <w:ins w:id="2229" w:author="Jan-Christopher Pien" w:date="2014-05-27T15:35:00Z">
                          <w:r>
                            <w:rPr>
                              <w:lang w:val="en-GB"/>
                            </w:rPr>
                            <w:t>Source to the image</w:t>
                          </w:r>
                        </w:ins>
                      </w:p>
                    </w:tc>
                  </w:tr>
                </w:tbl>
                <w:p w14:paraId="473E751D" w14:textId="77777777" w:rsidR="002044BC" w:rsidRPr="00333D9B" w:rsidRDefault="002044BC" w:rsidP="002044BC">
                  <w:pPr>
                    <w:rPr>
                      <w:ins w:id="2230" w:author="Jan-Christopher Pien" w:date="2014-05-27T15:35:00Z"/>
                      <w:lang w:val="en-GB"/>
                    </w:rPr>
                  </w:pPr>
                </w:p>
              </w:tc>
            </w:tr>
          </w:tbl>
          <w:p w14:paraId="55A15681" w14:textId="77777777" w:rsidR="002044BC" w:rsidRDefault="002044BC" w:rsidP="008F496A">
            <w:pPr>
              <w:rPr>
                <w:ins w:id="2231" w:author="Jan-Christopher Pien" w:date="2014-05-27T15:34:00Z"/>
                <w:lang w:val="en-GB"/>
              </w:rPr>
            </w:pPr>
          </w:p>
        </w:tc>
      </w:tr>
    </w:tbl>
    <w:p w14:paraId="3DAEF462" w14:textId="77777777" w:rsidR="002564B1" w:rsidRDefault="008F496A">
      <w:pPr>
        <w:pStyle w:val="berschrift1"/>
        <w:rPr>
          <w:ins w:id="2232" w:author="Jan-Christopher Pien" w:date="2014-05-27T15:37:00Z"/>
          <w:lang w:val="en-GB"/>
        </w:rPr>
        <w:pPrChange w:id="2233" w:author="Jan-Christopher Pien" w:date="2014-05-27T15:37:00Z">
          <w:pPr/>
        </w:pPrChange>
      </w:pPr>
      <w:ins w:id="2234" w:author="Jan-Christopher Pien" w:date="2014-05-27T15:37:00Z">
        <w:r>
          <w:rPr>
            <w:lang w:val="en-GB"/>
          </w:rPr>
          <w:lastRenderedPageBreak/>
          <w:t>stories/</w:t>
        </w:r>
        <w:r>
          <w:rPr>
            <w:b/>
            <w:lang w:val="en-GB"/>
          </w:rPr>
          <w:t>id</w:t>
        </w:r>
        <w:r>
          <w:rPr>
            <w:lang w:val="en-GB"/>
          </w:rPr>
          <w:t>/media</w:t>
        </w:r>
      </w:ins>
      <w:ins w:id="2235" w:author="Jan-Christopher Pien" w:date="2014-05-28T11:02:00Z">
        <w:r w:rsidR="007A451C">
          <w:rPr>
            <w:lang w:val="en-GB"/>
          </w:rPr>
          <w:t>/</w:t>
        </w:r>
      </w:ins>
    </w:p>
    <w:p w14:paraId="7BE22F76" w14:textId="77777777" w:rsidR="008F496A" w:rsidRDefault="008F496A">
      <w:pPr>
        <w:pStyle w:val="berschrift2"/>
        <w:rPr>
          <w:ins w:id="2236" w:author="Jan-Christopher Pien" w:date="2014-05-27T15:37:00Z"/>
          <w:lang w:val="en-GB"/>
        </w:rPr>
        <w:pPrChange w:id="2237" w:author="Jan-Christopher Pien" w:date="2014-05-27T15:37:00Z">
          <w:pPr/>
        </w:pPrChange>
      </w:pPr>
      <w:ins w:id="2238" w:author="Jan-Christopher Pien" w:date="2014-05-27T15:37:00Z">
        <w:r>
          <w:rPr>
            <w:lang w:val="en-GB"/>
          </w:rPr>
          <w:t>GET</w:t>
        </w:r>
      </w:ins>
    </w:p>
    <w:p w14:paraId="2F43B63B" w14:textId="77777777" w:rsidR="008F496A" w:rsidRDefault="008F496A">
      <w:pPr>
        <w:rPr>
          <w:ins w:id="2239" w:author="Jan-Christopher Pien" w:date="2014-05-27T15:37:00Z"/>
          <w:lang w:val="en-GB"/>
        </w:rPr>
      </w:pPr>
      <w:ins w:id="2240" w:author="Jan-Christopher Pien" w:date="2014-05-27T15:37:00Z">
        <w:r>
          <w:rPr>
            <w:lang w:val="en-GB"/>
          </w:rPr>
          <w:t>This retrieves all additional media that is attached to a particular entry.</w:t>
        </w:r>
      </w:ins>
    </w:p>
    <w:p w14:paraId="53B2D2B8" w14:textId="33B13482" w:rsidR="008F496A" w:rsidRDefault="00BA34FC" w:rsidP="008F496A">
      <w:pPr>
        <w:pStyle w:val="berschrift3"/>
        <w:rPr>
          <w:ins w:id="2241" w:author="Jan-Christopher Pien" w:date="2014-05-27T15:38:00Z"/>
          <w:lang w:val="en-GB"/>
        </w:rPr>
      </w:pPr>
      <w:ins w:id="2242" w:author="Jan-Christopher Pien" w:date="2014-05-28T12:23:00Z">
        <w:r>
          <w:rPr>
            <w:lang w:val="en-US"/>
          </w:rPr>
          <w:t>URL-</w:t>
        </w:r>
      </w:ins>
      <w:ins w:id="2243" w:author="Jan-Christopher Pien" w:date="2014-05-27T15:38:00Z">
        <w:r w:rsidR="008F496A">
          <w:rPr>
            <w:lang w:val="en-GB"/>
          </w:rPr>
          <w:t>Parameters</w:t>
        </w:r>
      </w:ins>
    </w:p>
    <w:tbl>
      <w:tblPr>
        <w:tblStyle w:val="Tabellenraster"/>
        <w:tblW w:w="0" w:type="auto"/>
        <w:tblLook w:val="04A0" w:firstRow="1" w:lastRow="0" w:firstColumn="1" w:lastColumn="0" w:noHBand="0" w:noVBand="1"/>
      </w:tblPr>
      <w:tblGrid>
        <w:gridCol w:w="1413"/>
        <w:gridCol w:w="7649"/>
      </w:tblGrid>
      <w:tr w:rsidR="008F496A" w:rsidRPr="009F51E0" w14:paraId="6102614B" w14:textId="77777777" w:rsidTr="008F496A">
        <w:trPr>
          <w:ins w:id="2244" w:author="Jan-Christopher Pien" w:date="2014-05-27T15:38:00Z"/>
        </w:trPr>
        <w:tc>
          <w:tcPr>
            <w:tcW w:w="1413" w:type="dxa"/>
          </w:tcPr>
          <w:p w14:paraId="0E4ABC28" w14:textId="77777777" w:rsidR="008F496A" w:rsidRPr="00376806" w:rsidRDefault="008F496A" w:rsidP="008F496A">
            <w:pPr>
              <w:rPr>
                <w:ins w:id="2245" w:author="Jan-Christopher Pien" w:date="2014-05-27T15:38:00Z"/>
                <w:b/>
                <w:lang w:val="en-GB"/>
              </w:rPr>
            </w:pPr>
            <w:ins w:id="2246" w:author="Jan-Christopher Pien" w:date="2014-05-27T15:38:00Z">
              <w:r>
                <w:rPr>
                  <w:b/>
                  <w:lang w:val="en-GB"/>
                </w:rPr>
                <w:t>id</w:t>
              </w:r>
            </w:ins>
          </w:p>
        </w:tc>
        <w:tc>
          <w:tcPr>
            <w:tcW w:w="7649" w:type="dxa"/>
          </w:tcPr>
          <w:p w14:paraId="6420FFCE" w14:textId="77777777" w:rsidR="008F496A" w:rsidRDefault="008F496A">
            <w:pPr>
              <w:rPr>
                <w:ins w:id="2247" w:author="Jan-Christopher Pien" w:date="2014-05-27T15:38:00Z"/>
                <w:lang w:val="en-GB"/>
              </w:rPr>
            </w:pPr>
            <w:ins w:id="2248" w:author="Jan-Christopher Pien" w:date="2014-05-27T15:38:00Z">
              <w:r>
                <w:rPr>
                  <w:lang w:val="en-GB"/>
                </w:rPr>
                <w:t>ID of the story, for which the media information should be retrieved</w:t>
              </w:r>
            </w:ins>
          </w:p>
        </w:tc>
      </w:tr>
    </w:tbl>
    <w:p w14:paraId="335B63D2" w14:textId="77777777" w:rsidR="008F496A" w:rsidRDefault="008F496A" w:rsidP="008F496A">
      <w:pPr>
        <w:pStyle w:val="berschrift3"/>
        <w:rPr>
          <w:ins w:id="2249" w:author="Jan-Christopher Pien" w:date="2014-05-27T15:47:00Z"/>
          <w:lang w:val="en-GB"/>
        </w:rPr>
      </w:pPr>
      <w:ins w:id="2250" w:author="Jan-Christopher Pien" w:date="2014-05-27T15:47:00Z">
        <w:r>
          <w:rPr>
            <w:lang w:val="en-GB"/>
          </w:rPr>
          <w:t>Return data</w:t>
        </w:r>
      </w:ins>
    </w:p>
    <w:tbl>
      <w:tblPr>
        <w:tblStyle w:val="Tabellenraster"/>
        <w:tblW w:w="0" w:type="auto"/>
        <w:tblLook w:val="04A0" w:firstRow="1" w:lastRow="0" w:firstColumn="1" w:lastColumn="0" w:noHBand="0" w:noVBand="1"/>
      </w:tblPr>
      <w:tblGrid>
        <w:gridCol w:w="1129"/>
        <w:gridCol w:w="7933"/>
      </w:tblGrid>
      <w:tr w:rsidR="008F496A" w:rsidRPr="00E42CA6" w14:paraId="658741FB" w14:textId="77777777" w:rsidTr="008F496A">
        <w:trPr>
          <w:ins w:id="2251" w:author="Jan-Christopher Pien" w:date="2014-05-27T15:47:00Z"/>
        </w:trPr>
        <w:tc>
          <w:tcPr>
            <w:tcW w:w="1129" w:type="dxa"/>
          </w:tcPr>
          <w:p w14:paraId="54114681" w14:textId="77777777" w:rsidR="008F496A" w:rsidRDefault="00E42CA6" w:rsidP="008F496A">
            <w:pPr>
              <w:rPr>
                <w:ins w:id="2252" w:author="Jan-Christopher Pien" w:date="2014-05-27T15:47:00Z"/>
                <w:lang w:val="en-GB"/>
              </w:rPr>
            </w:pPr>
            <w:ins w:id="2253" w:author="Jan-Christopher Pien" w:date="2014-05-27T15:48:00Z">
              <w:r>
                <w:rPr>
                  <w:lang w:val="en-GB"/>
                </w:rPr>
                <w:t>media</w:t>
              </w:r>
            </w:ins>
          </w:p>
        </w:tc>
        <w:tc>
          <w:tcPr>
            <w:tcW w:w="7933" w:type="dxa"/>
          </w:tcPr>
          <w:p w14:paraId="35CAAD30" w14:textId="77777777" w:rsidR="008F496A" w:rsidRDefault="008F496A" w:rsidP="008F496A">
            <w:pPr>
              <w:rPr>
                <w:ins w:id="2254" w:author="Jan-Christopher Pien" w:date="2014-05-27T15:47:00Z"/>
                <w:lang w:val="en-GB"/>
              </w:rPr>
            </w:pPr>
            <w:ins w:id="2255" w:author="Jan-Christopher Pien" w:date="2014-05-27T15:47:00Z">
              <w:r>
                <w:rPr>
                  <w:lang w:val="en-GB"/>
                </w:rPr>
                <w:t xml:space="preserve">List of </w:t>
              </w:r>
            </w:ins>
            <w:ins w:id="2256" w:author="Jan-Christopher Pien" w:date="2014-05-27T15:48:00Z">
              <w:r w:rsidR="00E42CA6">
                <w:rPr>
                  <w:lang w:val="en-GB"/>
                </w:rPr>
                <w:t>media files</w:t>
              </w:r>
            </w:ins>
            <w:ins w:id="2257" w:author="Jan-Christopher Pien" w:date="2014-05-27T15:47:00Z">
              <w:r>
                <w:rPr>
                  <w:lang w:val="en-GB"/>
                </w:rPr>
                <w:t>:</w:t>
              </w:r>
            </w:ins>
          </w:p>
          <w:tbl>
            <w:tblPr>
              <w:tblStyle w:val="Tabellenraster"/>
              <w:tblW w:w="0" w:type="auto"/>
              <w:tblLook w:val="04A0" w:firstRow="1" w:lastRow="0" w:firstColumn="1" w:lastColumn="0" w:noHBand="0" w:noVBand="1"/>
              <w:tblPrChange w:id="2258" w:author="Jan-Christopher Pien" w:date="2014-05-27T15:50:00Z">
                <w:tblPr>
                  <w:tblStyle w:val="Tabellenraster"/>
                  <w:tblW w:w="0" w:type="auto"/>
                  <w:tblLook w:val="04A0" w:firstRow="1" w:lastRow="0" w:firstColumn="1" w:lastColumn="0" w:noHBand="0" w:noVBand="1"/>
                </w:tblPr>
              </w:tblPrChange>
            </w:tblPr>
            <w:tblGrid>
              <w:gridCol w:w="1163"/>
              <w:gridCol w:w="4871"/>
              <w:tblGridChange w:id="2259">
                <w:tblGrid>
                  <w:gridCol w:w="1729"/>
                  <w:gridCol w:w="4305"/>
                </w:tblGrid>
              </w:tblGridChange>
            </w:tblGrid>
            <w:tr w:rsidR="008F496A" w:rsidRPr="009F51E0" w14:paraId="1B7FD7BA" w14:textId="77777777" w:rsidTr="00E42CA6">
              <w:trPr>
                <w:ins w:id="2260" w:author="Jan-Christopher Pien" w:date="2014-05-27T15:47:00Z"/>
              </w:trPr>
              <w:tc>
                <w:tcPr>
                  <w:tcW w:w="1163" w:type="dxa"/>
                  <w:tcPrChange w:id="2261" w:author="Jan-Christopher Pien" w:date="2014-05-27T15:50:00Z">
                    <w:tcPr>
                      <w:tcW w:w="1729" w:type="dxa"/>
                    </w:tcPr>
                  </w:tcPrChange>
                </w:tcPr>
                <w:p w14:paraId="3B62DA9D" w14:textId="77777777" w:rsidR="008F496A" w:rsidRDefault="00E42CA6" w:rsidP="008F496A">
                  <w:pPr>
                    <w:rPr>
                      <w:ins w:id="2262" w:author="Jan-Christopher Pien" w:date="2014-05-27T15:47:00Z"/>
                      <w:lang w:val="en-GB"/>
                    </w:rPr>
                  </w:pPr>
                  <w:ins w:id="2263" w:author="Jan-Christopher Pien" w:date="2014-05-27T15:49:00Z">
                    <w:r>
                      <w:rPr>
                        <w:lang w:val="en-GB"/>
                      </w:rPr>
                      <w:t>type</w:t>
                    </w:r>
                  </w:ins>
                </w:p>
              </w:tc>
              <w:tc>
                <w:tcPr>
                  <w:tcW w:w="4871" w:type="dxa"/>
                  <w:tcPrChange w:id="2264" w:author="Jan-Christopher Pien" w:date="2014-05-27T15:50:00Z">
                    <w:tcPr>
                      <w:tcW w:w="4305" w:type="dxa"/>
                    </w:tcPr>
                  </w:tcPrChange>
                </w:tcPr>
                <w:p w14:paraId="5A697A26" w14:textId="77777777" w:rsidR="008F496A" w:rsidRDefault="00E42CA6" w:rsidP="008F496A">
                  <w:pPr>
                    <w:rPr>
                      <w:ins w:id="2265" w:author="Jan-Christopher Pien" w:date="2014-05-27T15:47:00Z"/>
                      <w:lang w:val="en-GB"/>
                    </w:rPr>
                  </w:pPr>
                  <w:ins w:id="2266" w:author="Jan-Christopher Pien" w:date="2014-05-27T15:49:00Z">
                    <w:r>
                      <w:rPr>
                        <w:lang w:val="en-GB"/>
                      </w:rPr>
                      <w:t>“vid”, “img”, or “aud”</w:t>
                    </w:r>
                    <w:r>
                      <w:rPr>
                        <w:lang w:val="en-GB"/>
                      </w:rPr>
                      <w:br/>
                      <w:t>Determines whether this media file is a video, audio or image file</w:t>
                    </w:r>
                  </w:ins>
                </w:p>
              </w:tc>
            </w:tr>
            <w:tr w:rsidR="00E42CA6" w14:paraId="2B47B7CE" w14:textId="77777777" w:rsidTr="00E42CA6">
              <w:trPr>
                <w:ins w:id="2267" w:author="Jan-Christopher Pien" w:date="2014-05-27T15:49:00Z"/>
              </w:trPr>
              <w:tc>
                <w:tcPr>
                  <w:tcW w:w="1163" w:type="dxa"/>
                  <w:tcPrChange w:id="2268" w:author="Jan-Christopher Pien" w:date="2014-05-27T15:50:00Z">
                    <w:tcPr>
                      <w:tcW w:w="1729" w:type="dxa"/>
                    </w:tcPr>
                  </w:tcPrChange>
                </w:tcPr>
                <w:p w14:paraId="1283BED5" w14:textId="77777777" w:rsidR="00E42CA6" w:rsidRDefault="00E42CA6" w:rsidP="008F496A">
                  <w:pPr>
                    <w:rPr>
                      <w:ins w:id="2269" w:author="Jan-Christopher Pien" w:date="2014-05-27T15:49:00Z"/>
                      <w:lang w:val="en-GB"/>
                    </w:rPr>
                  </w:pPr>
                  <w:ins w:id="2270" w:author="Jan-Christopher Pien" w:date="2014-05-27T15:49:00Z">
                    <w:r>
                      <w:rPr>
                        <w:lang w:val="en-GB"/>
                      </w:rPr>
                      <w:t>created</w:t>
                    </w:r>
                  </w:ins>
                </w:p>
              </w:tc>
              <w:tc>
                <w:tcPr>
                  <w:tcW w:w="4871" w:type="dxa"/>
                  <w:tcPrChange w:id="2271" w:author="Jan-Christopher Pien" w:date="2014-05-27T15:50:00Z">
                    <w:tcPr>
                      <w:tcW w:w="4305" w:type="dxa"/>
                    </w:tcPr>
                  </w:tcPrChange>
                </w:tcPr>
                <w:p w14:paraId="633CB70F" w14:textId="77777777" w:rsidR="00E42CA6" w:rsidRDefault="00E42CA6" w:rsidP="008F496A">
                  <w:pPr>
                    <w:rPr>
                      <w:ins w:id="2272" w:author="Jan-Christopher Pien" w:date="2014-05-27T15:49:00Z"/>
                      <w:lang w:val="en-GB"/>
                    </w:rPr>
                  </w:pPr>
                  <w:ins w:id="2273" w:author="Jan-Christopher Pien" w:date="2014-05-27T15:49:00Z">
                    <w:r>
                      <w:rPr>
                        <w:lang w:val="en-GB"/>
                      </w:rPr>
                      <w:t>Date of creation</w:t>
                    </w:r>
                  </w:ins>
                </w:p>
              </w:tc>
            </w:tr>
            <w:tr w:rsidR="00E42CA6" w14:paraId="66B7713B" w14:textId="77777777" w:rsidTr="00E42CA6">
              <w:trPr>
                <w:ins w:id="2274" w:author="Jan-Christopher Pien" w:date="2014-05-27T15:49:00Z"/>
              </w:trPr>
              <w:tc>
                <w:tcPr>
                  <w:tcW w:w="1163" w:type="dxa"/>
                  <w:tcPrChange w:id="2275" w:author="Jan-Christopher Pien" w:date="2014-05-27T15:50:00Z">
                    <w:tcPr>
                      <w:tcW w:w="1729" w:type="dxa"/>
                    </w:tcPr>
                  </w:tcPrChange>
                </w:tcPr>
                <w:p w14:paraId="79632F40" w14:textId="77777777" w:rsidR="00E42CA6" w:rsidRDefault="00E42CA6" w:rsidP="008F496A">
                  <w:pPr>
                    <w:rPr>
                      <w:ins w:id="2276" w:author="Jan-Christopher Pien" w:date="2014-05-27T15:49:00Z"/>
                      <w:lang w:val="en-GB"/>
                    </w:rPr>
                  </w:pPr>
                  <w:ins w:id="2277" w:author="Jan-Christopher Pien" w:date="2014-05-27T15:49:00Z">
                    <w:r>
                      <w:rPr>
                        <w:lang w:val="en-GB"/>
                      </w:rPr>
                      <w:t>modified</w:t>
                    </w:r>
                  </w:ins>
                </w:p>
              </w:tc>
              <w:tc>
                <w:tcPr>
                  <w:tcW w:w="4871" w:type="dxa"/>
                  <w:tcPrChange w:id="2278" w:author="Jan-Christopher Pien" w:date="2014-05-27T15:50:00Z">
                    <w:tcPr>
                      <w:tcW w:w="4305" w:type="dxa"/>
                    </w:tcPr>
                  </w:tcPrChange>
                </w:tcPr>
                <w:p w14:paraId="6D18AD26" w14:textId="77777777" w:rsidR="00E42CA6" w:rsidRDefault="00E42CA6" w:rsidP="008F496A">
                  <w:pPr>
                    <w:rPr>
                      <w:ins w:id="2279" w:author="Jan-Christopher Pien" w:date="2014-05-27T15:49:00Z"/>
                      <w:lang w:val="en-GB"/>
                    </w:rPr>
                  </w:pPr>
                  <w:ins w:id="2280" w:author="Jan-Christopher Pien" w:date="2014-05-27T15:49:00Z">
                    <w:r>
                      <w:rPr>
                        <w:lang w:val="en-GB"/>
                      </w:rPr>
                      <w:t>Date of modification</w:t>
                    </w:r>
                  </w:ins>
                </w:p>
              </w:tc>
            </w:tr>
            <w:tr w:rsidR="00E42CA6" w:rsidRPr="009F51E0" w14:paraId="66BD26C7" w14:textId="77777777" w:rsidTr="00E42CA6">
              <w:trPr>
                <w:ins w:id="2281" w:author="Jan-Christopher Pien" w:date="2014-05-27T15:49:00Z"/>
              </w:trPr>
              <w:tc>
                <w:tcPr>
                  <w:tcW w:w="1163" w:type="dxa"/>
                  <w:tcPrChange w:id="2282" w:author="Jan-Christopher Pien" w:date="2014-05-27T15:50:00Z">
                    <w:tcPr>
                      <w:tcW w:w="1729" w:type="dxa"/>
                    </w:tcPr>
                  </w:tcPrChange>
                </w:tcPr>
                <w:p w14:paraId="267FC9F7" w14:textId="77777777" w:rsidR="00E42CA6" w:rsidRDefault="00E42CA6" w:rsidP="008F496A">
                  <w:pPr>
                    <w:rPr>
                      <w:ins w:id="2283" w:author="Jan-Christopher Pien" w:date="2014-05-27T15:49:00Z"/>
                      <w:lang w:val="en-GB"/>
                    </w:rPr>
                  </w:pPr>
                  <w:ins w:id="2284" w:author="Jan-Christopher Pien" w:date="2014-05-27T15:50:00Z">
                    <w:r>
                      <w:rPr>
                        <w:lang w:val="en-GB"/>
                      </w:rPr>
                      <w:t>alt</w:t>
                    </w:r>
                  </w:ins>
                </w:p>
              </w:tc>
              <w:tc>
                <w:tcPr>
                  <w:tcW w:w="4871" w:type="dxa"/>
                  <w:tcPrChange w:id="2285" w:author="Jan-Christopher Pien" w:date="2014-05-27T15:50:00Z">
                    <w:tcPr>
                      <w:tcW w:w="4305" w:type="dxa"/>
                    </w:tcPr>
                  </w:tcPrChange>
                </w:tcPr>
                <w:p w14:paraId="0F73C0EE" w14:textId="77777777" w:rsidR="00E42CA6" w:rsidRDefault="00E42CA6" w:rsidP="008F496A">
                  <w:pPr>
                    <w:rPr>
                      <w:ins w:id="2286" w:author="Jan-Christopher Pien" w:date="2014-05-27T15:49:00Z"/>
                      <w:lang w:val="en-GB"/>
                    </w:rPr>
                  </w:pPr>
                  <w:ins w:id="2287" w:author="Jan-Christopher Pien" w:date="2014-05-27T15:50:00Z">
                    <w:r>
                      <w:rPr>
                        <w:lang w:val="en-GB"/>
                      </w:rPr>
                      <w:t>Alternative text for media file</w:t>
                    </w:r>
                  </w:ins>
                </w:p>
              </w:tc>
            </w:tr>
            <w:tr w:rsidR="00E42CA6" w14:paraId="764600C8" w14:textId="77777777" w:rsidTr="00E42CA6">
              <w:trPr>
                <w:ins w:id="2288" w:author="Jan-Christopher Pien" w:date="2014-05-27T15:50:00Z"/>
              </w:trPr>
              <w:tc>
                <w:tcPr>
                  <w:tcW w:w="1163" w:type="dxa"/>
                  <w:tcPrChange w:id="2289" w:author="Jan-Christopher Pien" w:date="2014-05-27T15:50:00Z">
                    <w:tcPr>
                      <w:tcW w:w="1729" w:type="dxa"/>
                    </w:tcPr>
                  </w:tcPrChange>
                </w:tcPr>
                <w:p w14:paraId="0185829A" w14:textId="77777777" w:rsidR="00E42CA6" w:rsidRDefault="00E42CA6" w:rsidP="008F496A">
                  <w:pPr>
                    <w:rPr>
                      <w:ins w:id="2290" w:author="Jan-Christopher Pien" w:date="2014-05-27T15:50:00Z"/>
                      <w:lang w:val="en-GB"/>
                    </w:rPr>
                  </w:pPr>
                  <w:ins w:id="2291" w:author="Jan-Christopher Pien" w:date="2014-05-27T15:50:00Z">
                    <w:r>
                      <w:rPr>
                        <w:lang w:val="en-GB"/>
                      </w:rPr>
                      <w:t>sources</w:t>
                    </w:r>
                  </w:ins>
                </w:p>
              </w:tc>
              <w:tc>
                <w:tcPr>
                  <w:tcW w:w="4871" w:type="dxa"/>
                  <w:tcPrChange w:id="2292" w:author="Jan-Christopher Pien" w:date="2014-05-27T15:50:00Z">
                    <w:tcPr>
                      <w:tcW w:w="4305" w:type="dxa"/>
                    </w:tcPr>
                  </w:tcPrChange>
                </w:tcPr>
                <w:p w14:paraId="79F00D68" w14:textId="77777777" w:rsidR="00E42CA6" w:rsidRDefault="00E42CA6" w:rsidP="008F496A">
                  <w:pPr>
                    <w:rPr>
                      <w:ins w:id="2293" w:author="Jan-Christopher Pien" w:date="2014-05-27T15:50:00Z"/>
                      <w:lang w:val="en-GB"/>
                    </w:rPr>
                  </w:pPr>
                  <w:ins w:id="2294" w:author="Jan-Christopher Pien" w:date="2014-05-27T15:50:00Z">
                    <w:r>
                      <w:rPr>
                        <w:lang w:val="en-GB"/>
                      </w:rPr>
                      <w:t>List of sources for media file:</w:t>
                    </w:r>
                  </w:ins>
                </w:p>
                <w:tbl>
                  <w:tblPr>
                    <w:tblStyle w:val="Tabellenraster"/>
                    <w:tblW w:w="0" w:type="auto"/>
                    <w:tblLook w:val="04A0" w:firstRow="1" w:lastRow="0" w:firstColumn="1" w:lastColumn="0" w:noHBand="0" w:noVBand="1"/>
                    <w:tblPrChange w:id="2295" w:author="Jan-Christopher Pien" w:date="2014-05-27T15:51:00Z">
                      <w:tblPr>
                        <w:tblStyle w:val="Tabellenraster"/>
                        <w:tblW w:w="0" w:type="auto"/>
                        <w:tblLook w:val="04A0" w:firstRow="1" w:lastRow="0" w:firstColumn="1" w:lastColumn="0" w:noHBand="0" w:noVBand="1"/>
                      </w:tblPr>
                    </w:tblPrChange>
                  </w:tblPr>
                  <w:tblGrid>
                    <w:gridCol w:w="1021"/>
                    <w:gridCol w:w="3624"/>
                    <w:tblGridChange w:id="2296">
                      <w:tblGrid>
                        <w:gridCol w:w="2322"/>
                        <w:gridCol w:w="2323"/>
                      </w:tblGrid>
                    </w:tblGridChange>
                  </w:tblGrid>
                  <w:tr w:rsidR="00E42CA6" w:rsidRPr="009F51E0" w14:paraId="066A6F3D" w14:textId="77777777" w:rsidTr="00E42CA6">
                    <w:trPr>
                      <w:ins w:id="2297" w:author="Jan-Christopher Pien" w:date="2014-05-27T15:50:00Z"/>
                    </w:trPr>
                    <w:tc>
                      <w:tcPr>
                        <w:tcW w:w="1021" w:type="dxa"/>
                        <w:tcPrChange w:id="2298" w:author="Jan-Christopher Pien" w:date="2014-05-27T15:51:00Z">
                          <w:tcPr>
                            <w:tcW w:w="2322" w:type="dxa"/>
                          </w:tcPr>
                        </w:tcPrChange>
                      </w:tcPr>
                      <w:p w14:paraId="093F4938" w14:textId="77777777" w:rsidR="00E42CA6" w:rsidRDefault="00E42CA6" w:rsidP="008F496A">
                        <w:pPr>
                          <w:rPr>
                            <w:ins w:id="2299" w:author="Jan-Christopher Pien" w:date="2014-05-27T15:50:00Z"/>
                            <w:lang w:val="en-GB"/>
                          </w:rPr>
                        </w:pPr>
                        <w:ins w:id="2300" w:author="Jan-Christopher Pien" w:date="2014-05-27T15:50:00Z">
                          <w:r>
                            <w:rPr>
                              <w:lang w:val="en-GB"/>
                            </w:rPr>
                            <w:t>mime</w:t>
                          </w:r>
                        </w:ins>
                      </w:p>
                    </w:tc>
                    <w:tc>
                      <w:tcPr>
                        <w:tcW w:w="3624" w:type="dxa"/>
                        <w:tcPrChange w:id="2301" w:author="Jan-Christopher Pien" w:date="2014-05-27T15:51:00Z">
                          <w:tcPr>
                            <w:tcW w:w="2323" w:type="dxa"/>
                          </w:tcPr>
                        </w:tcPrChange>
                      </w:tcPr>
                      <w:p w14:paraId="5BE8A0B7" w14:textId="77777777" w:rsidR="00E42CA6" w:rsidRDefault="00E42CA6" w:rsidP="008F496A">
                        <w:pPr>
                          <w:rPr>
                            <w:ins w:id="2302" w:author="Jan-Christopher Pien" w:date="2014-05-27T15:50:00Z"/>
                            <w:lang w:val="en-GB"/>
                          </w:rPr>
                        </w:pPr>
                        <w:ins w:id="2303" w:author="Jan-Christopher Pien" w:date="2014-05-27T15:50:00Z">
                          <w:r>
                            <w:rPr>
                              <w:lang w:val="en-GB"/>
                            </w:rPr>
                            <w:t>MIME-Type of the source file</w:t>
                          </w:r>
                        </w:ins>
                      </w:p>
                    </w:tc>
                  </w:tr>
                  <w:tr w:rsidR="00E42CA6" w14:paraId="4C409355" w14:textId="77777777" w:rsidTr="00E42CA6">
                    <w:trPr>
                      <w:ins w:id="2304" w:author="Jan-Christopher Pien" w:date="2014-05-27T15:50:00Z"/>
                    </w:trPr>
                    <w:tc>
                      <w:tcPr>
                        <w:tcW w:w="1021" w:type="dxa"/>
                        <w:tcPrChange w:id="2305" w:author="Jan-Christopher Pien" w:date="2014-05-27T15:51:00Z">
                          <w:tcPr>
                            <w:tcW w:w="2322" w:type="dxa"/>
                          </w:tcPr>
                        </w:tcPrChange>
                      </w:tcPr>
                      <w:p w14:paraId="3C3A3A12" w14:textId="77777777" w:rsidR="00E42CA6" w:rsidRDefault="00E42CA6" w:rsidP="008F496A">
                        <w:pPr>
                          <w:rPr>
                            <w:ins w:id="2306" w:author="Jan-Christopher Pien" w:date="2014-05-27T15:50:00Z"/>
                            <w:lang w:val="en-GB"/>
                          </w:rPr>
                        </w:pPr>
                        <w:ins w:id="2307" w:author="Jan-Christopher Pien" w:date="2014-05-27T15:51:00Z">
                          <w:r>
                            <w:rPr>
                              <w:lang w:val="en-GB"/>
                            </w:rPr>
                            <w:t>source</w:t>
                          </w:r>
                        </w:ins>
                      </w:p>
                    </w:tc>
                    <w:tc>
                      <w:tcPr>
                        <w:tcW w:w="3624" w:type="dxa"/>
                        <w:tcPrChange w:id="2308" w:author="Jan-Christopher Pien" w:date="2014-05-27T15:51:00Z">
                          <w:tcPr>
                            <w:tcW w:w="2323" w:type="dxa"/>
                          </w:tcPr>
                        </w:tcPrChange>
                      </w:tcPr>
                      <w:p w14:paraId="20D2A63F" w14:textId="77777777" w:rsidR="00E42CA6" w:rsidRDefault="00E42CA6">
                        <w:pPr>
                          <w:rPr>
                            <w:ins w:id="2309" w:author="Jan-Christopher Pien" w:date="2014-05-27T15:50:00Z"/>
                            <w:lang w:val="en-GB"/>
                          </w:rPr>
                        </w:pPr>
                        <w:ins w:id="2310" w:author="Jan-Christopher Pien" w:date="2014-05-27T15:51:00Z">
                          <w:r>
                            <w:rPr>
                              <w:lang w:val="en-GB"/>
                            </w:rPr>
                            <w:t>URL to source file</w:t>
                          </w:r>
                        </w:ins>
                      </w:p>
                    </w:tc>
                  </w:tr>
                </w:tbl>
                <w:p w14:paraId="6460F28D" w14:textId="77777777" w:rsidR="00E42CA6" w:rsidRDefault="00E42CA6" w:rsidP="008F496A">
                  <w:pPr>
                    <w:rPr>
                      <w:ins w:id="2311" w:author="Jan-Christopher Pien" w:date="2014-05-27T15:50:00Z"/>
                      <w:lang w:val="en-GB"/>
                    </w:rPr>
                  </w:pPr>
                </w:p>
              </w:tc>
            </w:tr>
          </w:tbl>
          <w:p w14:paraId="7698F8A1" w14:textId="77777777" w:rsidR="008F496A" w:rsidRDefault="008F496A" w:rsidP="008F496A">
            <w:pPr>
              <w:rPr>
                <w:ins w:id="2312" w:author="Jan-Christopher Pien" w:date="2014-05-27T15:47:00Z"/>
                <w:lang w:val="en-GB"/>
              </w:rPr>
            </w:pPr>
          </w:p>
        </w:tc>
      </w:tr>
    </w:tbl>
    <w:p w14:paraId="5706EE63" w14:textId="05598AAA" w:rsidR="0001566D" w:rsidRDefault="0001566D">
      <w:pPr>
        <w:pStyle w:val="berschrift2"/>
        <w:rPr>
          <w:ins w:id="2313" w:author="Jan-Christopher Pien" w:date="2014-05-28T14:48:00Z"/>
          <w:lang w:val="en-US"/>
        </w:rPr>
        <w:pPrChange w:id="2314" w:author="Jan-Christopher Pien" w:date="2014-05-28T14:48:00Z">
          <w:pPr/>
        </w:pPrChange>
      </w:pPr>
      <w:ins w:id="2315" w:author="Jan-Christopher Pien" w:date="2014-05-28T14:48:00Z">
        <w:r>
          <w:rPr>
            <w:lang w:val="en-US"/>
          </w:rPr>
          <w:t>POST</w:t>
        </w:r>
      </w:ins>
    </w:p>
    <w:p w14:paraId="71A51FBA" w14:textId="66BF04B9" w:rsidR="0001566D" w:rsidRDefault="0001566D">
      <w:pPr>
        <w:pStyle w:val="Rot"/>
        <w:rPr>
          <w:ins w:id="2316" w:author="Jan-Christopher Pien" w:date="2014-05-28T14:49:00Z"/>
        </w:rPr>
        <w:pPrChange w:id="2317" w:author="Jan-Christopher Pien" w:date="2014-05-28T14:49:00Z">
          <w:pPr/>
        </w:pPrChange>
      </w:pPr>
      <w:ins w:id="2318" w:author="Jan-Christopher Pien" w:date="2014-05-28T14:49:00Z">
        <w:r>
          <w:t>Authentication Required</w:t>
        </w:r>
      </w:ins>
    </w:p>
    <w:p w14:paraId="1338CE93" w14:textId="6528159B" w:rsidR="0001566D" w:rsidRDefault="0001566D">
      <w:pPr>
        <w:rPr>
          <w:ins w:id="2319" w:author="Jan-Christopher Pien" w:date="2014-05-28T14:48:00Z"/>
          <w:lang w:val="en-US"/>
        </w:rPr>
      </w:pPr>
      <w:ins w:id="2320" w:author="Jan-Christopher Pien" w:date="2014-05-28T14:48:00Z">
        <w:r>
          <w:rPr>
            <w:lang w:val="en-US"/>
          </w:rPr>
          <w:t>This created a new media entry for the respective story.</w:t>
        </w:r>
      </w:ins>
    </w:p>
    <w:p w14:paraId="57294425" w14:textId="2073B167" w:rsidR="0001566D" w:rsidRDefault="0001566D">
      <w:pPr>
        <w:pStyle w:val="berschrift3"/>
        <w:rPr>
          <w:ins w:id="2321" w:author="Jan-Christopher Pien" w:date="2014-05-28T14:48:00Z"/>
          <w:lang w:val="en-US"/>
        </w:rPr>
        <w:pPrChange w:id="2322" w:author="Jan-Christopher Pien" w:date="2014-05-28T14:48:00Z">
          <w:pPr/>
        </w:pPrChange>
      </w:pPr>
      <w:ins w:id="2323" w:author="Jan-Christopher Pien" w:date="2014-05-28T14:48:00Z">
        <w:r>
          <w:rPr>
            <w:lang w:val="en-US"/>
          </w:rPr>
          <w:t>Parameters</w:t>
        </w:r>
      </w:ins>
    </w:p>
    <w:tbl>
      <w:tblPr>
        <w:tblStyle w:val="Tabellenraster"/>
        <w:tblW w:w="0" w:type="auto"/>
        <w:tblLook w:val="04A0" w:firstRow="1" w:lastRow="0" w:firstColumn="1" w:lastColumn="0" w:noHBand="0" w:noVBand="1"/>
        <w:tblPrChange w:id="2324" w:author="Jan-Christopher Pien" w:date="2014-05-28T14:49:00Z">
          <w:tblPr>
            <w:tblStyle w:val="Tabellenraster"/>
            <w:tblW w:w="0" w:type="auto"/>
            <w:tblLook w:val="04A0" w:firstRow="1" w:lastRow="0" w:firstColumn="1" w:lastColumn="0" w:noHBand="0" w:noVBand="1"/>
          </w:tblPr>
        </w:tblPrChange>
      </w:tblPr>
      <w:tblGrid>
        <w:gridCol w:w="1129"/>
        <w:gridCol w:w="7933"/>
        <w:tblGridChange w:id="2325">
          <w:tblGrid>
            <w:gridCol w:w="4531"/>
            <w:gridCol w:w="4531"/>
          </w:tblGrid>
        </w:tblGridChange>
      </w:tblGrid>
      <w:tr w:rsidR="0001566D" w:rsidRPr="009F51E0" w14:paraId="41E9FEA7" w14:textId="77777777" w:rsidTr="0001566D">
        <w:trPr>
          <w:ins w:id="2326" w:author="Jan-Christopher Pien" w:date="2014-05-28T14:48:00Z"/>
        </w:trPr>
        <w:tc>
          <w:tcPr>
            <w:tcW w:w="1129" w:type="dxa"/>
            <w:tcPrChange w:id="2327" w:author="Jan-Christopher Pien" w:date="2014-05-28T14:49:00Z">
              <w:tcPr>
                <w:tcW w:w="4531" w:type="dxa"/>
              </w:tcPr>
            </w:tcPrChange>
          </w:tcPr>
          <w:p w14:paraId="3B2D15B2" w14:textId="50316BC5" w:rsidR="0001566D" w:rsidRPr="0001566D" w:rsidRDefault="0001566D" w:rsidP="0001566D">
            <w:pPr>
              <w:rPr>
                <w:ins w:id="2328" w:author="Jan-Christopher Pien" w:date="2014-05-28T14:48:00Z"/>
                <w:b/>
                <w:sz w:val="24"/>
                <w:lang w:val="en-US"/>
                <w:rPrChange w:id="2329" w:author="Jan-Christopher Pien" w:date="2014-05-28T14:49:00Z">
                  <w:rPr>
                    <w:ins w:id="2330" w:author="Jan-Christopher Pien" w:date="2014-05-28T14:48:00Z"/>
                    <w:lang w:val="en-US"/>
                  </w:rPr>
                </w:rPrChange>
              </w:rPr>
            </w:pPr>
            <w:ins w:id="2331" w:author="Jan-Christopher Pien" w:date="2014-05-28T14:49:00Z">
              <w:r>
                <w:rPr>
                  <w:b/>
                  <w:sz w:val="24"/>
                  <w:lang w:val="en-US"/>
                </w:rPr>
                <w:t>type</w:t>
              </w:r>
            </w:ins>
          </w:p>
        </w:tc>
        <w:tc>
          <w:tcPr>
            <w:tcW w:w="7933" w:type="dxa"/>
            <w:tcPrChange w:id="2332" w:author="Jan-Christopher Pien" w:date="2014-05-28T14:49:00Z">
              <w:tcPr>
                <w:tcW w:w="4531" w:type="dxa"/>
              </w:tcPr>
            </w:tcPrChange>
          </w:tcPr>
          <w:p w14:paraId="4BA63271" w14:textId="7F064D29" w:rsidR="0001566D" w:rsidRDefault="0001566D" w:rsidP="0001566D">
            <w:pPr>
              <w:rPr>
                <w:ins w:id="2333" w:author="Jan-Christopher Pien" w:date="2014-05-28T14:48:00Z"/>
                <w:lang w:val="en-US"/>
              </w:rPr>
            </w:pPr>
            <w:ins w:id="2334" w:author="Jan-Christopher Pien" w:date="2014-05-28T14:49:00Z">
              <w:r>
                <w:rPr>
                  <w:lang w:val="en-US"/>
                </w:rPr>
                <w:t>Type of the media file, e.g. “vid”, “img”, or “aud”</w:t>
              </w:r>
            </w:ins>
          </w:p>
        </w:tc>
      </w:tr>
      <w:tr w:rsidR="0001566D" w:rsidRPr="009F51E0" w14:paraId="4D3A49E3" w14:textId="77777777" w:rsidTr="0001566D">
        <w:trPr>
          <w:ins w:id="2335" w:author="Jan-Christopher Pien" w:date="2014-05-28T14:48:00Z"/>
        </w:trPr>
        <w:tc>
          <w:tcPr>
            <w:tcW w:w="1129" w:type="dxa"/>
            <w:tcPrChange w:id="2336" w:author="Jan-Christopher Pien" w:date="2014-05-28T14:49:00Z">
              <w:tcPr>
                <w:tcW w:w="4531" w:type="dxa"/>
              </w:tcPr>
            </w:tcPrChange>
          </w:tcPr>
          <w:p w14:paraId="48DB3232" w14:textId="2FCB0B4B" w:rsidR="0001566D" w:rsidRPr="0001566D" w:rsidRDefault="0001566D" w:rsidP="0001566D">
            <w:pPr>
              <w:rPr>
                <w:ins w:id="2337" w:author="Jan-Christopher Pien" w:date="2014-05-28T14:48:00Z"/>
                <w:b/>
                <w:lang w:val="en-US"/>
                <w:rPrChange w:id="2338" w:author="Jan-Christopher Pien" w:date="2014-05-28T14:49:00Z">
                  <w:rPr>
                    <w:ins w:id="2339" w:author="Jan-Christopher Pien" w:date="2014-05-28T14:48:00Z"/>
                    <w:lang w:val="en-US"/>
                  </w:rPr>
                </w:rPrChange>
              </w:rPr>
            </w:pPr>
            <w:ins w:id="2340" w:author="Jan-Christopher Pien" w:date="2014-05-28T14:49:00Z">
              <w:r>
                <w:rPr>
                  <w:b/>
                  <w:lang w:val="en-US"/>
                </w:rPr>
                <w:t>alt</w:t>
              </w:r>
            </w:ins>
          </w:p>
        </w:tc>
        <w:tc>
          <w:tcPr>
            <w:tcW w:w="7933" w:type="dxa"/>
            <w:tcPrChange w:id="2341" w:author="Jan-Christopher Pien" w:date="2014-05-28T14:49:00Z">
              <w:tcPr>
                <w:tcW w:w="4531" w:type="dxa"/>
              </w:tcPr>
            </w:tcPrChange>
          </w:tcPr>
          <w:p w14:paraId="1C2186BA" w14:textId="1B7CF738" w:rsidR="0001566D" w:rsidRDefault="0001566D" w:rsidP="0001566D">
            <w:pPr>
              <w:rPr>
                <w:ins w:id="2342" w:author="Jan-Christopher Pien" w:date="2014-05-28T14:48:00Z"/>
                <w:lang w:val="en-US"/>
              </w:rPr>
            </w:pPr>
            <w:ins w:id="2343" w:author="Jan-Christopher Pien" w:date="2014-05-28T14:49:00Z">
              <w:r>
                <w:rPr>
                  <w:lang w:val="en-US"/>
                </w:rPr>
                <w:t>Alternative text for media file</w:t>
              </w:r>
            </w:ins>
          </w:p>
        </w:tc>
      </w:tr>
    </w:tbl>
    <w:p w14:paraId="764CF747" w14:textId="77777777" w:rsidR="004B0E71" w:rsidRDefault="004B0E71" w:rsidP="004B0E71">
      <w:pPr>
        <w:pStyle w:val="berschrift3"/>
        <w:rPr>
          <w:ins w:id="2344" w:author="Jan-Christopher Pien" w:date="2014-05-28T14:50:00Z"/>
          <w:lang w:val="en-US"/>
        </w:rPr>
      </w:pPr>
      <w:ins w:id="2345" w:author="Jan-Christopher Pien" w:date="2014-05-28T14:50:00Z">
        <w:r>
          <w:rPr>
            <w:lang w:val="en-US"/>
          </w:rPr>
          <w:t>Return data</w:t>
        </w:r>
      </w:ins>
    </w:p>
    <w:p w14:paraId="01B74F31" w14:textId="77777777" w:rsidR="004B0E71" w:rsidRDefault="004B0E71" w:rsidP="004B0E71">
      <w:pPr>
        <w:rPr>
          <w:ins w:id="2346" w:author="Jan-Christopher Pien" w:date="2014-05-28T14:50:00Z"/>
          <w:lang w:val="en-US"/>
        </w:rPr>
      </w:pPr>
      <w:ins w:id="2347" w:author="Jan-Christopher Pien" w:date="2014-05-28T14:50:00Z">
        <w:r>
          <w:rPr>
            <w:lang w:val="en-US"/>
          </w:rPr>
          <w:t xml:space="preserve">Depending on whether the authentication succeeded or failed, either a </w:t>
        </w:r>
        <w:r w:rsidRPr="00B040E6">
          <w:rPr>
            <w:rFonts w:ascii="Courier New" w:hAnsi="Courier New" w:cs="Courier New"/>
            <w:lang w:val="en-US"/>
          </w:rPr>
          <w:t>201 Created</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 If authentication succeeds, the following header data will be returned.</w:t>
        </w:r>
      </w:ins>
    </w:p>
    <w:tbl>
      <w:tblPr>
        <w:tblStyle w:val="Tabellenraster"/>
        <w:tblW w:w="0" w:type="auto"/>
        <w:tblLook w:val="04A0" w:firstRow="1" w:lastRow="0" w:firstColumn="1" w:lastColumn="0" w:noHBand="0" w:noVBand="1"/>
      </w:tblPr>
      <w:tblGrid>
        <w:gridCol w:w="1130"/>
        <w:gridCol w:w="3225"/>
        <w:gridCol w:w="4707"/>
      </w:tblGrid>
      <w:tr w:rsidR="004B0E71" w:rsidRPr="009F51E0" w14:paraId="22854B31" w14:textId="77777777" w:rsidTr="003A0881">
        <w:trPr>
          <w:ins w:id="2348" w:author="Jan-Christopher Pien" w:date="2014-05-28T14:50:00Z"/>
        </w:trPr>
        <w:tc>
          <w:tcPr>
            <w:tcW w:w="1168" w:type="dxa"/>
          </w:tcPr>
          <w:p w14:paraId="7065A998" w14:textId="77777777" w:rsidR="004B0E71" w:rsidRDefault="004B0E71" w:rsidP="003A0881">
            <w:pPr>
              <w:rPr>
                <w:ins w:id="2349" w:author="Jan-Christopher Pien" w:date="2014-05-28T14:50:00Z"/>
                <w:lang w:val="en-US"/>
              </w:rPr>
            </w:pPr>
            <w:ins w:id="2350" w:author="Jan-Christopher Pien" w:date="2014-05-28T14:50:00Z">
              <w:r>
                <w:rPr>
                  <w:lang w:val="en-US"/>
                </w:rPr>
                <w:t>Location</w:t>
              </w:r>
            </w:ins>
          </w:p>
        </w:tc>
        <w:tc>
          <w:tcPr>
            <w:tcW w:w="2229" w:type="dxa"/>
          </w:tcPr>
          <w:p w14:paraId="07281F2A" w14:textId="0663405A" w:rsidR="004B0E71" w:rsidRPr="004B0E71" w:rsidRDefault="004B0E71" w:rsidP="003A0881">
            <w:pPr>
              <w:rPr>
                <w:ins w:id="2351" w:author="Jan-Christopher Pien" w:date="2014-05-28T14:50:00Z"/>
                <w:b/>
                <w:lang w:val="en-US"/>
                <w:rPrChange w:id="2352" w:author="Jan-Christopher Pien" w:date="2014-05-28T14:50:00Z">
                  <w:rPr>
                    <w:ins w:id="2353" w:author="Jan-Christopher Pien" w:date="2014-05-28T14:50:00Z"/>
                    <w:lang w:val="en-US"/>
                  </w:rPr>
                </w:rPrChange>
              </w:rPr>
            </w:pPr>
            <w:ins w:id="2354" w:author="Jan-Christopher Pien" w:date="2014-05-28T14:50:00Z">
              <w:r>
                <w:rPr>
                  <w:lang w:val="en-US"/>
                </w:rPr>
                <w:t>stories/</w:t>
              </w:r>
              <w:r w:rsidRPr="00B040E6">
                <w:rPr>
                  <w:b/>
                  <w:lang w:val="en-US"/>
                </w:rPr>
                <w:t>story_id</w:t>
              </w:r>
              <w:r>
                <w:rPr>
                  <w:lang w:val="en-US"/>
                </w:rPr>
                <w:t>/media/</w:t>
              </w:r>
              <w:r>
                <w:rPr>
                  <w:b/>
                  <w:lang w:val="en-US"/>
                </w:rPr>
                <w:t>media_id</w:t>
              </w:r>
            </w:ins>
          </w:p>
        </w:tc>
        <w:tc>
          <w:tcPr>
            <w:tcW w:w="5665" w:type="dxa"/>
          </w:tcPr>
          <w:p w14:paraId="29404AE0" w14:textId="639E9A3A" w:rsidR="004B0E71" w:rsidRDefault="004B0E71">
            <w:pPr>
              <w:rPr>
                <w:ins w:id="2355" w:author="Jan-Christopher Pien" w:date="2014-05-28T14:50:00Z"/>
                <w:lang w:val="en-US"/>
              </w:rPr>
            </w:pPr>
            <w:ins w:id="2356" w:author="Jan-Christopher Pien" w:date="2014-05-28T14:50:00Z">
              <w:r>
                <w:rPr>
                  <w:lang w:val="en-US"/>
                </w:rPr>
                <w:t>URI of the newly created media entry</w:t>
              </w:r>
            </w:ins>
          </w:p>
        </w:tc>
      </w:tr>
    </w:tbl>
    <w:p w14:paraId="3E18C02E" w14:textId="45D6B568" w:rsidR="000F2D08" w:rsidRDefault="000F2D08">
      <w:pPr>
        <w:pStyle w:val="berschrift1"/>
        <w:rPr>
          <w:ins w:id="2357" w:author="Jan-Christopher Pien" w:date="2014-05-28T14:19:00Z"/>
          <w:b/>
          <w:lang w:val="en-US"/>
        </w:rPr>
        <w:pPrChange w:id="2358" w:author="Jan-Christopher Pien" w:date="2014-05-28T14:19:00Z">
          <w:pPr/>
        </w:pPrChange>
      </w:pPr>
      <w:ins w:id="2359" w:author="Jan-Christopher Pien" w:date="2014-05-28T14:19:00Z">
        <w:r w:rsidRPr="000F2D08">
          <w:rPr>
            <w:lang w:val="en-US"/>
            <w:rPrChange w:id="2360" w:author="Jan-Christopher Pien" w:date="2014-05-28T14:19:00Z">
              <w:rPr/>
            </w:rPrChange>
          </w:rPr>
          <w:t>stories/</w:t>
        </w:r>
        <w:r w:rsidRPr="000F2D08">
          <w:rPr>
            <w:b/>
            <w:lang w:val="en-US"/>
            <w:rPrChange w:id="2361" w:author="Jan-Christopher Pien" w:date="2014-05-28T14:19:00Z">
              <w:rPr/>
            </w:rPrChange>
          </w:rPr>
          <w:t>story_id</w:t>
        </w:r>
        <w:r w:rsidRPr="000F2D08">
          <w:rPr>
            <w:lang w:val="en-US"/>
            <w:rPrChange w:id="2362" w:author="Jan-Christopher Pien" w:date="2014-05-28T14:19:00Z">
              <w:rPr/>
            </w:rPrChange>
          </w:rPr>
          <w:t>/media/</w:t>
        </w:r>
        <w:r w:rsidRPr="000F2D08">
          <w:rPr>
            <w:b/>
            <w:lang w:val="en-US"/>
            <w:rPrChange w:id="2363" w:author="Jan-Christopher Pien" w:date="2014-05-28T14:19:00Z">
              <w:rPr>
                <w:b/>
              </w:rPr>
            </w:rPrChange>
          </w:rPr>
          <w:t>media_id</w:t>
        </w:r>
      </w:ins>
    </w:p>
    <w:p w14:paraId="58FA2647" w14:textId="57D607CD" w:rsidR="000F2D08" w:rsidRDefault="000F2D08">
      <w:pPr>
        <w:pStyle w:val="berschrift2"/>
        <w:rPr>
          <w:ins w:id="2364" w:author="Jan-Christopher Pien" w:date="2014-05-28T14:19:00Z"/>
          <w:lang w:val="en-US"/>
        </w:rPr>
        <w:pPrChange w:id="2365" w:author="Jan-Christopher Pien" w:date="2014-05-28T14:19:00Z">
          <w:pPr/>
        </w:pPrChange>
      </w:pPr>
      <w:ins w:id="2366" w:author="Jan-Christopher Pien" w:date="2014-05-28T14:19:00Z">
        <w:r>
          <w:rPr>
            <w:lang w:val="en-US"/>
          </w:rPr>
          <w:t>GET</w:t>
        </w:r>
      </w:ins>
    </w:p>
    <w:p w14:paraId="0F9B6749" w14:textId="26D1E096" w:rsidR="000F2D08" w:rsidRDefault="000F2D08">
      <w:pPr>
        <w:rPr>
          <w:ins w:id="2367" w:author="Jan-Christopher Pien" w:date="2014-05-28T14:19:00Z"/>
          <w:lang w:val="en-US"/>
        </w:rPr>
      </w:pPr>
      <w:ins w:id="2368" w:author="Jan-Christopher Pien" w:date="2014-05-28T14:19:00Z">
        <w:r>
          <w:rPr>
            <w:lang w:val="en-US"/>
          </w:rPr>
          <w:t>This retrieves one specific media file that is attached to the story.</w:t>
        </w:r>
      </w:ins>
    </w:p>
    <w:p w14:paraId="48F62AB9" w14:textId="029CA053" w:rsidR="000F2D08" w:rsidRDefault="000F2D08">
      <w:pPr>
        <w:pStyle w:val="berschrift3"/>
        <w:rPr>
          <w:ins w:id="2369" w:author="Jan-Christopher Pien" w:date="2014-05-28T14:20:00Z"/>
          <w:lang w:val="en-US"/>
        </w:rPr>
        <w:pPrChange w:id="2370" w:author="Jan-Christopher Pien" w:date="2014-05-28T14:20:00Z">
          <w:pPr/>
        </w:pPrChange>
      </w:pPr>
      <w:ins w:id="2371" w:author="Jan-Christopher Pien" w:date="2014-05-28T14:20:00Z">
        <w:r>
          <w:rPr>
            <w:lang w:val="en-US"/>
          </w:rPr>
          <w:t>URL-Parameters</w:t>
        </w:r>
      </w:ins>
    </w:p>
    <w:tbl>
      <w:tblPr>
        <w:tblStyle w:val="Tabellenraster"/>
        <w:tblW w:w="0" w:type="auto"/>
        <w:tblLook w:val="04A0" w:firstRow="1" w:lastRow="0" w:firstColumn="1" w:lastColumn="0" w:noHBand="0" w:noVBand="1"/>
      </w:tblPr>
      <w:tblGrid>
        <w:gridCol w:w="4531"/>
        <w:gridCol w:w="4531"/>
      </w:tblGrid>
      <w:tr w:rsidR="000F2D08" w14:paraId="00B18F34" w14:textId="77777777" w:rsidTr="000F2D08">
        <w:trPr>
          <w:ins w:id="2372" w:author="Jan-Christopher Pien" w:date="2014-05-28T14:20:00Z"/>
        </w:trPr>
        <w:tc>
          <w:tcPr>
            <w:tcW w:w="4531" w:type="dxa"/>
          </w:tcPr>
          <w:p w14:paraId="3BA52B24" w14:textId="59C187B8" w:rsidR="000F2D08" w:rsidRPr="000F2D08" w:rsidRDefault="000F2D08" w:rsidP="000F2D08">
            <w:pPr>
              <w:rPr>
                <w:ins w:id="2373" w:author="Jan-Christopher Pien" w:date="2014-05-28T14:20:00Z"/>
                <w:b/>
                <w:lang w:val="en-US"/>
                <w:rPrChange w:id="2374" w:author="Jan-Christopher Pien" w:date="2014-05-28T14:20:00Z">
                  <w:rPr>
                    <w:ins w:id="2375" w:author="Jan-Christopher Pien" w:date="2014-05-28T14:20:00Z"/>
                    <w:lang w:val="en-US"/>
                  </w:rPr>
                </w:rPrChange>
              </w:rPr>
            </w:pPr>
            <w:ins w:id="2376" w:author="Jan-Christopher Pien" w:date="2014-05-28T14:20:00Z">
              <w:r>
                <w:rPr>
                  <w:b/>
                  <w:lang w:val="en-US"/>
                </w:rPr>
                <w:t>story_id</w:t>
              </w:r>
            </w:ins>
          </w:p>
        </w:tc>
        <w:tc>
          <w:tcPr>
            <w:tcW w:w="4531" w:type="dxa"/>
          </w:tcPr>
          <w:p w14:paraId="4A74DF91" w14:textId="708070DD" w:rsidR="000F2D08" w:rsidRDefault="000F2D08" w:rsidP="000F2D08">
            <w:pPr>
              <w:rPr>
                <w:ins w:id="2377" w:author="Jan-Christopher Pien" w:date="2014-05-28T14:20:00Z"/>
                <w:lang w:val="en-US"/>
              </w:rPr>
            </w:pPr>
            <w:ins w:id="2378" w:author="Jan-Christopher Pien" w:date="2014-05-28T14:20:00Z">
              <w:r>
                <w:rPr>
                  <w:lang w:val="en-US"/>
                </w:rPr>
                <w:t>ID of the story</w:t>
              </w:r>
            </w:ins>
          </w:p>
        </w:tc>
      </w:tr>
      <w:tr w:rsidR="000F2D08" w:rsidRPr="009F51E0" w14:paraId="3BB99623" w14:textId="77777777" w:rsidTr="000F2D08">
        <w:trPr>
          <w:ins w:id="2379" w:author="Jan-Christopher Pien" w:date="2014-05-28T14:20:00Z"/>
        </w:trPr>
        <w:tc>
          <w:tcPr>
            <w:tcW w:w="4531" w:type="dxa"/>
          </w:tcPr>
          <w:p w14:paraId="36CF62FB" w14:textId="0A76B205" w:rsidR="000F2D08" w:rsidRPr="000F2D08" w:rsidRDefault="000F2D08" w:rsidP="000F2D08">
            <w:pPr>
              <w:rPr>
                <w:ins w:id="2380" w:author="Jan-Christopher Pien" w:date="2014-05-28T14:20:00Z"/>
                <w:b/>
                <w:lang w:val="en-US"/>
                <w:rPrChange w:id="2381" w:author="Jan-Christopher Pien" w:date="2014-05-28T14:20:00Z">
                  <w:rPr>
                    <w:ins w:id="2382" w:author="Jan-Christopher Pien" w:date="2014-05-28T14:20:00Z"/>
                    <w:lang w:val="en-US"/>
                  </w:rPr>
                </w:rPrChange>
              </w:rPr>
            </w:pPr>
            <w:ins w:id="2383" w:author="Jan-Christopher Pien" w:date="2014-05-28T14:20:00Z">
              <w:r>
                <w:rPr>
                  <w:b/>
                  <w:lang w:val="en-US"/>
                </w:rPr>
                <w:lastRenderedPageBreak/>
                <w:t>media_id</w:t>
              </w:r>
            </w:ins>
          </w:p>
        </w:tc>
        <w:tc>
          <w:tcPr>
            <w:tcW w:w="4531" w:type="dxa"/>
          </w:tcPr>
          <w:p w14:paraId="4D150DA7" w14:textId="71D748E1" w:rsidR="000F2D08" w:rsidRDefault="000F2D08" w:rsidP="000F2D08">
            <w:pPr>
              <w:rPr>
                <w:ins w:id="2384" w:author="Jan-Christopher Pien" w:date="2014-05-28T14:20:00Z"/>
                <w:lang w:val="en-US"/>
              </w:rPr>
            </w:pPr>
            <w:ins w:id="2385" w:author="Jan-Christopher Pien" w:date="2014-05-28T14:20:00Z">
              <w:r>
                <w:rPr>
                  <w:lang w:val="en-US"/>
                </w:rPr>
                <w:t>ID of the media entry</w:t>
              </w:r>
            </w:ins>
          </w:p>
        </w:tc>
      </w:tr>
    </w:tbl>
    <w:p w14:paraId="2B840410" w14:textId="71C871A5" w:rsidR="000F2D08" w:rsidRDefault="000F2D08">
      <w:pPr>
        <w:pStyle w:val="berschrift3"/>
        <w:rPr>
          <w:ins w:id="2386" w:author="Jan-Christopher Pien" w:date="2014-05-28T14:21:00Z"/>
          <w:lang w:val="en-US"/>
        </w:rPr>
        <w:pPrChange w:id="2387" w:author="Jan-Christopher Pien" w:date="2014-05-28T14:21:00Z">
          <w:pPr/>
        </w:pPrChange>
      </w:pPr>
      <w:ins w:id="2388" w:author="Jan-Christopher Pien" w:date="2014-05-28T14:21:00Z">
        <w:r>
          <w:rPr>
            <w:lang w:val="en-US"/>
          </w:rPr>
          <w:t>Additional Request Headers</w:t>
        </w:r>
      </w:ins>
    </w:p>
    <w:p w14:paraId="6B13CDBB" w14:textId="06C5D436" w:rsidR="000F2D08" w:rsidRDefault="000F2D08">
      <w:pPr>
        <w:rPr>
          <w:ins w:id="2389" w:author="Jan-Christopher Pien" w:date="2014-05-28T14:29:00Z"/>
          <w:rFonts w:cs="Courier New"/>
          <w:lang w:val="en-US"/>
        </w:rPr>
      </w:pPr>
      <w:ins w:id="2390" w:author="Jan-Christopher Pien" w:date="2014-05-28T14:21:00Z">
        <w:r>
          <w:rPr>
            <w:lang w:val="en-US"/>
          </w:rPr>
          <w:t xml:space="preserve">For this method, the </w:t>
        </w:r>
      </w:ins>
      <w:ins w:id="2391" w:author="Jan-Christopher Pien" w:date="2014-05-28T14:22:00Z">
        <w:r>
          <w:rPr>
            <w:rFonts w:ascii="Courier New" w:hAnsi="Courier New" w:cs="Courier New"/>
            <w:lang w:val="en-US"/>
          </w:rPr>
          <w:t>Accept</w:t>
        </w:r>
        <w:r>
          <w:rPr>
            <w:rFonts w:cs="Courier New"/>
            <w:lang w:val="en-US"/>
          </w:rPr>
          <w:t xml:space="preserve"> header must be set. The server will try to serve </w:t>
        </w:r>
      </w:ins>
      <w:ins w:id="2392" w:author="Jan-Christopher Pien" w:date="2014-05-28T14:26:00Z">
        <w:r>
          <w:rPr>
            <w:rFonts w:cs="Courier New"/>
            <w:lang w:val="en-US"/>
          </w:rPr>
          <w:t xml:space="preserve">the file matching the requested MIME-Type. If this is not possible, </w:t>
        </w:r>
      </w:ins>
      <w:ins w:id="2393" w:author="Jan-Christopher Pien" w:date="2014-05-28T14:29:00Z">
        <w:r>
          <w:rPr>
            <w:rFonts w:cs="Courier New"/>
            <w:lang w:val="en-US"/>
          </w:rPr>
          <w:t xml:space="preserve">a </w:t>
        </w:r>
        <w:r w:rsidRPr="00707C9E">
          <w:rPr>
            <w:rFonts w:ascii="Courier New" w:hAnsi="Courier New" w:cs="Courier New"/>
            <w:lang w:val="en-US"/>
            <w:rPrChange w:id="2394" w:author="Jan-Christopher Pien" w:date="2014-05-28T14:30:00Z">
              <w:rPr>
                <w:rFonts w:cs="Courier New"/>
                <w:lang w:val="en-US"/>
              </w:rPr>
            </w:rPrChange>
          </w:rPr>
          <w:t>406 Not Acceptable</w:t>
        </w:r>
        <w:r>
          <w:rPr>
            <w:rFonts w:cs="Courier New"/>
            <w:lang w:val="en-US"/>
          </w:rPr>
          <w:t xml:space="preserve"> status code will be sent, followed by the </w:t>
        </w:r>
        <w:r w:rsidR="00E71B43">
          <w:rPr>
            <w:rFonts w:cs="Courier New"/>
            <w:lang w:val="en-US"/>
          </w:rPr>
          <w:t>accepted Content-Types.</w:t>
        </w:r>
      </w:ins>
    </w:p>
    <w:tbl>
      <w:tblPr>
        <w:tblStyle w:val="Tabellenraster"/>
        <w:tblW w:w="0" w:type="auto"/>
        <w:tblLook w:val="04A0" w:firstRow="1" w:lastRow="0" w:firstColumn="1" w:lastColumn="0" w:noHBand="0" w:noVBand="1"/>
        <w:tblPrChange w:id="2395" w:author="Jan-Christopher Pien" w:date="2014-05-28T14:30:00Z">
          <w:tblPr>
            <w:tblStyle w:val="Tabellenraster"/>
            <w:tblW w:w="0" w:type="auto"/>
            <w:tblLook w:val="04A0" w:firstRow="1" w:lastRow="0" w:firstColumn="1" w:lastColumn="0" w:noHBand="0" w:noVBand="1"/>
          </w:tblPr>
        </w:tblPrChange>
      </w:tblPr>
      <w:tblGrid>
        <w:gridCol w:w="1555"/>
        <w:gridCol w:w="7507"/>
        <w:tblGridChange w:id="2396">
          <w:tblGrid>
            <w:gridCol w:w="4531"/>
            <w:gridCol w:w="4531"/>
          </w:tblGrid>
        </w:tblGridChange>
      </w:tblGrid>
      <w:tr w:rsidR="00743A70" w:rsidRPr="009F51E0" w14:paraId="65A2853F" w14:textId="77777777" w:rsidTr="00743A70">
        <w:trPr>
          <w:ins w:id="2397" w:author="Jan-Christopher Pien" w:date="2014-05-28T14:30:00Z"/>
        </w:trPr>
        <w:tc>
          <w:tcPr>
            <w:tcW w:w="1555" w:type="dxa"/>
            <w:tcPrChange w:id="2398" w:author="Jan-Christopher Pien" w:date="2014-05-28T14:30:00Z">
              <w:tcPr>
                <w:tcW w:w="4531" w:type="dxa"/>
              </w:tcPr>
            </w:tcPrChange>
          </w:tcPr>
          <w:p w14:paraId="0884A1D8" w14:textId="26DEB787" w:rsidR="00743A70" w:rsidRPr="00743A70" w:rsidRDefault="00743A70" w:rsidP="000F2D08">
            <w:pPr>
              <w:rPr>
                <w:ins w:id="2399" w:author="Jan-Christopher Pien" w:date="2014-05-28T14:30:00Z"/>
                <w:rFonts w:cs="Courier New"/>
                <w:b/>
                <w:lang w:val="en-US"/>
                <w:rPrChange w:id="2400" w:author="Jan-Christopher Pien" w:date="2014-05-28T14:30:00Z">
                  <w:rPr>
                    <w:ins w:id="2401" w:author="Jan-Christopher Pien" w:date="2014-05-28T14:30:00Z"/>
                    <w:rFonts w:cs="Courier New"/>
                    <w:lang w:val="en-US"/>
                  </w:rPr>
                </w:rPrChange>
              </w:rPr>
            </w:pPr>
            <w:ins w:id="2402" w:author="Jan-Christopher Pien" w:date="2014-05-28T14:30:00Z">
              <w:r w:rsidRPr="00743A70">
                <w:rPr>
                  <w:rFonts w:cs="Courier New"/>
                  <w:b/>
                  <w:lang w:val="en-US"/>
                  <w:rPrChange w:id="2403" w:author="Jan-Christopher Pien" w:date="2014-05-28T14:30:00Z">
                    <w:rPr>
                      <w:rFonts w:cs="Courier New"/>
                      <w:lang w:val="en-US"/>
                    </w:rPr>
                  </w:rPrChange>
                </w:rPr>
                <w:t>Accept</w:t>
              </w:r>
            </w:ins>
          </w:p>
        </w:tc>
        <w:tc>
          <w:tcPr>
            <w:tcW w:w="7507" w:type="dxa"/>
            <w:tcPrChange w:id="2404" w:author="Jan-Christopher Pien" w:date="2014-05-28T14:30:00Z">
              <w:tcPr>
                <w:tcW w:w="4531" w:type="dxa"/>
              </w:tcPr>
            </w:tcPrChange>
          </w:tcPr>
          <w:p w14:paraId="6341929D" w14:textId="168E8FFC" w:rsidR="00743A70" w:rsidRDefault="00743A70" w:rsidP="000F2D08">
            <w:pPr>
              <w:rPr>
                <w:ins w:id="2405" w:author="Jan-Christopher Pien" w:date="2014-05-28T14:30:00Z"/>
                <w:rFonts w:cs="Courier New"/>
                <w:lang w:val="en-US"/>
              </w:rPr>
            </w:pPr>
            <w:ins w:id="2406" w:author="Jan-Christopher Pien" w:date="2014-05-28T14:30:00Z">
              <w:r>
                <w:rPr>
                  <w:rFonts w:cs="Courier New"/>
                  <w:lang w:val="en-US"/>
                </w:rPr>
                <w:t>Desired MIME-Type of the media file.</w:t>
              </w:r>
            </w:ins>
          </w:p>
        </w:tc>
      </w:tr>
    </w:tbl>
    <w:p w14:paraId="4E610EFA" w14:textId="1A7AB4AD" w:rsidR="007C1E94" w:rsidRPr="00743A70" w:rsidRDefault="007C1E94">
      <w:pPr>
        <w:pStyle w:val="berschrift2"/>
        <w:rPr>
          <w:ins w:id="2407" w:author="Jan-Christopher Pien" w:date="2014-05-28T14:11:00Z"/>
          <w:lang w:val="en-US"/>
          <w:rPrChange w:id="2408" w:author="Jan-Christopher Pien" w:date="2014-05-28T14:30:00Z">
            <w:rPr>
              <w:ins w:id="2409" w:author="Jan-Christopher Pien" w:date="2014-05-28T14:11:00Z"/>
            </w:rPr>
          </w:rPrChange>
        </w:rPr>
        <w:pPrChange w:id="2410" w:author="Jan-Christopher Pien" w:date="2014-05-28T14:11:00Z">
          <w:pPr/>
        </w:pPrChange>
      </w:pPr>
      <w:ins w:id="2411" w:author="Jan-Christopher Pien" w:date="2014-05-28T14:11:00Z">
        <w:r w:rsidRPr="00743A70">
          <w:rPr>
            <w:lang w:val="en-US"/>
            <w:rPrChange w:id="2412" w:author="Jan-Christopher Pien" w:date="2014-05-28T14:30:00Z">
              <w:rPr/>
            </w:rPrChange>
          </w:rPr>
          <w:t>PUT</w:t>
        </w:r>
      </w:ins>
    </w:p>
    <w:p w14:paraId="7C887844" w14:textId="1B40C7D2" w:rsidR="007C1E94" w:rsidRDefault="008D175A">
      <w:pPr>
        <w:pStyle w:val="Rot"/>
        <w:rPr>
          <w:ins w:id="2413" w:author="Jan-Christopher Pien" w:date="2014-05-28T14:30:00Z"/>
        </w:rPr>
        <w:pPrChange w:id="2414" w:author="Jan-Christopher Pien" w:date="2014-05-28T14:30:00Z">
          <w:pPr/>
        </w:pPrChange>
      </w:pPr>
      <w:ins w:id="2415" w:author="Jan-Christopher Pien" w:date="2014-05-28T14:30:00Z">
        <w:r>
          <w:t>Authentication Required</w:t>
        </w:r>
      </w:ins>
    </w:p>
    <w:p w14:paraId="08861784" w14:textId="3EC5938C" w:rsidR="008D175A" w:rsidRPr="008D175A" w:rsidRDefault="008D175A">
      <w:pPr>
        <w:rPr>
          <w:ins w:id="2416" w:author="Jan-Christopher Pien" w:date="2014-05-28T14:32:00Z"/>
          <w:lang w:val="en-US"/>
          <w:rPrChange w:id="2417" w:author="Jan-Christopher Pien" w:date="2014-05-28T14:32:00Z">
            <w:rPr>
              <w:ins w:id="2418" w:author="Jan-Christopher Pien" w:date="2014-05-28T14:32:00Z"/>
            </w:rPr>
          </w:rPrChange>
        </w:rPr>
      </w:pPr>
      <w:ins w:id="2419" w:author="Jan-Christopher Pien" w:date="2014-05-28T14:32:00Z">
        <w:r w:rsidRPr="008D175A">
          <w:rPr>
            <w:lang w:val="en-US"/>
            <w:rPrChange w:id="2420" w:author="Jan-Christopher Pien" w:date="2014-05-28T14:32:00Z">
              <w:rPr/>
            </w:rPrChange>
          </w:rPr>
          <w:t>This uploads a new media source to this story.</w:t>
        </w:r>
      </w:ins>
    </w:p>
    <w:p w14:paraId="67804435" w14:textId="1DE50154" w:rsidR="008D175A" w:rsidRDefault="008D175A">
      <w:pPr>
        <w:pStyle w:val="berschrift3"/>
        <w:rPr>
          <w:ins w:id="2421" w:author="Jan-Christopher Pien" w:date="2014-05-28T14:32:00Z"/>
          <w:lang w:val="en-US"/>
        </w:rPr>
        <w:pPrChange w:id="2422" w:author="Jan-Christopher Pien" w:date="2014-05-28T14:32:00Z">
          <w:pPr/>
        </w:pPrChange>
      </w:pPr>
      <w:ins w:id="2423" w:author="Jan-Christopher Pien" w:date="2014-05-28T14:32:00Z">
        <w:r>
          <w:rPr>
            <w:lang w:val="en-US"/>
          </w:rPr>
          <w:t>Parameters</w:t>
        </w:r>
      </w:ins>
    </w:p>
    <w:tbl>
      <w:tblPr>
        <w:tblStyle w:val="Tabellenraster"/>
        <w:tblW w:w="0" w:type="auto"/>
        <w:tblLook w:val="04A0" w:firstRow="1" w:lastRow="0" w:firstColumn="1" w:lastColumn="0" w:noHBand="0" w:noVBand="1"/>
        <w:tblPrChange w:id="2424" w:author="Jan-Christopher Pien" w:date="2014-05-28T14:33:00Z">
          <w:tblPr>
            <w:tblStyle w:val="Tabellenraster"/>
            <w:tblW w:w="0" w:type="auto"/>
            <w:tblLook w:val="04A0" w:firstRow="1" w:lastRow="0" w:firstColumn="1" w:lastColumn="0" w:noHBand="0" w:noVBand="1"/>
          </w:tblPr>
        </w:tblPrChange>
      </w:tblPr>
      <w:tblGrid>
        <w:gridCol w:w="1555"/>
        <w:gridCol w:w="7507"/>
        <w:tblGridChange w:id="2425">
          <w:tblGrid>
            <w:gridCol w:w="4531"/>
            <w:gridCol w:w="4531"/>
          </w:tblGrid>
        </w:tblGridChange>
      </w:tblGrid>
      <w:tr w:rsidR="008D175A" w:rsidRPr="009F51E0" w14:paraId="0F5A619A" w14:textId="77777777" w:rsidTr="008D175A">
        <w:trPr>
          <w:ins w:id="2426" w:author="Jan-Christopher Pien" w:date="2014-05-28T14:32:00Z"/>
        </w:trPr>
        <w:tc>
          <w:tcPr>
            <w:tcW w:w="1555" w:type="dxa"/>
            <w:tcPrChange w:id="2427" w:author="Jan-Christopher Pien" w:date="2014-05-28T14:33:00Z">
              <w:tcPr>
                <w:tcW w:w="4531" w:type="dxa"/>
              </w:tcPr>
            </w:tcPrChange>
          </w:tcPr>
          <w:p w14:paraId="0EFA78B4" w14:textId="68FCB371" w:rsidR="008D175A" w:rsidRDefault="008D175A" w:rsidP="008D175A">
            <w:pPr>
              <w:rPr>
                <w:ins w:id="2428" w:author="Jan-Christopher Pien" w:date="2014-05-28T14:32:00Z"/>
                <w:lang w:val="en-US"/>
              </w:rPr>
            </w:pPr>
            <w:ins w:id="2429" w:author="Jan-Christopher Pien" w:date="2014-05-28T14:32:00Z">
              <w:r>
                <w:rPr>
                  <w:lang w:val="en-US"/>
                </w:rPr>
                <w:t>mime</w:t>
              </w:r>
            </w:ins>
          </w:p>
        </w:tc>
        <w:tc>
          <w:tcPr>
            <w:tcW w:w="7507" w:type="dxa"/>
            <w:tcPrChange w:id="2430" w:author="Jan-Christopher Pien" w:date="2014-05-28T14:33:00Z">
              <w:tcPr>
                <w:tcW w:w="4531" w:type="dxa"/>
              </w:tcPr>
            </w:tcPrChange>
          </w:tcPr>
          <w:p w14:paraId="39F53761" w14:textId="417CE5FE" w:rsidR="008D175A" w:rsidRDefault="008D175A" w:rsidP="008D175A">
            <w:pPr>
              <w:rPr>
                <w:ins w:id="2431" w:author="Jan-Christopher Pien" w:date="2014-05-28T14:32:00Z"/>
                <w:lang w:val="en-US"/>
              </w:rPr>
            </w:pPr>
            <w:ins w:id="2432" w:author="Jan-Christopher Pien" w:date="2014-05-28T14:32:00Z">
              <w:r>
                <w:rPr>
                  <w:lang w:val="en-US"/>
                </w:rPr>
                <w:t>The MIME-Type of the file</w:t>
              </w:r>
            </w:ins>
          </w:p>
        </w:tc>
      </w:tr>
      <w:tr w:rsidR="008D175A" w14:paraId="51EF6B85" w14:textId="77777777" w:rsidTr="008D175A">
        <w:trPr>
          <w:ins w:id="2433" w:author="Jan-Christopher Pien" w:date="2014-05-28T14:32:00Z"/>
        </w:trPr>
        <w:tc>
          <w:tcPr>
            <w:tcW w:w="1555" w:type="dxa"/>
            <w:tcPrChange w:id="2434" w:author="Jan-Christopher Pien" w:date="2014-05-28T14:33:00Z">
              <w:tcPr>
                <w:tcW w:w="4531" w:type="dxa"/>
              </w:tcPr>
            </w:tcPrChange>
          </w:tcPr>
          <w:p w14:paraId="195F10DD" w14:textId="1C75FAD6" w:rsidR="008D175A" w:rsidRDefault="008D175A" w:rsidP="008D175A">
            <w:pPr>
              <w:rPr>
                <w:ins w:id="2435" w:author="Jan-Christopher Pien" w:date="2014-05-28T14:32:00Z"/>
                <w:lang w:val="en-US"/>
              </w:rPr>
            </w:pPr>
            <w:ins w:id="2436" w:author="Jan-Christopher Pien" w:date="2014-05-28T14:33:00Z">
              <w:r>
                <w:rPr>
                  <w:lang w:val="en-US"/>
                </w:rPr>
                <w:t>file</w:t>
              </w:r>
            </w:ins>
          </w:p>
        </w:tc>
        <w:tc>
          <w:tcPr>
            <w:tcW w:w="7507" w:type="dxa"/>
            <w:tcPrChange w:id="2437" w:author="Jan-Christopher Pien" w:date="2014-05-28T14:33:00Z">
              <w:tcPr>
                <w:tcW w:w="4531" w:type="dxa"/>
              </w:tcPr>
            </w:tcPrChange>
          </w:tcPr>
          <w:p w14:paraId="6F169F70" w14:textId="7524A78D" w:rsidR="008D175A" w:rsidRDefault="008D175A" w:rsidP="008D175A">
            <w:pPr>
              <w:rPr>
                <w:ins w:id="2438" w:author="Jan-Christopher Pien" w:date="2014-05-28T14:32:00Z"/>
                <w:lang w:val="en-US"/>
              </w:rPr>
            </w:pPr>
            <w:ins w:id="2439" w:author="Jan-Christopher Pien" w:date="2014-05-28T14:33:00Z">
              <w:r>
                <w:rPr>
                  <w:lang w:val="en-US"/>
                </w:rPr>
                <w:t>The actual media file</w:t>
              </w:r>
            </w:ins>
          </w:p>
        </w:tc>
      </w:tr>
    </w:tbl>
    <w:p w14:paraId="19BA0759" w14:textId="77777777" w:rsidR="007641AF" w:rsidRDefault="007641AF" w:rsidP="007641AF">
      <w:pPr>
        <w:pStyle w:val="berschrift2"/>
        <w:rPr>
          <w:ins w:id="2440" w:author="Jan-Christopher Pien" w:date="2014-05-28T15:01:00Z"/>
          <w:lang w:val="en-GB"/>
        </w:rPr>
      </w:pPr>
      <w:ins w:id="2441" w:author="Jan-Christopher Pien" w:date="2014-05-28T15:01:00Z">
        <w:r>
          <w:rPr>
            <w:lang w:val="en-GB"/>
          </w:rPr>
          <w:t>DELETE</w:t>
        </w:r>
      </w:ins>
    </w:p>
    <w:p w14:paraId="10B89735" w14:textId="77777777" w:rsidR="007641AF" w:rsidRDefault="007641AF" w:rsidP="007641AF">
      <w:pPr>
        <w:pStyle w:val="Rot"/>
        <w:rPr>
          <w:ins w:id="2442" w:author="Jan-Christopher Pien" w:date="2014-05-28T15:01:00Z"/>
        </w:rPr>
      </w:pPr>
      <w:ins w:id="2443" w:author="Jan-Christopher Pien" w:date="2014-05-28T15:01:00Z">
        <w:r>
          <w:t>Authorization Required</w:t>
        </w:r>
      </w:ins>
    </w:p>
    <w:p w14:paraId="148D96BC" w14:textId="2186EC6D" w:rsidR="007641AF" w:rsidRDefault="007641AF" w:rsidP="007641AF">
      <w:pPr>
        <w:rPr>
          <w:ins w:id="2444" w:author="Jan-Christopher Pien" w:date="2014-05-28T15:01:00Z"/>
          <w:lang w:val="en-GB"/>
        </w:rPr>
      </w:pPr>
      <w:ins w:id="2445" w:author="Jan-Christopher Pien" w:date="2014-05-28T15:01:00Z">
        <w:r>
          <w:rPr>
            <w:lang w:val="en-GB"/>
          </w:rPr>
          <w:t>This will delete the media entry and all of its sources.</w:t>
        </w:r>
      </w:ins>
    </w:p>
    <w:p w14:paraId="16DC72E8" w14:textId="77777777" w:rsidR="007641AF" w:rsidRDefault="007641AF" w:rsidP="007641AF">
      <w:pPr>
        <w:pStyle w:val="berschrift3"/>
        <w:rPr>
          <w:ins w:id="2446" w:author="Jan-Christopher Pien" w:date="2014-05-28T15:01:00Z"/>
          <w:lang w:val="en-GB"/>
        </w:rPr>
      </w:pPr>
      <w:ins w:id="2447" w:author="Jan-Christopher Pien" w:date="2014-05-28T15:01:00Z">
        <w:r>
          <w:rPr>
            <w:lang w:val="en-GB"/>
          </w:rPr>
          <w:t>URL-Parameters</w:t>
        </w:r>
      </w:ins>
    </w:p>
    <w:tbl>
      <w:tblPr>
        <w:tblStyle w:val="Tabellenraster"/>
        <w:tblW w:w="0" w:type="auto"/>
        <w:tblLook w:val="04A0" w:firstRow="1" w:lastRow="0" w:firstColumn="1" w:lastColumn="0" w:noHBand="0" w:noVBand="1"/>
      </w:tblPr>
      <w:tblGrid>
        <w:gridCol w:w="1413"/>
        <w:gridCol w:w="7649"/>
      </w:tblGrid>
      <w:tr w:rsidR="007641AF" w:rsidRPr="009F51E0" w14:paraId="260019A6" w14:textId="77777777" w:rsidTr="003A0881">
        <w:trPr>
          <w:ins w:id="2448" w:author="Jan-Christopher Pien" w:date="2014-05-28T15:01:00Z"/>
        </w:trPr>
        <w:tc>
          <w:tcPr>
            <w:tcW w:w="1413" w:type="dxa"/>
          </w:tcPr>
          <w:p w14:paraId="2230E222" w14:textId="77777777" w:rsidR="007641AF" w:rsidRPr="00376806" w:rsidRDefault="007641AF" w:rsidP="003A0881">
            <w:pPr>
              <w:rPr>
                <w:ins w:id="2449" w:author="Jan-Christopher Pien" w:date="2014-05-28T15:01:00Z"/>
                <w:b/>
                <w:lang w:val="en-GB"/>
              </w:rPr>
            </w:pPr>
            <w:ins w:id="2450" w:author="Jan-Christopher Pien" w:date="2014-05-28T15:01:00Z">
              <w:r>
                <w:rPr>
                  <w:b/>
                  <w:lang w:val="en-GB"/>
                </w:rPr>
                <w:t>id</w:t>
              </w:r>
            </w:ins>
          </w:p>
        </w:tc>
        <w:tc>
          <w:tcPr>
            <w:tcW w:w="7649" w:type="dxa"/>
          </w:tcPr>
          <w:p w14:paraId="48600080" w14:textId="3F3C36D0" w:rsidR="007641AF" w:rsidRDefault="007641AF">
            <w:pPr>
              <w:rPr>
                <w:ins w:id="2451" w:author="Jan-Christopher Pien" w:date="2014-05-28T15:01:00Z"/>
                <w:lang w:val="en-GB"/>
              </w:rPr>
            </w:pPr>
            <w:ins w:id="2452" w:author="Jan-Christopher Pien" w:date="2014-05-28T15:01:00Z">
              <w:r>
                <w:rPr>
                  <w:lang w:val="en-GB"/>
                </w:rPr>
                <w:t xml:space="preserve">ID of the </w:t>
              </w:r>
              <w:r w:rsidR="00D15DE5">
                <w:rPr>
                  <w:lang w:val="en-GB"/>
                </w:rPr>
                <w:t>media entry to be deleted</w:t>
              </w:r>
            </w:ins>
          </w:p>
        </w:tc>
      </w:tr>
    </w:tbl>
    <w:p w14:paraId="6CE4C567" w14:textId="77777777" w:rsidR="007641AF" w:rsidRDefault="007641AF" w:rsidP="007641AF">
      <w:pPr>
        <w:pStyle w:val="berschrift3"/>
        <w:rPr>
          <w:ins w:id="2453" w:author="Jan-Christopher Pien" w:date="2014-05-28T15:01:00Z"/>
          <w:lang w:val="en-US"/>
        </w:rPr>
      </w:pPr>
      <w:ins w:id="2454" w:author="Jan-Christopher Pien" w:date="2014-05-28T15:01:00Z">
        <w:r>
          <w:rPr>
            <w:lang w:val="en-US"/>
          </w:rPr>
          <w:t>Return data</w:t>
        </w:r>
      </w:ins>
    </w:p>
    <w:p w14:paraId="1F75E0EE" w14:textId="77777777" w:rsidR="007641AF" w:rsidRDefault="007641AF" w:rsidP="007641AF">
      <w:pPr>
        <w:rPr>
          <w:ins w:id="2455" w:author="Jan-Christopher Pien" w:date="2014-05-28T15:01:00Z"/>
          <w:lang w:val="en-US"/>
        </w:rPr>
      </w:pPr>
      <w:ins w:id="2456" w:author="Jan-Christopher Pien" w:date="2014-05-28T15:01:00Z">
        <w:r>
          <w:rPr>
            <w:lang w:val="en-US"/>
          </w:rPr>
          <w:t xml:space="preserve">Depending on whether the authentication succeeded or failed, either a </w:t>
        </w:r>
        <w:r w:rsidRPr="00B040E6">
          <w:rPr>
            <w:rFonts w:ascii="Courier New" w:hAnsi="Courier New" w:cs="Courier New"/>
            <w:lang w:val="en-US"/>
          </w:rPr>
          <w:t>20</w:t>
        </w:r>
        <w:r>
          <w:rPr>
            <w:rFonts w:ascii="Courier New" w:hAnsi="Courier New" w:cs="Courier New"/>
            <w:lang w:val="en-US"/>
          </w:rPr>
          <w:t>0</w:t>
        </w:r>
        <w:r w:rsidRPr="00B040E6">
          <w:rPr>
            <w:rFonts w:ascii="Courier New" w:hAnsi="Courier New" w:cs="Courier New"/>
            <w:lang w:val="en-US"/>
          </w:rPr>
          <w:t xml:space="preserve"> </w:t>
        </w:r>
        <w:r>
          <w:rPr>
            <w:rFonts w:ascii="Courier New" w:hAnsi="Courier New" w:cs="Courier New"/>
            <w:lang w:val="en-US"/>
          </w:rPr>
          <w:t>OK</w:t>
        </w:r>
        <w:r>
          <w:rPr>
            <w:lang w:val="en-US"/>
          </w:rPr>
          <w:t xml:space="preserve"> or a </w:t>
        </w:r>
        <w:r w:rsidRPr="00B040E6">
          <w:rPr>
            <w:rFonts w:ascii="Courier New" w:hAnsi="Courier New" w:cs="Courier New"/>
            <w:lang w:val="en-US"/>
          </w:rPr>
          <w:t>40</w:t>
        </w:r>
        <w:r>
          <w:rPr>
            <w:rFonts w:ascii="Courier New" w:hAnsi="Courier New" w:cs="Courier New"/>
            <w:lang w:val="en-US"/>
          </w:rPr>
          <w:t>3</w:t>
        </w:r>
        <w:r w:rsidRPr="00B040E6">
          <w:rPr>
            <w:rFonts w:ascii="Courier New" w:hAnsi="Courier New" w:cs="Courier New"/>
            <w:lang w:val="en-US"/>
          </w:rPr>
          <w:t xml:space="preserve"> </w:t>
        </w:r>
        <w:r>
          <w:rPr>
            <w:rFonts w:ascii="Courier New" w:hAnsi="Courier New" w:cs="Courier New"/>
            <w:lang w:val="en-US"/>
          </w:rPr>
          <w:t>Forbidden</w:t>
        </w:r>
        <w:r>
          <w:rPr>
            <w:lang w:val="en-US"/>
          </w:rPr>
          <w:t xml:space="preserve"> status code.</w:t>
        </w:r>
      </w:ins>
    </w:p>
    <w:p w14:paraId="047903B2" w14:textId="69C8DB81" w:rsidR="00A75448" w:rsidRPr="00743A70" w:rsidRDefault="00A75448">
      <w:pPr>
        <w:pStyle w:val="berschrift1"/>
        <w:rPr>
          <w:ins w:id="2457" w:author="Jan-Christopher Pien" w:date="2014-05-28T12:35:00Z"/>
          <w:lang w:val="en-US"/>
          <w:rPrChange w:id="2458" w:author="Jan-Christopher Pien" w:date="2014-05-28T14:30:00Z">
            <w:rPr>
              <w:ins w:id="2459" w:author="Jan-Christopher Pien" w:date="2014-05-28T12:35:00Z"/>
            </w:rPr>
          </w:rPrChange>
        </w:rPr>
        <w:pPrChange w:id="2460" w:author="Jan-Christopher Pien" w:date="2014-05-28T12:35:00Z">
          <w:pPr/>
        </w:pPrChange>
      </w:pPr>
      <w:ins w:id="2461" w:author="Jan-Christopher Pien" w:date="2014-05-28T12:35:00Z">
        <w:r w:rsidRPr="00743A70">
          <w:rPr>
            <w:lang w:val="en-US"/>
            <w:rPrChange w:id="2462" w:author="Jan-Christopher Pien" w:date="2014-05-28T14:30:00Z">
              <w:rPr/>
            </w:rPrChange>
          </w:rPr>
          <w:t>User authentication</w:t>
        </w:r>
      </w:ins>
    </w:p>
    <w:p w14:paraId="318F8407" w14:textId="2BC31A65" w:rsidR="00A75448" w:rsidRDefault="00A75448">
      <w:pPr>
        <w:rPr>
          <w:ins w:id="2463" w:author="Jan-Christopher Pien" w:date="2014-05-28T12:36:00Z"/>
          <w:lang w:val="en-US"/>
        </w:rPr>
      </w:pPr>
      <w:ins w:id="2464" w:author="Jan-Christopher Pien" w:date="2014-05-28T12:35:00Z">
        <w:r w:rsidRPr="00A75448">
          <w:rPr>
            <w:lang w:val="en-US"/>
            <w:rPrChange w:id="2465" w:author="Jan-Christopher Pien" w:date="2014-05-28T12:35:00Z">
              <w:rPr/>
            </w:rPrChange>
          </w:rPr>
          <w:t xml:space="preserve">The following section describes methods for basic user authentication. </w:t>
        </w:r>
        <w:r>
          <w:rPr>
            <w:lang w:val="en-US"/>
          </w:rPr>
          <w:t xml:space="preserve">In order to post or update stories, the source of the information needs to be authenticated. </w:t>
        </w:r>
      </w:ins>
      <w:ins w:id="2466" w:author="Jan-Christopher Pien" w:date="2014-05-28T12:36:00Z">
        <w:r>
          <w:rPr>
            <w:lang w:val="en-US"/>
          </w:rPr>
          <w:t>This can be done in two ways:</w:t>
        </w:r>
      </w:ins>
    </w:p>
    <w:p w14:paraId="4F05C77E" w14:textId="6C6790C0" w:rsidR="00A75448" w:rsidRDefault="00825114">
      <w:pPr>
        <w:pStyle w:val="Listenabsatz"/>
        <w:numPr>
          <w:ilvl w:val="0"/>
          <w:numId w:val="2"/>
        </w:numPr>
        <w:rPr>
          <w:ins w:id="2467" w:author="Jan-Christopher Pien" w:date="2014-05-28T14:52:00Z"/>
          <w:lang w:val="en-US"/>
        </w:rPr>
        <w:pPrChange w:id="2468" w:author="Jan-Christopher Pien" w:date="2014-05-28T12:36:00Z">
          <w:pPr/>
        </w:pPrChange>
      </w:pPr>
      <w:ins w:id="2469" w:author="Jan-Christopher Pien" w:date="2014-05-28T14:57:00Z">
        <w:r>
          <w:rPr>
            <w:u w:val="single"/>
            <w:lang w:val="en-US"/>
          </w:rPr>
          <w:t>U</w:t>
        </w:r>
      </w:ins>
      <w:ins w:id="2470" w:author="Jan-Christopher Pien" w:date="2014-05-28T12:36:00Z">
        <w:r w:rsidR="00A75448" w:rsidRPr="00A75448">
          <w:rPr>
            <w:u w:val="single"/>
            <w:lang w:val="en-US"/>
            <w:rPrChange w:id="2471" w:author="Jan-Christopher Pien" w:date="2014-05-28T12:38:00Z">
              <w:rPr>
                <w:lang w:val="en-US"/>
              </w:rPr>
            </w:rPrChange>
          </w:rPr>
          <w:t>ser authentication</w:t>
        </w:r>
      </w:ins>
      <w:ins w:id="2472" w:author="Jan-Christopher Pien" w:date="2014-05-28T14:55:00Z">
        <w:r w:rsidR="00F96D8D">
          <w:rPr>
            <w:u w:val="single"/>
            <w:lang w:val="en-US"/>
          </w:rPr>
          <w:br/>
        </w:r>
      </w:ins>
      <w:ins w:id="2473" w:author="Jan-Christopher Pien" w:date="2014-05-28T12:36:00Z">
        <w:r w:rsidR="00A75448">
          <w:rPr>
            <w:lang w:val="en-US"/>
          </w:rPr>
          <w:br/>
          <w:t xml:space="preserve">Choosing this method, users will have to register and log-in before they can create new stories. The following methods regarding </w:t>
        </w:r>
        <w:r w:rsidR="00A75448">
          <w:rPr>
            <w:b/>
            <w:lang w:val="en-US"/>
          </w:rPr>
          <w:t>sessions</w:t>
        </w:r>
        <w:r w:rsidR="00A75448">
          <w:rPr>
            <w:lang w:val="en-US"/>
          </w:rPr>
          <w:t xml:space="preserve"> and </w:t>
        </w:r>
        <w:r w:rsidR="00A75448">
          <w:rPr>
            <w:b/>
            <w:lang w:val="en-US"/>
          </w:rPr>
          <w:t>users</w:t>
        </w:r>
      </w:ins>
      <w:ins w:id="2474" w:author="Jan-Christopher Pien" w:date="2014-05-28T12:37:00Z">
        <w:r w:rsidR="00A75448">
          <w:rPr>
            <w:lang w:val="en-US"/>
          </w:rPr>
          <w:t xml:space="preserve"> are used for this. After having logged-in the session ID can be used as </w:t>
        </w:r>
      </w:ins>
      <w:ins w:id="2475" w:author="Jan-Christopher Pien" w:date="2014-05-28T13:49:00Z">
        <w:r w:rsidR="00121EFB">
          <w:rPr>
            <w:lang w:val="en-US"/>
          </w:rPr>
          <w:t>an authentication token</w:t>
        </w:r>
      </w:ins>
      <w:ins w:id="2476" w:author="Jan-Christopher Pien" w:date="2014-05-28T12:37:00Z">
        <w:r w:rsidR="00A75448">
          <w:rPr>
            <w:lang w:val="en-US"/>
          </w:rPr>
          <w:t xml:space="preserve"> for posting or updating stories.</w:t>
        </w:r>
      </w:ins>
      <w:ins w:id="2477" w:author="Jan-Christopher Pien" w:date="2014-05-28T14:52:00Z">
        <w:r w:rsidR="00EF6ACC">
          <w:rPr>
            <w:lang w:val="en-US"/>
          </w:rPr>
          <w:t xml:space="preserve"> Auth</w:t>
        </w:r>
        <w:r w:rsidR="00553998">
          <w:rPr>
            <w:lang w:val="en-US"/>
          </w:rPr>
          <w:t xml:space="preserve">entication then is done </w:t>
        </w:r>
      </w:ins>
      <w:ins w:id="2478" w:author="Jan-Christopher Pien" w:date="2014-05-28T15:24:00Z">
        <w:r w:rsidR="00553998">
          <w:rPr>
            <w:lang w:val="en-US"/>
          </w:rPr>
          <w:t xml:space="preserve">by </w:t>
        </w:r>
      </w:ins>
      <w:ins w:id="2479" w:author="Jan-Christopher Pien" w:date="2014-05-28T14:52:00Z">
        <w:r w:rsidR="00553998">
          <w:rPr>
            <w:lang w:val="en-US"/>
          </w:rPr>
          <w:t xml:space="preserve">sending </w:t>
        </w:r>
        <w:r w:rsidR="00EF6ACC">
          <w:rPr>
            <w:lang w:val="en-US"/>
          </w:rPr>
          <w:t>an additional request header field containing the authentication token like this:</w:t>
        </w:r>
      </w:ins>
    </w:p>
    <w:p w14:paraId="19443E04" w14:textId="77777777" w:rsidR="002E5448" w:rsidRDefault="00EF6ACC">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80" w:author="Jan-Christopher Pien" w:date="2014-05-28T15:24:00Z"/>
          <w:rFonts w:eastAsia="Times New Roman" w:cs="Courier New"/>
          <w:szCs w:val="20"/>
          <w:lang w:val="en-US" w:eastAsia="de-DE"/>
        </w:rPr>
        <w:pPrChange w:id="2481" w:author="Jan-Christopher Pien" w:date="2014-05-28T14:53:00Z">
          <w:pPr/>
        </w:pPrChange>
      </w:pPr>
      <w:ins w:id="2482" w:author="Jan-Christopher Pien" w:date="2014-05-28T14:53:00Z">
        <w:r w:rsidRPr="008B0753">
          <w:rPr>
            <w:rFonts w:ascii="Courier New" w:eastAsia="Times New Roman" w:hAnsi="Courier New" w:cs="Courier New"/>
            <w:sz w:val="20"/>
            <w:szCs w:val="20"/>
            <w:lang w:val="en-US" w:eastAsia="de-DE"/>
            <w:rPrChange w:id="2483" w:author="Jan-Christopher Pien" w:date="2014-05-28T14:54:00Z">
              <w:rPr>
                <w:rFonts w:ascii="Courier New" w:eastAsia="Times New Roman" w:hAnsi="Courier New" w:cs="Courier New"/>
                <w:sz w:val="20"/>
                <w:szCs w:val="20"/>
                <w:lang w:eastAsia="de-DE"/>
              </w:rPr>
            </w:rPrChange>
          </w:rPr>
          <w:br/>
          <w:t>Authorization: Token 9944b09199c62bcf9418ad846dd0e4bbdfc6ee4b</w:t>
        </w:r>
        <w:r w:rsidRPr="008B0753">
          <w:rPr>
            <w:rFonts w:ascii="Courier New" w:eastAsia="Times New Roman" w:hAnsi="Courier New" w:cs="Courier New"/>
            <w:sz w:val="20"/>
            <w:szCs w:val="20"/>
            <w:lang w:val="en-US" w:eastAsia="de-DE"/>
            <w:rPrChange w:id="2484" w:author="Jan-Christopher Pien" w:date="2014-05-28T14:54:00Z">
              <w:rPr>
                <w:rFonts w:ascii="Courier New" w:eastAsia="Times New Roman" w:hAnsi="Courier New" w:cs="Courier New"/>
                <w:sz w:val="20"/>
                <w:szCs w:val="20"/>
                <w:lang w:eastAsia="de-DE"/>
              </w:rPr>
            </w:rPrChange>
          </w:rPr>
          <w:br/>
        </w:r>
        <w:r w:rsidR="008B0753" w:rsidRPr="008B0753">
          <w:rPr>
            <w:rFonts w:ascii="Courier New" w:eastAsia="Times New Roman" w:hAnsi="Courier New" w:cs="Courier New"/>
            <w:sz w:val="20"/>
            <w:szCs w:val="20"/>
            <w:lang w:val="en-US" w:eastAsia="de-DE"/>
            <w:rPrChange w:id="2485" w:author="Jan-Christopher Pien" w:date="2014-05-28T14:54:00Z">
              <w:rPr>
                <w:rFonts w:ascii="Courier New" w:eastAsia="Times New Roman" w:hAnsi="Courier New" w:cs="Courier New"/>
                <w:sz w:val="20"/>
                <w:szCs w:val="20"/>
                <w:lang w:eastAsia="de-DE"/>
              </w:rPr>
            </w:rPrChange>
          </w:rPr>
          <w:br/>
        </w:r>
      </w:ins>
      <w:ins w:id="2486" w:author="Jan-Christopher Pien" w:date="2014-05-28T14:54:00Z">
        <w:r w:rsidR="008B0753" w:rsidRPr="00825114">
          <w:rPr>
            <w:rFonts w:eastAsia="Times New Roman" w:cs="Courier New"/>
            <w:szCs w:val="20"/>
            <w:lang w:val="en-US" w:eastAsia="de-DE"/>
            <w:rPrChange w:id="2487" w:author="Jan-Christopher Pien" w:date="2014-05-28T14:56:00Z">
              <w:rPr>
                <w:rFonts w:eastAsia="Times New Roman" w:cs="Courier New"/>
                <w:sz w:val="20"/>
                <w:szCs w:val="20"/>
                <w:lang w:eastAsia="de-DE"/>
              </w:rPr>
            </w:rPrChange>
          </w:rPr>
          <w:t xml:space="preserve">Additionally, session authentication mode can be used. The session ID will then be saved as a cookie on the client. Since this violates REST principles, it is not used by default and has to be indicated by setting the </w:t>
        </w:r>
      </w:ins>
      <w:ins w:id="2488" w:author="Jan-Christopher Pien" w:date="2014-05-28T14:55:00Z">
        <w:r w:rsidR="008B0753" w:rsidRPr="00825114">
          <w:rPr>
            <w:rFonts w:eastAsia="Times New Roman" w:cs="Courier New"/>
            <w:b/>
            <w:szCs w:val="20"/>
            <w:lang w:val="en-US" w:eastAsia="de-DE"/>
            <w:rPrChange w:id="2489" w:author="Jan-Christopher Pien" w:date="2014-05-28T14:56:00Z">
              <w:rPr>
                <w:rFonts w:eastAsia="Times New Roman" w:cs="Courier New"/>
                <w:b/>
                <w:sz w:val="20"/>
                <w:szCs w:val="20"/>
                <w:lang w:val="en-US" w:eastAsia="de-DE"/>
              </w:rPr>
            </w:rPrChange>
          </w:rPr>
          <w:t>session</w:t>
        </w:r>
        <w:r w:rsidR="008B0753" w:rsidRPr="00825114">
          <w:rPr>
            <w:rFonts w:eastAsia="Times New Roman" w:cs="Courier New"/>
            <w:szCs w:val="20"/>
            <w:lang w:val="en-US" w:eastAsia="de-DE"/>
            <w:rPrChange w:id="2490" w:author="Jan-Christopher Pien" w:date="2014-05-28T14:56:00Z">
              <w:rPr>
                <w:rFonts w:eastAsia="Times New Roman" w:cs="Courier New"/>
                <w:sz w:val="20"/>
                <w:szCs w:val="20"/>
                <w:lang w:val="en-US" w:eastAsia="de-DE"/>
              </w:rPr>
            </w:rPrChange>
          </w:rPr>
          <w:t xml:space="preserve">-parameter to </w:t>
        </w:r>
        <w:r w:rsidR="008B0753" w:rsidRPr="00825114">
          <w:rPr>
            <w:rFonts w:eastAsia="Times New Roman" w:cs="Courier New"/>
            <w:b/>
            <w:szCs w:val="20"/>
            <w:lang w:val="en-US" w:eastAsia="de-DE"/>
            <w:rPrChange w:id="2491" w:author="Jan-Christopher Pien" w:date="2014-05-28T14:56:00Z">
              <w:rPr>
                <w:rFonts w:eastAsia="Times New Roman" w:cs="Courier New"/>
                <w:b/>
                <w:sz w:val="20"/>
                <w:szCs w:val="20"/>
                <w:lang w:val="en-US" w:eastAsia="de-DE"/>
              </w:rPr>
            </w:rPrChange>
          </w:rPr>
          <w:t>True</w:t>
        </w:r>
        <w:r w:rsidR="008B0753" w:rsidRPr="00825114">
          <w:rPr>
            <w:rFonts w:eastAsia="Times New Roman" w:cs="Courier New"/>
            <w:szCs w:val="20"/>
            <w:lang w:val="en-US" w:eastAsia="de-DE"/>
            <w:rPrChange w:id="2492" w:author="Jan-Christopher Pien" w:date="2014-05-28T14:56:00Z">
              <w:rPr>
                <w:rFonts w:eastAsia="Times New Roman" w:cs="Courier New"/>
                <w:sz w:val="20"/>
                <w:szCs w:val="20"/>
                <w:lang w:val="en-US" w:eastAsia="de-DE"/>
              </w:rPr>
            </w:rPrChange>
          </w:rPr>
          <w:t xml:space="preserve"> when logging in.</w:t>
        </w:r>
      </w:ins>
      <w:ins w:id="2493" w:author="Jan-Christopher Pien" w:date="2014-05-28T14:58:00Z">
        <w:r w:rsidR="00BC3538">
          <w:rPr>
            <w:rFonts w:eastAsia="Times New Roman" w:cs="Courier New"/>
            <w:szCs w:val="20"/>
            <w:lang w:val="en-US" w:eastAsia="de-DE"/>
          </w:rPr>
          <w:br/>
        </w:r>
        <w:r w:rsidR="00BC3538">
          <w:rPr>
            <w:rFonts w:eastAsia="Times New Roman" w:cs="Courier New"/>
            <w:szCs w:val="20"/>
            <w:lang w:val="en-US" w:eastAsia="de-DE"/>
          </w:rPr>
          <w:br/>
          <w:t xml:space="preserve">Note that these authentication modes need to be used for every request marked with </w:t>
        </w:r>
        <w:r w:rsidR="00BC3538" w:rsidRPr="00BC3538">
          <w:rPr>
            <w:rFonts w:eastAsia="Times New Roman" w:cs="Courier New"/>
            <w:color w:val="FF0000"/>
            <w:szCs w:val="20"/>
            <w:lang w:val="en-US" w:eastAsia="de-DE"/>
            <w:rPrChange w:id="2494" w:author="Jan-Christopher Pien" w:date="2014-05-28T14:58:00Z">
              <w:rPr>
                <w:rFonts w:eastAsia="Times New Roman" w:cs="Courier New"/>
                <w:szCs w:val="20"/>
                <w:lang w:val="en-US" w:eastAsia="de-DE"/>
              </w:rPr>
            </w:rPrChange>
          </w:rPr>
          <w:t>Authentication Required</w:t>
        </w:r>
        <w:r w:rsidR="00BC3538">
          <w:rPr>
            <w:rFonts w:eastAsia="Times New Roman" w:cs="Courier New"/>
            <w:sz w:val="20"/>
            <w:szCs w:val="20"/>
            <w:lang w:val="en-US" w:eastAsia="de-DE"/>
          </w:rPr>
          <w:t xml:space="preserve">. </w:t>
        </w:r>
      </w:ins>
      <w:ins w:id="2495" w:author="Jan-Christopher Pien" w:date="2014-05-28T14:59:00Z">
        <w:r w:rsidR="00BC3538" w:rsidRPr="00553998">
          <w:rPr>
            <w:rFonts w:eastAsia="Times New Roman" w:cs="Courier New"/>
            <w:szCs w:val="20"/>
            <w:lang w:val="en-US" w:eastAsia="de-DE"/>
            <w:rPrChange w:id="2496" w:author="Jan-Christopher Pien" w:date="2014-05-28T15:24:00Z">
              <w:rPr>
                <w:rFonts w:eastAsia="Times New Roman" w:cs="Courier New"/>
                <w:sz w:val="20"/>
                <w:szCs w:val="20"/>
                <w:lang w:val="en-US" w:eastAsia="de-DE"/>
              </w:rPr>
            </w:rPrChange>
          </w:rPr>
          <w:t xml:space="preserve">Otherwise a </w:t>
        </w:r>
        <w:r w:rsidR="00BC3538" w:rsidRPr="00BC3538">
          <w:rPr>
            <w:rFonts w:ascii="Courier New" w:eastAsia="Times New Roman" w:hAnsi="Courier New" w:cs="Courier New"/>
            <w:sz w:val="20"/>
            <w:szCs w:val="20"/>
            <w:lang w:val="en-US" w:eastAsia="de-DE"/>
            <w:rPrChange w:id="2497" w:author="Jan-Christopher Pien" w:date="2014-05-28T14:59:00Z">
              <w:rPr>
                <w:rFonts w:eastAsia="Times New Roman" w:cs="Courier New"/>
                <w:sz w:val="20"/>
                <w:szCs w:val="20"/>
                <w:lang w:val="en-US" w:eastAsia="de-DE"/>
              </w:rPr>
            </w:rPrChange>
          </w:rPr>
          <w:t>401 Unauthorized</w:t>
        </w:r>
        <w:r w:rsidR="00BC3538">
          <w:rPr>
            <w:rFonts w:eastAsia="Times New Roman" w:cs="Courier New"/>
            <w:sz w:val="20"/>
            <w:szCs w:val="20"/>
            <w:lang w:val="en-US" w:eastAsia="de-DE"/>
          </w:rPr>
          <w:t xml:space="preserve"> </w:t>
        </w:r>
        <w:r w:rsidR="00BC3538" w:rsidRPr="00B32804">
          <w:rPr>
            <w:rFonts w:eastAsia="Times New Roman" w:cs="Courier New"/>
            <w:szCs w:val="20"/>
            <w:lang w:val="en-US" w:eastAsia="de-DE"/>
            <w:rPrChange w:id="2498" w:author="Jan-Christopher Pien" w:date="2014-05-28T15:17:00Z">
              <w:rPr>
                <w:rFonts w:eastAsia="Times New Roman" w:cs="Courier New"/>
                <w:sz w:val="20"/>
                <w:szCs w:val="20"/>
                <w:lang w:val="en-US" w:eastAsia="de-DE"/>
              </w:rPr>
            </w:rPrChange>
          </w:rPr>
          <w:t>status code will be returned.</w:t>
        </w:r>
      </w:ins>
    </w:p>
    <w:p w14:paraId="658D64C4" w14:textId="77777777" w:rsidR="002E5448" w:rsidRDefault="002E5448">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499" w:author="Jan-Christopher Pien" w:date="2014-05-28T15:24:00Z"/>
          <w:rFonts w:eastAsia="Times New Roman" w:cs="Courier New"/>
          <w:szCs w:val="20"/>
          <w:lang w:val="en-US" w:eastAsia="de-DE"/>
        </w:rPr>
        <w:pPrChange w:id="2500" w:author="Jan-Christopher Pien" w:date="2014-05-28T14:53:00Z">
          <w:pPr/>
        </w:pPrChange>
      </w:pPr>
    </w:p>
    <w:p w14:paraId="0A063908" w14:textId="68B485E7" w:rsidR="00EF6ACC" w:rsidRPr="008B0753" w:rsidRDefault="002E5448">
      <w:pPr>
        <w:pStyle w:val="Listenabsatz"/>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ins w:id="2501" w:author="Jan-Christopher Pien" w:date="2014-05-28T12:37:00Z"/>
          <w:rFonts w:eastAsia="Times New Roman" w:cs="Courier New"/>
          <w:sz w:val="20"/>
          <w:szCs w:val="20"/>
          <w:lang w:val="en-US" w:eastAsia="de-DE"/>
          <w:rPrChange w:id="2502" w:author="Jan-Christopher Pien" w:date="2014-05-28T14:55:00Z">
            <w:rPr>
              <w:ins w:id="2503" w:author="Jan-Christopher Pien" w:date="2014-05-28T12:37:00Z"/>
              <w:lang w:val="en-US"/>
            </w:rPr>
          </w:rPrChange>
        </w:rPr>
        <w:pPrChange w:id="2504" w:author="Jan-Christopher Pien" w:date="2014-05-28T14:53:00Z">
          <w:pPr/>
        </w:pPrChange>
      </w:pPr>
      <w:ins w:id="2505" w:author="Jan-Christopher Pien" w:date="2014-05-28T15:24:00Z">
        <w:r>
          <w:rPr>
            <w:rFonts w:eastAsia="Times New Roman" w:cs="Courier New"/>
            <w:szCs w:val="20"/>
            <w:lang w:val="en-US" w:eastAsia="de-DE"/>
          </w:rPr>
          <w:t>Please note, that HTTPS should always be used when using this method, since the Token</w:t>
        </w:r>
      </w:ins>
      <w:ins w:id="2506" w:author="Jan-Christopher Pien" w:date="2014-05-28T15:25:00Z">
        <w:r>
          <w:rPr>
            <w:rFonts w:eastAsia="Times New Roman" w:cs="Courier New"/>
            <w:szCs w:val="20"/>
            <w:lang w:val="en-US" w:eastAsia="de-DE"/>
          </w:rPr>
          <w:t xml:space="preserve"> and the user credentials</w:t>
        </w:r>
      </w:ins>
      <w:ins w:id="2507" w:author="Jan-Christopher Pien" w:date="2014-05-28T15:24:00Z">
        <w:r>
          <w:rPr>
            <w:rFonts w:eastAsia="Times New Roman" w:cs="Courier New"/>
            <w:szCs w:val="20"/>
            <w:lang w:val="en-US" w:eastAsia="de-DE"/>
          </w:rPr>
          <w:t xml:space="preserve"> will be transmitted unencrypted otherwise.</w:t>
        </w:r>
      </w:ins>
      <w:ins w:id="2508" w:author="Jan-Christopher Pien" w:date="2014-05-28T15:25:00Z">
        <w:r w:rsidR="00593AEC">
          <w:rPr>
            <w:rFonts w:eastAsia="Times New Roman" w:cs="Courier New"/>
            <w:szCs w:val="20"/>
            <w:lang w:val="en-US" w:eastAsia="de-DE"/>
          </w:rPr>
          <w:br/>
        </w:r>
        <w:r w:rsidR="00593AEC">
          <w:rPr>
            <w:rFonts w:eastAsia="Times New Roman" w:cs="Courier New"/>
            <w:szCs w:val="20"/>
            <w:lang w:val="en-US" w:eastAsia="de-DE"/>
          </w:rPr>
          <w:br/>
        </w:r>
        <w:r w:rsidR="00593AEC">
          <w:rPr>
            <w:rFonts w:eastAsia="Times New Roman" w:cs="Courier New"/>
            <w:szCs w:val="20"/>
            <w:lang w:val="en-US" w:eastAsia="de-DE"/>
          </w:rPr>
          <w:lastRenderedPageBreak/>
          <w:t>User registration is handled using the default Django admin backend.</w:t>
        </w:r>
      </w:ins>
      <w:ins w:id="2509" w:author="Jan-Christopher Pien" w:date="2014-05-28T14:55:00Z">
        <w:r w:rsidR="008B0753">
          <w:rPr>
            <w:rFonts w:eastAsia="Times New Roman" w:cs="Courier New"/>
            <w:sz w:val="20"/>
            <w:szCs w:val="20"/>
            <w:lang w:val="en-US" w:eastAsia="de-DE"/>
          </w:rPr>
          <w:br/>
        </w:r>
      </w:ins>
    </w:p>
    <w:p w14:paraId="1EB39591" w14:textId="381CC62E" w:rsidR="00A75448" w:rsidRDefault="00A75448">
      <w:pPr>
        <w:pStyle w:val="Listenabsatz"/>
        <w:numPr>
          <w:ilvl w:val="0"/>
          <w:numId w:val="2"/>
        </w:numPr>
        <w:rPr>
          <w:ins w:id="2510" w:author="Jan-Christopher Pien" w:date="2014-05-28T12:40:00Z"/>
          <w:lang w:val="en-US"/>
        </w:rPr>
        <w:pPrChange w:id="2511" w:author="Jan-Christopher Pien" w:date="2014-05-28T12:37:00Z">
          <w:pPr/>
        </w:pPrChange>
      </w:pPr>
      <w:ins w:id="2512" w:author="Jan-Christopher Pien" w:date="2014-05-28T12:37:00Z">
        <w:r w:rsidRPr="00A75448">
          <w:rPr>
            <w:u w:val="single"/>
            <w:lang w:val="en-US"/>
            <w:rPrChange w:id="2513" w:author="Jan-Christopher Pien" w:date="2014-05-28T12:38:00Z">
              <w:rPr>
                <w:lang w:val="en-US"/>
              </w:rPr>
            </w:rPrChange>
          </w:rPr>
          <w:t>Moderated mode</w:t>
        </w:r>
        <w:r>
          <w:rPr>
            <w:lang w:val="en-US"/>
          </w:rPr>
          <w:br/>
          <w:t xml:space="preserve">If this mode is active, users will not have to register and log-in before posting stories. </w:t>
        </w:r>
      </w:ins>
      <w:ins w:id="2514" w:author="Jan-Christopher Pien" w:date="2014-05-28T12:38:00Z">
        <w:r>
          <w:rPr>
            <w:lang w:val="en-US"/>
          </w:rPr>
          <w:t xml:space="preserve">Instead, new stories posted by the users will be assigned a temporary ID so they can be updated later on and as soon as they are finished, they are sent to the backend editing system. </w:t>
        </w:r>
      </w:ins>
      <w:ins w:id="2515" w:author="Jan-Christopher Pien" w:date="2014-05-28T12:39:00Z">
        <w:r>
          <w:rPr>
            <w:lang w:val="en-US"/>
          </w:rPr>
          <w:t>Here they can be moder</w:t>
        </w:r>
        <w:r w:rsidR="004F6BF5">
          <w:rPr>
            <w:lang w:val="en-US"/>
          </w:rPr>
          <w:t>ated and put into the database.</w:t>
        </w:r>
      </w:ins>
    </w:p>
    <w:p w14:paraId="72596779" w14:textId="156D2ED7" w:rsidR="00F466CC" w:rsidRDefault="008B08FD">
      <w:pPr>
        <w:rPr>
          <w:ins w:id="2516" w:author="Jan-Christopher Pien" w:date="2014-05-28T12:42:00Z"/>
          <w:rFonts w:cs="Courier New"/>
          <w:lang w:val="en-US"/>
        </w:rPr>
      </w:pPr>
      <w:ins w:id="2517" w:author="Jan-Christopher Pien" w:date="2014-05-28T12:41:00Z">
        <w:r>
          <w:rPr>
            <w:lang w:val="en-US"/>
          </w:rPr>
          <w:t xml:space="preserve">The currently active authentication mode is determined by the setting </w:t>
        </w:r>
        <w:r>
          <w:rPr>
            <w:rFonts w:ascii="Courier New" w:hAnsi="Courier New" w:cs="Courier New"/>
            <w:lang w:val="en-US"/>
          </w:rPr>
          <w:t>AUTHENTICATION_MODE</w:t>
        </w:r>
      </w:ins>
      <w:ins w:id="2518" w:author="Jan-Christopher Pien" w:date="2014-05-28T12:42:00Z">
        <w:r>
          <w:rPr>
            <w:rFonts w:ascii="Courier New" w:hAnsi="Courier New" w:cs="Courier New"/>
            <w:lang w:val="en-US"/>
          </w:rPr>
          <w:t xml:space="preserve"> </w:t>
        </w:r>
        <w:r>
          <w:rPr>
            <w:rFonts w:cs="Courier New"/>
            <w:lang w:val="en-US"/>
          </w:rPr>
          <w:t>in the local_settings.py.</w:t>
        </w:r>
      </w:ins>
    </w:p>
    <w:tbl>
      <w:tblPr>
        <w:tblStyle w:val="Tabellenraster"/>
        <w:tblW w:w="0" w:type="auto"/>
        <w:tblLook w:val="04A0" w:firstRow="1" w:lastRow="0" w:firstColumn="1" w:lastColumn="0" w:noHBand="0" w:noVBand="1"/>
        <w:tblPrChange w:id="2519" w:author="Jan-Christopher Pien" w:date="2014-05-28T12:42:00Z">
          <w:tblPr>
            <w:tblStyle w:val="Tabellenraster"/>
            <w:tblW w:w="0" w:type="auto"/>
            <w:tblLook w:val="04A0" w:firstRow="1" w:lastRow="0" w:firstColumn="1" w:lastColumn="0" w:noHBand="0" w:noVBand="1"/>
          </w:tblPr>
        </w:tblPrChange>
      </w:tblPr>
      <w:tblGrid>
        <w:gridCol w:w="2547"/>
        <w:gridCol w:w="6515"/>
        <w:tblGridChange w:id="2520">
          <w:tblGrid>
            <w:gridCol w:w="4531"/>
            <w:gridCol w:w="4531"/>
          </w:tblGrid>
        </w:tblGridChange>
      </w:tblGrid>
      <w:tr w:rsidR="008B08FD" w:rsidRPr="009F51E0" w14:paraId="70425EC6" w14:textId="77777777" w:rsidTr="003F0BF1">
        <w:trPr>
          <w:ins w:id="2521" w:author="Jan-Christopher Pien" w:date="2014-05-28T12:42:00Z"/>
        </w:trPr>
        <w:tc>
          <w:tcPr>
            <w:tcW w:w="2547" w:type="dxa"/>
            <w:tcPrChange w:id="2522" w:author="Jan-Christopher Pien" w:date="2014-05-28T12:42:00Z">
              <w:tcPr>
                <w:tcW w:w="4531" w:type="dxa"/>
              </w:tcPr>
            </w:tcPrChange>
          </w:tcPr>
          <w:p w14:paraId="2185B0D5" w14:textId="4252024B" w:rsidR="008B08FD" w:rsidRPr="008B08FD" w:rsidRDefault="008B08FD" w:rsidP="008B08FD">
            <w:pPr>
              <w:rPr>
                <w:ins w:id="2523" w:author="Jan-Christopher Pien" w:date="2014-05-28T12:42:00Z"/>
                <w:rFonts w:cs="Courier New"/>
                <w:b/>
                <w:lang w:val="en-US"/>
                <w:rPrChange w:id="2524" w:author="Jan-Christopher Pien" w:date="2014-05-28T12:42:00Z">
                  <w:rPr>
                    <w:ins w:id="2525" w:author="Jan-Christopher Pien" w:date="2014-05-28T12:42:00Z"/>
                    <w:rFonts w:cs="Courier New"/>
                    <w:lang w:val="en-US"/>
                  </w:rPr>
                </w:rPrChange>
              </w:rPr>
            </w:pPr>
            <w:ins w:id="2526" w:author="Jan-Christopher Pien" w:date="2014-05-28T12:42:00Z">
              <w:r>
                <w:rPr>
                  <w:rFonts w:cs="Courier New"/>
                  <w:b/>
                  <w:lang w:val="en-US"/>
                </w:rPr>
                <w:t>user_authentication</w:t>
              </w:r>
            </w:ins>
          </w:p>
        </w:tc>
        <w:tc>
          <w:tcPr>
            <w:tcW w:w="6515" w:type="dxa"/>
            <w:tcPrChange w:id="2527" w:author="Jan-Christopher Pien" w:date="2014-05-28T12:42:00Z">
              <w:tcPr>
                <w:tcW w:w="4531" w:type="dxa"/>
              </w:tcPr>
            </w:tcPrChange>
          </w:tcPr>
          <w:p w14:paraId="20DD98F9" w14:textId="5F2ECCF6" w:rsidR="008B08FD" w:rsidRDefault="008B08FD" w:rsidP="008B08FD">
            <w:pPr>
              <w:rPr>
                <w:ins w:id="2528" w:author="Jan-Christopher Pien" w:date="2014-05-28T12:42:00Z"/>
                <w:rFonts w:cs="Courier New"/>
                <w:lang w:val="en-US"/>
              </w:rPr>
            </w:pPr>
            <w:ins w:id="2529" w:author="Jan-Christopher Pien" w:date="2014-05-28T12:42:00Z">
              <w:r>
                <w:rPr>
                  <w:rFonts w:cs="Courier New"/>
                  <w:lang w:val="en-US"/>
                </w:rPr>
                <w:t>User authentication mode is active</w:t>
              </w:r>
            </w:ins>
          </w:p>
        </w:tc>
      </w:tr>
      <w:tr w:rsidR="008B08FD" w14:paraId="5DE8AD6C" w14:textId="77777777" w:rsidTr="003F0BF1">
        <w:trPr>
          <w:ins w:id="2530" w:author="Jan-Christopher Pien" w:date="2014-05-28T12:42:00Z"/>
        </w:trPr>
        <w:tc>
          <w:tcPr>
            <w:tcW w:w="2547" w:type="dxa"/>
            <w:tcPrChange w:id="2531" w:author="Jan-Christopher Pien" w:date="2014-05-28T12:42:00Z">
              <w:tcPr>
                <w:tcW w:w="4531" w:type="dxa"/>
              </w:tcPr>
            </w:tcPrChange>
          </w:tcPr>
          <w:p w14:paraId="3D3AB55C" w14:textId="2179F1C7" w:rsidR="008B08FD" w:rsidRPr="008B08FD" w:rsidRDefault="008B08FD" w:rsidP="008B08FD">
            <w:pPr>
              <w:rPr>
                <w:ins w:id="2532" w:author="Jan-Christopher Pien" w:date="2014-05-28T12:42:00Z"/>
                <w:rFonts w:cs="Courier New"/>
                <w:b/>
                <w:lang w:val="en-US"/>
                <w:rPrChange w:id="2533" w:author="Jan-Christopher Pien" w:date="2014-05-28T12:42:00Z">
                  <w:rPr>
                    <w:ins w:id="2534" w:author="Jan-Christopher Pien" w:date="2014-05-28T12:42:00Z"/>
                    <w:rFonts w:cs="Courier New"/>
                    <w:lang w:val="en-US"/>
                  </w:rPr>
                </w:rPrChange>
              </w:rPr>
            </w:pPr>
            <w:ins w:id="2535" w:author="Jan-Christopher Pien" w:date="2014-05-28T12:42:00Z">
              <w:r>
                <w:rPr>
                  <w:rFonts w:cs="Courier New"/>
                  <w:b/>
                  <w:lang w:val="en-US"/>
                </w:rPr>
                <w:t>moderation</w:t>
              </w:r>
            </w:ins>
          </w:p>
        </w:tc>
        <w:tc>
          <w:tcPr>
            <w:tcW w:w="6515" w:type="dxa"/>
            <w:tcPrChange w:id="2536" w:author="Jan-Christopher Pien" w:date="2014-05-28T12:42:00Z">
              <w:tcPr>
                <w:tcW w:w="4531" w:type="dxa"/>
              </w:tcPr>
            </w:tcPrChange>
          </w:tcPr>
          <w:p w14:paraId="104C65C3" w14:textId="5E3D3529" w:rsidR="008B08FD" w:rsidRDefault="008B08FD" w:rsidP="008B08FD">
            <w:pPr>
              <w:rPr>
                <w:ins w:id="2537" w:author="Jan-Christopher Pien" w:date="2014-05-28T12:42:00Z"/>
                <w:rFonts w:cs="Courier New"/>
                <w:lang w:val="en-US"/>
              </w:rPr>
            </w:pPr>
            <w:ins w:id="2538" w:author="Jan-Christopher Pien" w:date="2014-05-28T12:42:00Z">
              <w:r>
                <w:rPr>
                  <w:rFonts w:cs="Courier New"/>
                  <w:lang w:val="en-US"/>
                </w:rPr>
                <w:t>Moderated mode is active</w:t>
              </w:r>
            </w:ins>
          </w:p>
        </w:tc>
      </w:tr>
    </w:tbl>
    <w:p w14:paraId="10FB2004" w14:textId="77777777" w:rsidR="008F496A" w:rsidRDefault="009B2F00">
      <w:pPr>
        <w:pStyle w:val="berschrift1"/>
        <w:rPr>
          <w:ins w:id="2539" w:author="Jan-Christopher Pien" w:date="2014-05-28T11:39:00Z"/>
          <w:lang w:val="en-US"/>
        </w:rPr>
        <w:pPrChange w:id="2540" w:author="Jan-Christopher Pien" w:date="2014-05-28T11:39:00Z">
          <w:pPr/>
        </w:pPrChange>
      </w:pPr>
      <w:ins w:id="2541" w:author="Jan-Christopher Pien" w:date="2014-05-28T11:39:00Z">
        <w:r>
          <w:rPr>
            <w:lang w:val="en-US"/>
          </w:rPr>
          <w:t>sessions/</w:t>
        </w:r>
      </w:ins>
    </w:p>
    <w:p w14:paraId="0D07E72A" w14:textId="77777777" w:rsidR="009B2F00" w:rsidRDefault="009B2F00">
      <w:pPr>
        <w:pStyle w:val="berschrift2"/>
        <w:rPr>
          <w:ins w:id="2542" w:author="Jan-Christopher Pien" w:date="2014-05-28T11:40:00Z"/>
          <w:lang w:val="en-US"/>
        </w:rPr>
        <w:pPrChange w:id="2543" w:author="Jan-Christopher Pien" w:date="2014-05-28T11:40:00Z">
          <w:pPr/>
        </w:pPrChange>
      </w:pPr>
      <w:ins w:id="2544" w:author="Jan-Christopher Pien" w:date="2014-05-28T11:40:00Z">
        <w:r>
          <w:rPr>
            <w:lang w:val="en-US"/>
          </w:rPr>
          <w:t>POST</w:t>
        </w:r>
      </w:ins>
    </w:p>
    <w:p w14:paraId="033BE218" w14:textId="77777777" w:rsidR="009B2F00" w:rsidRDefault="009B2F00">
      <w:pPr>
        <w:rPr>
          <w:ins w:id="2545" w:author="Jan-Christopher Pien" w:date="2014-05-28T12:24:00Z"/>
          <w:lang w:val="en-US"/>
        </w:rPr>
      </w:pPr>
      <w:ins w:id="2546" w:author="Jan-Christopher Pien" w:date="2014-05-28T11:40:00Z">
        <w:r>
          <w:rPr>
            <w:lang w:val="en-US"/>
          </w:rPr>
          <w:t>This is used to create a new logged-in session for a user registered in the database. It will return a session key, which can be used later to create new locations and stories.</w:t>
        </w:r>
      </w:ins>
    </w:p>
    <w:p w14:paraId="14C10D5B" w14:textId="60D9957E" w:rsidR="00605D10" w:rsidRDefault="00605D10">
      <w:pPr>
        <w:pStyle w:val="berschrift3"/>
        <w:rPr>
          <w:ins w:id="2547" w:author="Jan-Christopher Pien" w:date="2014-05-28T12:24:00Z"/>
          <w:lang w:val="en-US"/>
        </w:rPr>
        <w:pPrChange w:id="2548" w:author="Jan-Christopher Pien" w:date="2014-05-28T12:24:00Z">
          <w:pPr/>
        </w:pPrChange>
      </w:pPr>
      <w:ins w:id="2549" w:author="Jan-Christopher Pien" w:date="2014-05-28T12:24:00Z">
        <w:r>
          <w:rPr>
            <w:lang w:val="en-US"/>
          </w:rPr>
          <w:t>URL-Parameters</w:t>
        </w:r>
      </w:ins>
    </w:p>
    <w:p w14:paraId="4D2A0A4A" w14:textId="1648F019" w:rsidR="00605D10" w:rsidRPr="00605D10" w:rsidRDefault="00605D10">
      <w:pPr>
        <w:rPr>
          <w:ins w:id="2550" w:author="Jan-Christopher Pien" w:date="2014-05-28T11:40:00Z"/>
          <w:lang w:val="en-US"/>
        </w:rPr>
      </w:pPr>
      <w:ins w:id="2551" w:author="Jan-Christopher Pien" w:date="2014-05-28T12:24:00Z">
        <w:r>
          <w:rPr>
            <w:lang w:val="en-US"/>
          </w:rPr>
          <w:t>None</w:t>
        </w:r>
      </w:ins>
    </w:p>
    <w:p w14:paraId="2B5D7029" w14:textId="77777777" w:rsidR="009B2F00" w:rsidRDefault="009B2F00">
      <w:pPr>
        <w:pStyle w:val="berschrift3"/>
        <w:rPr>
          <w:ins w:id="2552" w:author="Jan-Christopher Pien" w:date="2014-05-28T11:41:00Z"/>
          <w:lang w:val="en-US"/>
        </w:rPr>
        <w:pPrChange w:id="2553" w:author="Jan-Christopher Pien" w:date="2014-05-28T11:41:00Z">
          <w:pPr/>
        </w:pPrChange>
      </w:pPr>
      <w:ins w:id="2554" w:author="Jan-Christopher Pien" w:date="2014-05-28T11:41:00Z">
        <w:r>
          <w:rPr>
            <w:lang w:val="en-US"/>
          </w:rPr>
          <w:t>Parameters</w:t>
        </w:r>
      </w:ins>
    </w:p>
    <w:tbl>
      <w:tblPr>
        <w:tblStyle w:val="Tabellenraster"/>
        <w:tblW w:w="0" w:type="auto"/>
        <w:tblLook w:val="04A0" w:firstRow="1" w:lastRow="0" w:firstColumn="1" w:lastColumn="0" w:noHBand="0" w:noVBand="1"/>
        <w:tblPrChange w:id="2555" w:author="Jan-Christopher Pien" w:date="2014-05-28T11:43:00Z">
          <w:tblPr>
            <w:tblStyle w:val="Tabellenraster"/>
            <w:tblW w:w="0" w:type="auto"/>
            <w:tblLook w:val="04A0" w:firstRow="1" w:lastRow="0" w:firstColumn="1" w:lastColumn="0" w:noHBand="0" w:noVBand="1"/>
          </w:tblPr>
        </w:tblPrChange>
      </w:tblPr>
      <w:tblGrid>
        <w:gridCol w:w="1413"/>
        <w:gridCol w:w="7649"/>
        <w:tblGridChange w:id="2556">
          <w:tblGrid>
            <w:gridCol w:w="113"/>
            <w:gridCol w:w="1413"/>
            <w:gridCol w:w="3005"/>
            <w:gridCol w:w="4531"/>
            <w:gridCol w:w="113"/>
          </w:tblGrid>
        </w:tblGridChange>
      </w:tblGrid>
      <w:tr w:rsidR="009B2F00" w14:paraId="74256DD7" w14:textId="77777777" w:rsidTr="009B2F00">
        <w:trPr>
          <w:ins w:id="2557" w:author="Jan-Christopher Pien" w:date="2014-05-28T11:41:00Z"/>
          <w:trPrChange w:id="2558" w:author="Jan-Christopher Pien" w:date="2014-05-28T11:43:00Z">
            <w:trPr>
              <w:gridAfter w:val="0"/>
            </w:trPr>
          </w:trPrChange>
        </w:trPr>
        <w:tc>
          <w:tcPr>
            <w:tcW w:w="1413" w:type="dxa"/>
            <w:tcPrChange w:id="2559" w:author="Jan-Christopher Pien" w:date="2014-05-28T11:43:00Z">
              <w:tcPr>
                <w:tcW w:w="4531" w:type="dxa"/>
                <w:gridSpan w:val="3"/>
              </w:tcPr>
            </w:tcPrChange>
          </w:tcPr>
          <w:p w14:paraId="3AA4ACA3" w14:textId="77777777" w:rsidR="009B2F00" w:rsidRPr="009B2F00" w:rsidRDefault="009B2F00" w:rsidP="009B2F00">
            <w:pPr>
              <w:rPr>
                <w:ins w:id="2560" w:author="Jan-Christopher Pien" w:date="2014-05-28T11:41:00Z"/>
                <w:b/>
                <w:lang w:val="en-US"/>
                <w:rPrChange w:id="2561" w:author="Jan-Christopher Pien" w:date="2014-05-28T11:41:00Z">
                  <w:rPr>
                    <w:ins w:id="2562" w:author="Jan-Christopher Pien" w:date="2014-05-28T11:41:00Z"/>
                    <w:lang w:val="en-US"/>
                  </w:rPr>
                </w:rPrChange>
              </w:rPr>
            </w:pPr>
            <w:ins w:id="2563" w:author="Jan-Christopher Pien" w:date="2014-05-28T11:41:00Z">
              <w:r>
                <w:rPr>
                  <w:b/>
                  <w:lang w:val="en-US"/>
                </w:rPr>
                <w:t>user</w:t>
              </w:r>
            </w:ins>
          </w:p>
        </w:tc>
        <w:tc>
          <w:tcPr>
            <w:tcW w:w="7649" w:type="dxa"/>
            <w:tcPrChange w:id="2564" w:author="Jan-Christopher Pien" w:date="2014-05-28T11:43:00Z">
              <w:tcPr>
                <w:tcW w:w="4531" w:type="dxa"/>
              </w:tcPr>
            </w:tcPrChange>
          </w:tcPr>
          <w:p w14:paraId="5A7FCE97" w14:textId="77777777" w:rsidR="009B2F00" w:rsidRDefault="009B2F00" w:rsidP="009B2F00">
            <w:pPr>
              <w:rPr>
                <w:ins w:id="2565" w:author="Jan-Christopher Pien" w:date="2014-05-28T11:41:00Z"/>
                <w:lang w:val="en-US"/>
              </w:rPr>
            </w:pPr>
            <w:ins w:id="2566" w:author="Jan-Christopher Pien" w:date="2014-05-28T11:41:00Z">
              <w:r>
                <w:rPr>
                  <w:lang w:val="en-US"/>
                </w:rPr>
                <w:t>Username</w:t>
              </w:r>
            </w:ins>
          </w:p>
        </w:tc>
      </w:tr>
      <w:tr w:rsidR="009B2F00" w14:paraId="1FA19DD3" w14:textId="77777777" w:rsidTr="009B2F00">
        <w:trPr>
          <w:ins w:id="2567" w:author="Jan-Christopher Pien" w:date="2014-05-28T11:41:00Z"/>
          <w:trPrChange w:id="2568" w:author="Jan-Christopher Pien" w:date="2014-05-28T11:43:00Z">
            <w:trPr>
              <w:gridAfter w:val="0"/>
            </w:trPr>
          </w:trPrChange>
        </w:trPr>
        <w:tc>
          <w:tcPr>
            <w:tcW w:w="1413" w:type="dxa"/>
            <w:tcPrChange w:id="2569" w:author="Jan-Christopher Pien" w:date="2014-05-28T11:43:00Z">
              <w:tcPr>
                <w:tcW w:w="4531" w:type="dxa"/>
                <w:gridSpan w:val="3"/>
              </w:tcPr>
            </w:tcPrChange>
          </w:tcPr>
          <w:p w14:paraId="5AF3BC07" w14:textId="77777777" w:rsidR="009B2F00" w:rsidRPr="009B2F00" w:rsidRDefault="009B2F00" w:rsidP="009B2F00">
            <w:pPr>
              <w:rPr>
                <w:ins w:id="2570" w:author="Jan-Christopher Pien" w:date="2014-05-28T11:41:00Z"/>
                <w:b/>
                <w:lang w:val="en-US"/>
                <w:rPrChange w:id="2571" w:author="Jan-Christopher Pien" w:date="2014-05-28T11:41:00Z">
                  <w:rPr>
                    <w:ins w:id="2572" w:author="Jan-Christopher Pien" w:date="2014-05-28T11:41:00Z"/>
                    <w:lang w:val="en-US"/>
                  </w:rPr>
                </w:rPrChange>
              </w:rPr>
            </w:pPr>
            <w:ins w:id="2573" w:author="Jan-Christopher Pien" w:date="2014-05-28T11:41:00Z">
              <w:r>
                <w:rPr>
                  <w:b/>
                  <w:lang w:val="en-US"/>
                </w:rPr>
                <w:t>password</w:t>
              </w:r>
            </w:ins>
          </w:p>
        </w:tc>
        <w:tc>
          <w:tcPr>
            <w:tcW w:w="7649" w:type="dxa"/>
            <w:tcPrChange w:id="2574" w:author="Jan-Christopher Pien" w:date="2014-05-28T11:43:00Z">
              <w:tcPr>
                <w:tcW w:w="4531" w:type="dxa"/>
              </w:tcPr>
            </w:tcPrChange>
          </w:tcPr>
          <w:p w14:paraId="53813A2C" w14:textId="77777777" w:rsidR="009B2F00" w:rsidRDefault="009B2F00" w:rsidP="009B2F00">
            <w:pPr>
              <w:rPr>
                <w:ins w:id="2575" w:author="Jan-Christopher Pien" w:date="2014-05-28T11:41:00Z"/>
                <w:lang w:val="en-US"/>
              </w:rPr>
            </w:pPr>
            <w:ins w:id="2576" w:author="Jan-Christopher Pien" w:date="2014-05-28T11:41:00Z">
              <w:r>
                <w:rPr>
                  <w:lang w:val="en-US"/>
                </w:rPr>
                <w:t>Password</w:t>
              </w:r>
            </w:ins>
          </w:p>
        </w:tc>
      </w:tr>
      <w:tr w:rsidR="00F96D8D" w14:paraId="7E7C5D8C" w14:textId="77777777" w:rsidTr="009B2F00">
        <w:trPr>
          <w:ins w:id="2577" w:author="Jan-Christopher Pien" w:date="2014-05-28T14:55:00Z"/>
        </w:trPr>
        <w:tc>
          <w:tcPr>
            <w:tcW w:w="1413" w:type="dxa"/>
          </w:tcPr>
          <w:p w14:paraId="145EBC2B" w14:textId="041DCD48" w:rsidR="00F96D8D" w:rsidRPr="00F96D8D" w:rsidRDefault="00F96D8D" w:rsidP="009B2F00">
            <w:pPr>
              <w:rPr>
                <w:ins w:id="2578" w:author="Jan-Christopher Pien" w:date="2014-05-28T14:55:00Z"/>
                <w:i/>
                <w:lang w:val="en-US"/>
                <w:rPrChange w:id="2579" w:author="Jan-Christopher Pien" w:date="2014-05-28T14:55:00Z">
                  <w:rPr>
                    <w:ins w:id="2580" w:author="Jan-Christopher Pien" w:date="2014-05-28T14:55:00Z"/>
                    <w:b/>
                    <w:lang w:val="en-US"/>
                  </w:rPr>
                </w:rPrChange>
              </w:rPr>
            </w:pPr>
            <w:ins w:id="2581" w:author="Jan-Christopher Pien" w:date="2014-05-28T14:55:00Z">
              <w:r>
                <w:rPr>
                  <w:i/>
                  <w:lang w:val="en-US"/>
                </w:rPr>
                <w:t>session</w:t>
              </w:r>
            </w:ins>
          </w:p>
        </w:tc>
        <w:tc>
          <w:tcPr>
            <w:tcW w:w="7649" w:type="dxa"/>
          </w:tcPr>
          <w:p w14:paraId="116583C2" w14:textId="3663EA8E" w:rsidR="00F96D8D" w:rsidRDefault="00F96D8D" w:rsidP="009B2F00">
            <w:pPr>
              <w:rPr>
                <w:ins w:id="2582" w:author="Jan-Christopher Pien" w:date="2014-05-28T14:55:00Z"/>
                <w:lang w:val="en-US"/>
              </w:rPr>
            </w:pPr>
            <w:ins w:id="2583" w:author="Jan-Christopher Pien" w:date="2014-05-28T14:55:00Z">
              <w:r>
                <w:rPr>
                  <w:i/>
                  <w:lang w:val="en-US"/>
                </w:rPr>
                <w:t xml:space="preserve">Optional: </w:t>
              </w:r>
              <w:r>
                <w:rPr>
                  <w:lang w:val="en-US"/>
                </w:rPr>
                <w:t xml:space="preserve">True or False, depending on whether the session should be saved as a cookie. </w:t>
              </w:r>
            </w:ins>
            <w:ins w:id="2584" w:author="Jan-Christopher Pien" w:date="2014-05-28T14:56:00Z">
              <w:r>
                <w:rPr>
                  <w:lang w:val="en-US"/>
                </w:rPr>
                <w:t>Defaults to False.</w:t>
              </w:r>
            </w:ins>
          </w:p>
        </w:tc>
      </w:tr>
    </w:tbl>
    <w:p w14:paraId="16307A73" w14:textId="77777777" w:rsidR="009B2F00" w:rsidRDefault="009B2F00">
      <w:pPr>
        <w:pStyle w:val="berschrift3"/>
        <w:rPr>
          <w:ins w:id="2585" w:author="Jan-Christopher Pien" w:date="2014-05-28T11:43:00Z"/>
          <w:lang w:val="en-US"/>
        </w:rPr>
        <w:pPrChange w:id="2586" w:author="Jan-Christopher Pien" w:date="2014-05-28T11:43:00Z">
          <w:pPr/>
        </w:pPrChange>
      </w:pPr>
      <w:ins w:id="2587" w:author="Jan-Christopher Pien" w:date="2014-05-28T11:43:00Z">
        <w:r>
          <w:rPr>
            <w:lang w:val="en-US"/>
          </w:rPr>
          <w:t>Return data</w:t>
        </w:r>
      </w:ins>
    </w:p>
    <w:p w14:paraId="5CD65C9A" w14:textId="2647ECB8" w:rsidR="009B2F00" w:rsidRDefault="009B2F00">
      <w:pPr>
        <w:rPr>
          <w:ins w:id="2588" w:author="Jan-Christopher Pien" w:date="2014-05-28T11:44:00Z"/>
          <w:lang w:val="en-US"/>
        </w:rPr>
      </w:pPr>
      <w:ins w:id="2589" w:author="Jan-Christopher Pien" w:date="2014-05-28T11:43:00Z">
        <w:r>
          <w:rPr>
            <w:lang w:val="en-US"/>
          </w:rPr>
          <w:t xml:space="preserve">Depending on whether the authentication succeeded or failed, either a </w:t>
        </w:r>
        <w:r w:rsidRPr="009705BE">
          <w:rPr>
            <w:rFonts w:ascii="Courier New" w:hAnsi="Courier New" w:cs="Courier New"/>
            <w:lang w:val="en-US"/>
            <w:rPrChange w:id="2590" w:author="Jan-Christopher Pien" w:date="2014-05-28T11:55:00Z">
              <w:rPr>
                <w:lang w:val="en-US"/>
              </w:rPr>
            </w:rPrChange>
          </w:rPr>
          <w:t>20</w:t>
        </w:r>
      </w:ins>
      <w:ins w:id="2591" w:author="Jan-Christopher Pien" w:date="2014-05-28T11:46:00Z">
        <w:r w:rsidR="0034630B" w:rsidRPr="009705BE">
          <w:rPr>
            <w:rFonts w:ascii="Courier New" w:hAnsi="Courier New" w:cs="Courier New"/>
            <w:lang w:val="en-US"/>
            <w:rPrChange w:id="2592" w:author="Jan-Christopher Pien" w:date="2014-05-28T11:55:00Z">
              <w:rPr>
                <w:lang w:val="en-US"/>
              </w:rPr>
            </w:rPrChange>
          </w:rPr>
          <w:t>1</w:t>
        </w:r>
      </w:ins>
      <w:ins w:id="2593" w:author="Jan-Christopher Pien" w:date="2014-05-28T11:47:00Z">
        <w:r w:rsidR="0034630B" w:rsidRPr="009705BE">
          <w:rPr>
            <w:rFonts w:ascii="Courier New" w:hAnsi="Courier New" w:cs="Courier New"/>
            <w:lang w:val="en-US"/>
            <w:rPrChange w:id="2594" w:author="Jan-Christopher Pien" w:date="2014-05-28T11:55:00Z">
              <w:rPr>
                <w:lang w:val="en-US"/>
              </w:rPr>
            </w:rPrChange>
          </w:rPr>
          <w:t xml:space="preserve"> Created</w:t>
        </w:r>
      </w:ins>
      <w:ins w:id="2595" w:author="Jan-Christopher Pien" w:date="2014-05-28T11:43:00Z">
        <w:r>
          <w:rPr>
            <w:lang w:val="en-US"/>
          </w:rPr>
          <w:t xml:space="preserve"> or a </w:t>
        </w:r>
        <w:r w:rsidRPr="009705BE">
          <w:rPr>
            <w:rFonts w:ascii="Courier New" w:hAnsi="Courier New" w:cs="Courier New"/>
            <w:lang w:val="en-US"/>
            <w:rPrChange w:id="2596" w:author="Jan-Christopher Pien" w:date="2014-05-28T11:56:00Z">
              <w:rPr>
                <w:lang w:val="en-US"/>
              </w:rPr>
            </w:rPrChange>
          </w:rPr>
          <w:t>40</w:t>
        </w:r>
      </w:ins>
      <w:ins w:id="2597" w:author="Jan-Christopher Pien" w:date="2014-05-28T13:51:00Z">
        <w:r w:rsidR="008D072B">
          <w:rPr>
            <w:rFonts w:ascii="Courier New" w:hAnsi="Courier New" w:cs="Courier New"/>
            <w:lang w:val="en-US"/>
          </w:rPr>
          <w:t>3</w:t>
        </w:r>
      </w:ins>
      <w:ins w:id="2598" w:author="Jan-Christopher Pien" w:date="2014-05-28T11:43:00Z">
        <w:r w:rsidRPr="009705BE">
          <w:rPr>
            <w:rFonts w:ascii="Courier New" w:hAnsi="Courier New" w:cs="Courier New"/>
            <w:lang w:val="en-US"/>
            <w:rPrChange w:id="2599" w:author="Jan-Christopher Pien" w:date="2014-05-28T11:56:00Z">
              <w:rPr>
                <w:lang w:val="en-US"/>
              </w:rPr>
            </w:rPrChange>
          </w:rPr>
          <w:t xml:space="preserve"> </w:t>
        </w:r>
      </w:ins>
      <w:ins w:id="2600" w:author="Jan-Christopher Pien" w:date="2014-05-28T13:51:00Z">
        <w:r w:rsidR="008D072B">
          <w:rPr>
            <w:rFonts w:ascii="Courier New" w:hAnsi="Courier New" w:cs="Courier New"/>
            <w:lang w:val="en-US"/>
          </w:rPr>
          <w:t>Forbidden</w:t>
        </w:r>
      </w:ins>
      <w:ins w:id="2601" w:author="Jan-Christopher Pien" w:date="2014-05-28T11:48:00Z">
        <w:r w:rsidR="0034630B">
          <w:rPr>
            <w:lang w:val="en-US"/>
          </w:rPr>
          <w:t xml:space="preserve"> </w:t>
        </w:r>
      </w:ins>
      <w:ins w:id="2602" w:author="Jan-Christopher Pien" w:date="2014-05-28T11:44:00Z">
        <w:r>
          <w:rPr>
            <w:lang w:val="en-US"/>
          </w:rPr>
          <w:t xml:space="preserve">status code. If authentication succeeds, the following </w:t>
        </w:r>
      </w:ins>
      <w:ins w:id="2603" w:author="Jan-Christopher Pien" w:date="2014-05-28T12:04:00Z">
        <w:r w:rsidR="00F41B6D">
          <w:rPr>
            <w:lang w:val="en-US"/>
          </w:rPr>
          <w:t>header</w:t>
        </w:r>
      </w:ins>
      <w:ins w:id="2604" w:author="Jan-Christopher Pien" w:date="2014-05-28T11:44:00Z">
        <w:r>
          <w:rPr>
            <w:lang w:val="en-US"/>
          </w:rPr>
          <w:t xml:space="preserve"> data will be </w:t>
        </w:r>
      </w:ins>
      <w:ins w:id="2605" w:author="Jan-Christopher Pien" w:date="2014-05-28T12:04:00Z">
        <w:r w:rsidR="00F41B6D">
          <w:rPr>
            <w:lang w:val="en-US"/>
          </w:rPr>
          <w:t>returned</w:t>
        </w:r>
      </w:ins>
      <w:ins w:id="2606" w:author="Jan-Christopher Pien" w:date="2014-05-28T11:44:00Z">
        <w:r>
          <w:rPr>
            <w:lang w:val="en-US"/>
          </w:rPr>
          <w:t>.</w:t>
        </w:r>
      </w:ins>
    </w:p>
    <w:tbl>
      <w:tblPr>
        <w:tblStyle w:val="Tabellenraster"/>
        <w:tblW w:w="0" w:type="auto"/>
        <w:tblLook w:val="04A0" w:firstRow="1" w:lastRow="0" w:firstColumn="1" w:lastColumn="0" w:noHBand="0" w:noVBand="1"/>
        <w:tblPrChange w:id="2607" w:author="Jan-Christopher Pien" w:date="2014-05-28T12:04:00Z">
          <w:tblPr>
            <w:tblStyle w:val="Tabellenraster"/>
            <w:tblW w:w="0" w:type="auto"/>
            <w:tblLook w:val="04A0" w:firstRow="1" w:lastRow="0" w:firstColumn="1" w:lastColumn="0" w:noHBand="0" w:noVBand="1"/>
          </w:tblPr>
        </w:tblPrChange>
      </w:tblPr>
      <w:tblGrid>
        <w:gridCol w:w="1168"/>
        <w:gridCol w:w="2229"/>
        <w:gridCol w:w="5665"/>
        <w:tblGridChange w:id="2608">
          <w:tblGrid>
            <w:gridCol w:w="1413"/>
            <w:gridCol w:w="7649"/>
            <w:gridCol w:w="7649"/>
          </w:tblGrid>
        </w:tblGridChange>
      </w:tblGrid>
      <w:tr w:rsidR="00F41B6D" w:rsidRPr="009F51E0" w14:paraId="11B8A3E2" w14:textId="5FD2C687" w:rsidTr="00F41B6D">
        <w:trPr>
          <w:ins w:id="2609" w:author="Jan-Christopher Pien" w:date="2014-05-28T11:44:00Z"/>
        </w:trPr>
        <w:tc>
          <w:tcPr>
            <w:tcW w:w="1168" w:type="dxa"/>
            <w:tcPrChange w:id="2610" w:author="Jan-Christopher Pien" w:date="2014-05-28T12:04:00Z">
              <w:tcPr>
                <w:tcW w:w="1413" w:type="dxa"/>
              </w:tcPr>
            </w:tcPrChange>
          </w:tcPr>
          <w:p w14:paraId="26AB5D15" w14:textId="49FEEC1E" w:rsidR="00F41B6D" w:rsidRDefault="00F41B6D" w:rsidP="009B2F00">
            <w:pPr>
              <w:rPr>
                <w:ins w:id="2611" w:author="Jan-Christopher Pien" w:date="2014-05-28T11:44:00Z"/>
                <w:lang w:val="en-US"/>
              </w:rPr>
            </w:pPr>
            <w:ins w:id="2612" w:author="Jan-Christopher Pien" w:date="2014-05-28T12:04:00Z">
              <w:r>
                <w:rPr>
                  <w:lang w:val="en-US"/>
                </w:rPr>
                <w:t>Location</w:t>
              </w:r>
            </w:ins>
          </w:p>
        </w:tc>
        <w:tc>
          <w:tcPr>
            <w:tcW w:w="2229" w:type="dxa"/>
            <w:tcPrChange w:id="2613" w:author="Jan-Christopher Pien" w:date="2014-05-28T12:04:00Z">
              <w:tcPr>
                <w:tcW w:w="7649" w:type="dxa"/>
              </w:tcPr>
            </w:tcPrChange>
          </w:tcPr>
          <w:p w14:paraId="171EC001" w14:textId="63261CA2" w:rsidR="00F41B6D" w:rsidRDefault="00F41B6D" w:rsidP="009B2F00">
            <w:pPr>
              <w:rPr>
                <w:ins w:id="2614" w:author="Jan-Christopher Pien" w:date="2014-05-28T11:44:00Z"/>
                <w:lang w:val="en-US"/>
              </w:rPr>
            </w:pPr>
            <w:ins w:id="2615" w:author="Jan-Christopher Pien" w:date="2014-05-28T12:04:00Z">
              <w:r>
                <w:rPr>
                  <w:lang w:val="en-US"/>
                </w:rPr>
                <w:t>sessions/</w:t>
              </w:r>
              <w:r w:rsidRPr="00F41B6D">
                <w:rPr>
                  <w:b/>
                  <w:lang w:val="en-US"/>
                  <w:rPrChange w:id="2616" w:author="Jan-Christopher Pien" w:date="2014-05-28T12:04:00Z">
                    <w:rPr>
                      <w:lang w:val="en-US"/>
                    </w:rPr>
                  </w:rPrChange>
                </w:rPr>
                <w:t>session_id</w:t>
              </w:r>
            </w:ins>
          </w:p>
        </w:tc>
        <w:tc>
          <w:tcPr>
            <w:tcW w:w="5665" w:type="dxa"/>
            <w:tcPrChange w:id="2617" w:author="Jan-Christopher Pien" w:date="2014-05-28T12:04:00Z">
              <w:tcPr>
                <w:tcW w:w="7649" w:type="dxa"/>
              </w:tcPr>
            </w:tcPrChange>
          </w:tcPr>
          <w:p w14:paraId="341706DB" w14:textId="35B70E9F" w:rsidR="00F41B6D" w:rsidRDefault="00F41B6D" w:rsidP="009B2F00">
            <w:pPr>
              <w:rPr>
                <w:ins w:id="2618" w:author="Jan-Christopher Pien" w:date="2014-05-28T12:04:00Z"/>
                <w:lang w:val="en-US"/>
              </w:rPr>
            </w:pPr>
            <w:ins w:id="2619" w:author="Jan-Christopher Pien" w:date="2014-05-28T12:04:00Z">
              <w:r>
                <w:rPr>
                  <w:lang w:val="en-US"/>
                </w:rPr>
                <w:t>Location of the newly created session</w:t>
              </w:r>
            </w:ins>
          </w:p>
        </w:tc>
      </w:tr>
    </w:tbl>
    <w:p w14:paraId="73E86098" w14:textId="5EFFD0FD" w:rsidR="00497A9F" w:rsidRDefault="00497A9F">
      <w:pPr>
        <w:rPr>
          <w:ins w:id="2620" w:author="Jan-Christopher Pien" w:date="2014-05-28T15:33:00Z"/>
          <w:lang w:val="en-US"/>
        </w:rPr>
      </w:pPr>
      <w:ins w:id="2621" w:author="Jan-Christopher Pien" w:date="2014-05-28T15:33:00Z">
        <w:r>
          <w:rPr>
            <w:lang w:val="en-US"/>
          </w:rPr>
          <w:t>If authentication fails, a</w:t>
        </w:r>
      </w:ins>
      <w:ins w:id="2622" w:author="Jan-Christopher Pien" w:date="2014-05-28T15:35:00Z">
        <w:r w:rsidR="00AE12FE">
          <w:rPr>
            <w:lang w:val="en-US"/>
          </w:rPr>
          <w:t>n ID and a</w:t>
        </w:r>
      </w:ins>
      <w:ins w:id="2623" w:author="Jan-Christopher Pien" w:date="2014-05-28T15:33:00Z">
        <w:r>
          <w:rPr>
            <w:lang w:val="en-US"/>
          </w:rPr>
          <w:t xml:space="preserve"> message will be sent, explaining why the authentication failed.</w:t>
        </w:r>
      </w:ins>
    </w:p>
    <w:tbl>
      <w:tblPr>
        <w:tblStyle w:val="Tabellenraster"/>
        <w:tblW w:w="0" w:type="auto"/>
        <w:tblLook w:val="04A0" w:firstRow="1" w:lastRow="0" w:firstColumn="1" w:lastColumn="0" w:noHBand="0" w:noVBand="1"/>
        <w:tblPrChange w:id="2624" w:author="Jan-Christopher Pien" w:date="2014-05-28T15:34:00Z">
          <w:tblPr>
            <w:tblStyle w:val="Tabellenraster"/>
            <w:tblW w:w="0" w:type="auto"/>
            <w:tblLook w:val="04A0" w:firstRow="1" w:lastRow="0" w:firstColumn="1" w:lastColumn="0" w:noHBand="0" w:noVBand="1"/>
          </w:tblPr>
        </w:tblPrChange>
      </w:tblPr>
      <w:tblGrid>
        <w:gridCol w:w="1129"/>
        <w:gridCol w:w="7933"/>
        <w:tblGridChange w:id="2625">
          <w:tblGrid>
            <w:gridCol w:w="113"/>
            <w:gridCol w:w="1129"/>
            <w:gridCol w:w="3289"/>
            <w:gridCol w:w="4531"/>
            <w:gridCol w:w="113"/>
          </w:tblGrid>
        </w:tblGridChange>
      </w:tblGrid>
      <w:tr w:rsidR="00497A9F" w:rsidRPr="009F51E0" w14:paraId="4F77F18D" w14:textId="77777777" w:rsidTr="00497A9F">
        <w:trPr>
          <w:ins w:id="2626" w:author="Jan-Christopher Pien" w:date="2014-05-28T15:33:00Z"/>
          <w:trPrChange w:id="2627" w:author="Jan-Christopher Pien" w:date="2014-05-28T15:34:00Z">
            <w:trPr>
              <w:gridAfter w:val="0"/>
            </w:trPr>
          </w:trPrChange>
        </w:trPr>
        <w:tc>
          <w:tcPr>
            <w:tcW w:w="1129" w:type="dxa"/>
            <w:tcPrChange w:id="2628" w:author="Jan-Christopher Pien" w:date="2014-05-28T15:34:00Z">
              <w:tcPr>
                <w:tcW w:w="4531" w:type="dxa"/>
                <w:gridSpan w:val="3"/>
              </w:tcPr>
            </w:tcPrChange>
          </w:tcPr>
          <w:p w14:paraId="699AADEB" w14:textId="6917F8E9" w:rsidR="00497A9F" w:rsidRDefault="00497A9F" w:rsidP="00497A9F">
            <w:pPr>
              <w:rPr>
                <w:ins w:id="2629" w:author="Jan-Christopher Pien" w:date="2014-05-28T15:33:00Z"/>
                <w:lang w:val="en-US"/>
              </w:rPr>
            </w:pPr>
            <w:ins w:id="2630" w:author="Jan-Christopher Pien" w:date="2014-05-28T15:34:00Z">
              <w:r>
                <w:rPr>
                  <w:lang w:val="en-US"/>
                </w:rPr>
                <w:t>fail_id</w:t>
              </w:r>
            </w:ins>
          </w:p>
        </w:tc>
        <w:tc>
          <w:tcPr>
            <w:tcW w:w="7933" w:type="dxa"/>
            <w:tcPrChange w:id="2631" w:author="Jan-Christopher Pien" w:date="2014-05-28T15:34:00Z">
              <w:tcPr>
                <w:tcW w:w="4531" w:type="dxa"/>
              </w:tcPr>
            </w:tcPrChange>
          </w:tcPr>
          <w:p w14:paraId="7644A4FB" w14:textId="77777777" w:rsidR="00497A9F" w:rsidRDefault="00497A9F" w:rsidP="00497A9F">
            <w:pPr>
              <w:rPr>
                <w:ins w:id="2632" w:author="Jan-Christopher Pien" w:date="2014-05-28T15:34:00Z"/>
                <w:lang w:val="en-US"/>
              </w:rPr>
            </w:pPr>
            <w:ins w:id="2633" w:author="Jan-Christopher Pien" w:date="2014-05-28T15:34:00Z">
              <w:r>
                <w:rPr>
                  <w:lang w:val="en-US"/>
                </w:rPr>
                <w:t>ID of reason the authentication failed</w:t>
              </w:r>
            </w:ins>
          </w:p>
          <w:tbl>
            <w:tblPr>
              <w:tblStyle w:val="Tabellenraster"/>
              <w:tblW w:w="0" w:type="auto"/>
              <w:tblLook w:val="04A0" w:firstRow="1" w:lastRow="0" w:firstColumn="1" w:lastColumn="0" w:noHBand="0" w:noVBand="1"/>
              <w:tblPrChange w:id="2634" w:author="Jan-Christopher Pien" w:date="2014-05-28T15:34:00Z">
                <w:tblPr>
                  <w:tblStyle w:val="Tabellenraster"/>
                  <w:tblW w:w="0" w:type="auto"/>
                  <w:tblLook w:val="04A0" w:firstRow="1" w:lastRow="0" w:firstColumn="1" w:lastColumn="0" w:noHBand="0" w:noVBand="1"/>
                </w:tblPr>
              </w:tblPrChange>
            </w:tblPr>
            <w:tblGrid>
              <w:gridCol w:w="596"/>
              <w:gridCol w:w="7111"/>
              <w:tblGridChange w:id="2635">
                <w:tblGrid>
                  <w:gridCol w:w="3853"/>
                  <w:gridCol w:w="3854"/>
                </w:tblGrid>
              </w:tblGridChange>
            </w:tblGrid>
            <w:tr w:rsidR="00497A9F" w14:paraId="220F44F5" w14:textId="77777777" w:rsidTr="00497A9F">
              <w:trPr>
                <w:ins w:id="2636" w:author="Jan-Christopher Pien" w:date="2014-05-28T15:34:00Z"/>
              </w:trPr>
              <w:tc>
                <w:tcPr>
                  <w:tcW w:w="596" w:type="dxa"/>
                  <w:tcPrChange w:id="2637" w:author="Jan-Christopher Pien" w:date="2014-05-28T15:34:00Z">
                    <w:tcPr>
                      <w:tcW w:w="3853" w:type="dxa"/>
                    </w:tcPr>
                  </w:tcPrChange>
                </w:tcPr>
                <w:p w14:paraId="58CF6C0F" w14:textId="54423909" w:rsidR="00497A9F" w:rsidRDefault="00497A9F" w:rsidP="00497A9F">
                  <w:pPr>
                    <w:rPr>
                      <w:ins w:id="2638" w:author="Jan-Christopher Pien" w:date="2014-05-28T15:34:00Z"/>
                      <w:lang w:val="en-US"/>
                    </w:rPr>
                  </w:pPr>
                  <w:ins w:id="2639" w:author="Jan-Christopher Pien" w:date="2014-05-28T15:34:00Z">
                    <w:r>
                      <w:rPr>
                        <w:lang w:val="en-US"/>
                      </w:rPr>
                      <w:t>1</w:t>
                    </w:r>
                  </w:ins>
                </w:p>
              </w:tc>
              <w:tc>
                <w:tcPr>
                  <w:tcW w:w="7111" w:type="dxa"/>
                  <w:tcPrChange w:id="2640" w:author="Jan-Christopher Pien" w:date="2014-05-28T15:34:00Z">
                    <w:tcPr>
                      <w:tcW w:w="3854" w:type="dxa"/>
                    </w:tcPr>
                  </w:tcPrChange>
                </w:tcPr>
                <w:p w14:paraId="28716A7F" w14:textId="0B92E830" w:rsidR="00497A9F" w:rsidRDefault="00497A9F" w:rsidP="00497A9F">
                  <w:pPr>
                    <w:rPr>
                      <w:ins w:id="2641" w:author="Jan-Christopher Pien" w:date="2014-05-28T15:34:00Z"/>
                      <w:lang w:val="en-US"/>
                    </w:rPr>
                  </w:pPr>
                  <w:ins w:id="2642" w:author="Jan-Christopher Pien" w:date="2014-05-28T15:34:00Z">
                    <w:r>
                      <w:rPr>
                        <w:lang w:val="en-US"/>
                      </w:rPr>
                      <w:t>Wrong credentials supplied</w:t>
                    </w:r>
                  </w:ins>
                </w:p>
              </w:tc>
            </w:tr>
            <w:tr w:rsidR="00497A9F" w:rsidRPr="009F51E0" w14:paraId="5039CB89" w14:textId="77777777" w:rsidTr="00497A9F">
              <w:trPr>
                <w:ins w:id="2643" w:author="Jan-Christopher Pien" w:date="2014-05-28T15:34:00Z"/>
              </w:trPr>
              <w:tc>
                <w:tcPr>
                  <w:tcW w:w="596" w:type="dxa"/>
                  <w:tcPrChange w:id="2644" w:author="Jan-Christopher Pien" w:date="2014-05-28T15:34:00Z">
                    <w:tcPr>
                      <w:tcW w:w="3853" w:type="dxa"/>
                    </w:tcPr>
                  </w:tcPrChange>
                </w:tcPr>
                <w:p w14:paraId="3ED53509" w14:textId="3466EA37" w:rsidR="00497A9F" w:rsidRDefault="00497A9F" w:rsidP="00497A9F">
                  <w:pPr>
                    <w:rPr>
                      <w:ins w:id="2645" w:author="Jan-Christopher Pien" w:date="2014-05-28T15:34:00Z"/>
                      <w:lang w:val="en-US"/>
                    </w:rPr>
                  </w:pPr>
                  <w:ins w:id="2646" w:author="Jan-Christopher Pien" w:date="2014-05-28T15:34:00Z">
                    <w:r>
                      <w:rPr>
                        <w:lang w:val="en-US"/>
                      </w:rPr>
                      <w:t>2</w:t>
                    </w:r>
                  </w:ins>
                </w:p>
              </w:tc>
              <w:tc>
                <w:tcPr>
                  <w:tcW w:w="7111" w:type="dxa"/>
                  <w:tcPrChange w:id="2647" w:author="Jan-Christopher Pien" w:date="2014-05-28T15:34:00Z">
                    <w:tcPr>
                      <w:tcW w:w="3854" w:type="dxa"/>
                    </w:tcPr>
                  </w:tcPrChange>
                </w:tcPr>
                <w:p w14:paraId="14605F6E" w14:textId="1F6FAA29" w:rsidR="00497A9F" w:rsidRDefault="00497A9F" w:rsidP="00497A9F">
                  <w:pPr>
                    <w:rPr>
                      <w:ins w:id="2648" w:author="Jan-Christopher Pien" w:date="2014-05-28T15:34:00Z"/>
                      <w:lang w:val="en-US"/>
                    </w:rPr>
                  </w:pPr>
                  <w:ins w:id="2649" w:author="Jan-Christopher Pien" w:date="2014-05-28T15:34:00Z">
                    <w:r>
                      <w:rPr>
                        <w:lang w:val="en-US"/>
                      </w:rPr>
                      <w:t>User is banned for posting malicious content</w:t>
                    </w:r>
                  </w:ins>
                </w:p>
              </w:tc>
            </w:tr>
          </w:tbl>
          <w:p w14:paraId="6E0EF91E" w14:textId="57B4F18A" w:rsidR="00497A9F" w:rsidRDefault="00497A9F" w:rsidP="00497A9F">
            <w:pPr>
              <w:rPr>
                <w:ins w:id="2650" w:author="Jan-Christopher Pien" w:date="2014-05-28T15:33:00Z"/>
                <w:lang w:val="en-US"/>
              </w:rPr>
            </w:pPr>
          </w:p>
        </w:tc>
      </w:tr>
      <w:tr w:rsidR="00497A9F" w14:paraId="285F4BF8" w14:textId="77777777" w:rsidTr="00497A9F">
        <w:trPr>
          <w:ins w:id="2651" w:author="Jan-Christopher Pien" w:date="2014-05-28T15:34:00Z"/>
        </w:trPr>
        <w:tc>
          <w:tcPr>
            <w:tcW w:w="1129" w:type="dxa"/>
          </w:tcPr>
          <w:p w14:paraId="6A03BC45" w14:textId="6AF23871" w:rsidR="00497A9F" w:rsidRDefault="00497A9F" w:rsidP="00497A9F">
            <w:pPr>
              <w:rPr>
                <w:ins w:id="2652" w:author="Jan-Christopher Pien" w:date="2014-05-28T15:34:00Z"/>
                <w:lang w:val="en-US"/>
              </w:rPr>
            </w:pPr>
            <w:ins w:id="2653" w:author="Jan-Christopher Pien" w:date="2014-05-28T15:34:00Z">
              <w:r>
                <w:rPr>
                  <w:lang w:val="en-US"/>
                </w:rPr>
                <w:t>message</w:t>
              </w:r>
            </w:ins>
          </w:p>
        </w:tc>
        <w:tc>
          <w:tcPr>
            <w:tcW w:w="7933" w:type="dxa"/>
          </w:tcPr>
          <w:p w14:paraId="2C5A89A5" w14:textId="696C2E99" w:rsidR="00497A9F" w:rsidRDefault="00497A9F" w:rsidP="00497A9F">
            <w:pPr>
              <w:rPr>
                <w:ins w:id="2654" w:author="Jan-Christopher Pien" w:date="2014-05-28T15:34:00Z"/>
                <w:lang w:val="en-US"/>
              </w:rPr>
            </w:pPr>
            <w:ins w:id="2655" w:author="Jan-Christopher Pien" w:date="2014-05-28T15:34:00Z">
              <w:r>
                <w:rPr>
                  <w:lang w:val="en-US"/>
                </w:rPr>
                <w:t>Message explaining the ID</w:t>
              </w:r>
            </w:ins>
          </w:p>
        </w:tc>
      </w:tr>
    </w:tbl>
    <w:p w14:paraId="34CE918B" w14:textId="77777777" w:rsidR="00497A9F" w:rsidRDefault="00497A9F">
      <w:pPr>
        <w:rPr>
          <w:ins w:id="2656" w:author="Jan-Christopher Pien" w:date="2014-05-28T15:33:00Z"/>
          <w:lang w:val="en-US"/>
        </w:rPr>
      </w:pPr>
    </w:p>
    <w:p w14:paraId="7373CD72" w14:textId="77777777" w:rsidR="00D30653" w:rsidRDefault="00D30653">
      <w:pPr>
        <w:pStyle w:val="berschrift1"/>
        <w:rPr>
          <w:ins w:id="2657" w:author="Jan-Christopher Pien" w:date="2014-05-28T14:52:00Z"/>
          <w:lang w:val="en-US"/>
        </w:rPr>
        <w:pPrChange w:id="2658" w:author="Jan-Christopher Pien" w:date="2014-05-28T11:58:00Z">
          <w:pPr/>
        </w:pPrChange>
      </w:pPr>
      <w:ins w:id="2659" w:author="Jan-Christopher Pien" w:date="2014-05-28T11:58:00Z">
        <w:r>
          <w:rPr>
            <w:lang w:val="en-US"/>
          </w:rPr>
          <w:t>sessions/</w:t>
        </w:r>
        <w:r>
          <w:rPr>
            <w:b/>
            <w:lang w:val="en-US"/>
          </w:rPr>
          <w:t>id</w:t>
        </w:r>
        <w:r>
          <w:rPr>
            <w:lang w:val="en-US"/>
          </w:rPr>
          <w:t>/</w:t>
        </w:r>
      </w:ins>
    </w:p>
    <w:p w14:paraId="060C7DCF" w14:textId="34C2C0C0" w:rsidR="00A42AF7" w:rsidRPr="00A42AF7" w:rsidRDefault="00A42AF7">
      <w:pPr>
        <w:pStyle w:val="Rot"/>
        <w:rPr>
          <w:ins w:id="2660" w:author="Jan-Christopher Pien" w:date="2014-05-28T12:04:00Z"/>
          <w:rPrChange w:id="2661" w:author="Jan-Christopher Pien" w:date="2014-05-28T14:52:00Z">
            <w:rPr>
              <w:ins w:id="2662" w:author="Jan-Christopher Pien" w:date="2014-05-28T12:04:00Z"/>
              <w:lang w:val="en-US"/>
            </w:rPr>
          </w:rPrChange>
        </w:rPr>
        <w:pPrChange w:id="2663" w:author="Jan-Christopher Pien" w:date="2014-05-28T14:52:00Z">
          <w:pPr/>
        </w:pPrChange>
      </w:pPr>
      <w:ins w:id="2664" w:author="Jan-Christopher Pien" w:date="2014-05-28T14:52:00Z">
        <w:r>
          <w:t>Authentication Required</w:t>
        </w:r>
      </w:ins>
    </w:p>
    <w:p w14:paraId="4AB8B836" w14:textId="389F1556" w:rsidR="00F41B6D" w:rsidRDefault="00F41B6D">
      <w:pPr>
        <w:pStyle w:val="berschrift2"/>
        <w:rPr>
          <w:ins w:id="2665" w:author="Jan-Christopher Pien" w:date="2014-05-28T12:04:00Z"/>
          <w:lang w:val="en-US"/>
        </w:rPr>
        <w:pPrChange w:id="2666" w:author="Jan-Christopher Pien" w:date="2014-05-28T12:04:00Z">
          <w:pPr/>
        </w:pPrChange>
      </w:pPr>
      <w:ins w:id="2667" w:author="Jan-Christopher Pien" w:date="2014-05-28T12:04:00Z">
        <w:r>
          <w:rPr>
            <w:lang w:val="en-US"/>
          </w:rPr>
          <w:t>GET</w:t>
        </w:r>
      </w:ins>
    </w:p>
    <w:p w14:paraId="1F37BECA" w14:textId="0F0E5B8C" w:rsidR="00F41B6D" w:rsidRDefault="00F41B6D">
      <w:pPr>
        <w:rPr>
          <w:ins w:id="2668" w:author="Jan-Christopher Pien" w:date="2014-05-28T12:05:00Z"/>
          <w:lang w:val="en-US"/>
        </w:rPr>
      </w:pPr>
      <w:ins w:id="2669" w:author="Jan-Christopher Pien" w:date="2014-05-28T12:05:00Z">
        <w:r>
          <w:rPr>
            <w:lang w:val="en-US"/>
          </w:rPr>
          <w:t xml:space="preserve">This will retrieve the </w:t>
        </w:r>
      </w:ins>
      <w:ins w:id="2670" w:author="Jan-Christopher Pien" w:date="2014-05-28T12:17:00Z">
        <w:r w:rsidR="002D5DCC">
          <w:rPr>
            <w:lang w:val="en-US"/>
          </w:rPr>
          <w:t>user details</w:t>
        </w:r>
      </w:ins>
      <w:ins w:id="2671" w:author="Jan-Christopher Pien" w:date="2014-05-28T12:05:00Z">
        <w:r>
          <w:rPr>
            <w:lang w:val="en-US"/>
          </w:rPr>
          <w:t xml:space="preserve"> of the currently logged in user. </w:t>
        </w:r>
      </w:ins>
      <w:ins w:id="2672" w:author="Jan-Christopher Pien" w:date="2014-05-28T12:20:00Z">
        <w:r w:rsidR="0083187C">
          <w:rPr>
            <w:lang w:val="en-US"/>
          </w:rPr>
          <w:t>The user ID</w:t>
        </w:r>
      </w:ins>
      <w:ins w:id="2673" w:author="Jan-Christopher Pien" w:date="2014-05-28T12:05:00Z">
        <w:r>
          <w:rPr>
            <w:lang w:val="en-US"/>
          </w:rPr>
          <w:t xml:space="preserve"> can be used to change the password or other user details.</w:t>
        </w:r>
      </w:ins>
    </w:p>
    <w:p w14:paraId="597B2ACE" w14:textId="55ABC13A" w:rsidR="00F41B6D" w:rsidRDefault="00BA34FC">
      <w:pPr>
        <w:pStyle w:val="berschrift3"/>
        <w:rPr>
          <w:ins w:id="2674" w:author="Jan-Christopher Pien" w:date="2014-05-28T12:05:00Z"/>
          <w:lang w:val="en-US"/>
        </w:rPr>
        <w:pPrChange w:id="2675" w:author="Jan-Christopher Pien" w:date="2014-05-28T12:05:00Z">
          <w:pPr/>
        </w:pPrChange>
      </w:pPr>
      <w:ins w:id="2676" w:author="Jan-Christopher Pien" w:date="2014-05-28T12:23:00Z">
        <w:r>
          <w:rPr>
            <w:lang w:val="en-US"/>
          </w:rPr>
          <w:t>URL-</w:t>
        </w:r>
      </w:ins>
      <w:ins w:id="2677" w:author="Jan-Christopher Pien" w:date="2014-05-28T12:05:00Z">
        <w:r w:rsidR="00F41B6D">
          <w:rPr>
            <w:lang w:val="en-US"/>
          </w:rPr>
          <w:t>Parameters</w:t>
        </w:r>
      </w:ins>
    </w:p>
    <w:tbl>
      <w:tblPr>
        <w:tblStyle w:val="Tabellenraster"/>
        <w:tblW w:w="0" w:type="auto"/>
        <w:tblLook w:val="04A0" w:firstRow="1" w:lastRow="0" w:firstColumn="1" w:lastColumn="0" w:noHBand="0" w:noVBand="1"/>
        <w:tblPrChange w:id="2678" w:author="Jan-Christopher Pien" w:date="2014-05-28T12:08:00Z">
          <w:tblPr>
            <w:tblStyle w:val="Tabellenraster"/>
            <w:tblW w:w="0" w:type="auto"/>
            <w:tblLook w:val="04A0" w:firstRow="1" w:lastRow="0" w:firstColumn="1" w:lastColumn="0" w:noHBand="0" w:noVBand="1"/>
          </w:tblPr>
        </w:tblPrChange>
      </w:tblPr>
      <w:tblGrid>
        <w:gridCol w:w="1413"/>
        <w:gridCol w:w="7649"/>
        <w:tblGridChange w:id="2679">
          <w:tblGrid>
            <w:gridCol w:w="4531"/>
            <w:gridCol w:w="4531"/>
          </w:tblGrid>
        </w:tblGridChange>
      </w:tblGrid>
      <w:tr w:rsidR="00F41B6D" w14:paraId="4A3ADC17" w14:textId="77777777" w:rsidTr="00F41B6D">
        <w:trPr>
          <w:ins w:id="2680" w:author="Jan-Christopher Pien" w:date="2014-05-28T12:05:00Z"/>
        </w:trPr>
        <w:tc>
          <w:tcPr>
            <w:tcW w:w="1413" w:type="dxa"/>
            <w:tcPrChange w:id="2681" w:author="Jan-Christopher Pien" w:date="2014-05-28T12:08:00Z">
              <w:tcPr>
                <w:tcW w:w="4531" w:type="dxa"/>
              </w:tcPr>
            </w:tcPrChange>
          </w:tcPr>
          <w:p w14:paraId="559385CD" w14:textId="4F1A477B" w:rsidR="00F41B6D" w:rsidRPr="00F41B6D" w:rsidRDefault="00F41B6D" w:rsidP="00F41B6D">
            <w:pPr>
              <w:rPr>
                <w:ins w:id="2682" w:author="Jan-Christopher Pien" w:date="2014-05-28T12:05:00Z"/>
                <w:b/>
                <w:lang w:val="en-US"/>
                <w:rPrChange w:id="2683" w:author="Jan-Christopher Pien" w:date="2014-05-28T12:05:00Z">
                  <w:rPr>
                    <w:ins w:id="2684" w:author="Jan-Christopher Pien" w:date="2014-05-28T12:05:00Z"/>
                    <w:lang w:val="en-US"/>
                  </w:rPr>
                </w:rPrChange>
              </w:rPr>
            </w:pPr>
            <w:ins w:id="2685" w:author="Jan-Christopher Pien" w:date="2014-05-28T12:05:00Z">
              <w:r w:rsidRPr="00F41B6D">
                <w:rPr>
                  <w:b/>
                  <w:lang w:val="en-US"/>
                  <w:rPrChange w:id="2686" w:author="Jan-Christopher Pien" w:date="2014-05-28T12:05:00Z">
                    <w:rPr>
                      <w:lang w:val="en-US"/>
                    </w:rPr>
                  </w:rPrChange>
                </w:rPr>
                <w:t>id</w:t>
              </w:r>
            </w:ins>
          </w:p>
        </w:tc>
        <w:tc>
          <w:tcPr>
            <w:tcW w:w="7649" w:type="dxa"/>
            <w:tcPrChange w:id="2687" w:author="Jan-Christopher Pien" w:date="2014-05-28T12:08:00Z">
              <w:tcPr>
                <w:tcW w:w="4531" w:type="dxa"/>
              </w:tcPr>
            </w:tcPrChange>
          </w:tcPr>
          <w:p w14:paraId="1780FB71" w14:textId="6AA448B1" w:rsidR="00F41B6D" w:rsidRDefault="00F41B6D" w:rsidP="00F41B6D">
            <w:pPr>
              <w:rPr>
                <w:ins w:id="2688" w:author="Jan-Christopher Pien" w:date="2014-05-28T12:05:00Z"/>
                <w:lang w:val="en-US"/>
              </w:rPr>
            </w:pPr>
            <w:ins w:id="2689" w:author="Jan-Christopher Pien" w:date="2014-05-28T12:05:00Z">
              <w:r>
                <w:rPr>
                  <w:lang w:val="en-US"/>
                </w:rPr>
                <w:t>ID of the session</w:t>
              </w:r>
            </w:ins>
          </w:p>
        </w:tc>
      </w:tr>
    </w:tbl>
    <w:p w14:paraId="00A94703" w14:textId="26319165" w:rsidR="00F41B6D" w:rsidRDefault="00F41B6D">
      <w:pPr>
        <w:pStyle w:val="berschrift3"/>
        <w:rPr>
          <w:ins w:id="2690" w:author="Jan-Christopher Pien" w:date="2014-05-28T12:08:00Z"/>
          <w:lang w:val="en-US"/>
        </w:rPr>
        <w:pPrChange w:id="2691" w:author="Jan-Christopher Pien" w:date="2014-05-28T12:08:00Z">
          <w:pPr/>
        </w:pPrChange>
      </w:pPr>
      <w:ins w:id="2692" w:author="Jan-Christopher Pien" w:date="2014-05-28T12:08:00Z">
        <w:r>
          <w:rPr>
            <w:lang w:val="en-US"/>
          </w:rPr>
          <w:lastRenderedPageBreak/>
          <w:t>Return data</w:t>
        </w:r>
      </w:ins>
    </w:p>
    <w:tbl>
      <w:tblPr>
        <w:tblStyle w:val="Tabellenraster"/>
        <w:tblW w:w="0" w:type="auto"/>
        <w:tblLook w:val="04A0" w:firstRow="1" w:lastRow="0" w:firstColumn="1" w:lastColumn="0" w:noHBand="0" w:noVBand="1"/>
        <w:tblPrChange w:id="2693" w:author="Jan-Christopher Pien" w:date="2014-05-28T12:09:00Z">
          <w:tblPr>
            <w:tblStyle w:val="Tabellenraster"/>
            <w:tblW w:w="0" w:type="auto"/>
            <w:tblLook w:val="04A0" w:firstRow="1" w:lastRow="0" w:firstColumn="1" w:lastColumn="0" w:noHBand="0" w:noVBand="1"/>
          </w:tblPr>
        </w:tblPrChange>
      </w:tblPr>
      <w:tblGrid>
        <w:gridCol w:w="1413"/>
        <w:gridCol w:w="7649"/>
        <w:tblGridChange w:id="2694">
          <w:tblGrid>
            <w:gridCol w:w="113"/>
            <w:gridCol w:w="1413"/>
            <w:gridCol w:w="3005"/>
            <w:gridCol w:w="4531"/>
            <w:gridCol w:w="113"/>
          </w:tblGrid>
        </w:tblGridChange>
      </w:tblGrid>
      <w:tr w:rsidR="00F41B6D" w:rsidRPr="009F51E0" w14:paraId="45A090B1" w14:textId="77777777" w:rsidTr="00AC1BCD">
        <w:trPr>
          <w:ins w:id="2695" w:author="Jan-Christopher Pien" w:date="2014-05-28T12:08:00Z"/>
          <w:trPrChange w:id="2696" w:author="Jan-Christopher Pien" w:date="2014-05-28T12:09:00Z">
            <w:trPr>
              <w:gridAfter w:val="0"/>
            </w:trPr>
          </w:trPrChange>
        </w:trPr>
        <w:tc>
          <w:tcPr>
            <w:tcW w:w="1413" w:type="dxa"/>
            <w:tcPrChange w:id="2697" w:author="Jan-Christopher Pien" w:date="2014-05-28T12:09:00Z">
              <w:tcPr>
                <w:tcW w:w="4531" w:type="dxa"/>
                <w:gridSpan w:val="3"/>
              </w:tcPr>
            </w:tcPrChange>
          </w:tcPr>
          <w:p w14:paraId="342BFE9B" w14:textId="17D5FDBA" w:rsidR="00F41B6D" w:rsidRDefault="00F41B6D" w:rsidP="00F41B6D">
            <w:pPr>
              <w:rPr>
                <w:ins w:id="2698" w:author="Jan-Christopher Pien" w:date="2014-05-28T12:08:00Z"/>
                <w:lang w:val="en-US"/>
              </w:rPr>
            </w:pPr>
            <w:ins w:id="2699" w:author="Jan-Christopher Pien" w:date="2014-05-28T12:08:00Z">
              <w:r>
                <w:rPr>
                  <w:lang w:val="en-US"/>
                </w:rPr>
                <w:t>user_id</w:t>
              </w:r>
            </w:ins>
          </w:p>
        </w:tc>
        <w:tc>
          <w:tcPr>
            <w:tcW w:w="7649" w:type="dxa"/>
            <w:tcPrChange w:id="2700" w:author="Jan-Christopher Pien" w:date="2014-05-28T12:09:00Z">
              <w:tcPr>
                <w:tcW w:w="4531" w:type="dxa"/>
              </w:tcPr>
            </w:tcPrChange>
          </w:tcPr>
          <w:p w14:paraId="16D35CEC" w14:textId="07737BAD" w:rsidR="00F41B6D" w:rsidRDefault="00F41B6D" w:rsidP="00F41B6D">
            <w:pPr>
              <w:rPr>
                <w:ins w:id="2701" w:author="Jan-Christopher Pien" w:date="2014-05-28T12:08:00Z"/>
                <w:lang w:val="en-US"/>
              </w:rPr>
            </w:pPr>
            <w:ins w:id="2702" w:author="Jan-Christopher Pien" w:date="2014-05-28T12:08:00Z">
              <w:r>
                <w:rPr>
                  <w:lang w:val="en-US"/>
                </w:rPr>
                <w:t>ID of the logged in user</w:t>
              </w:r>
            </w:ins>
          </w:p>
        </w:tc>
      </w:tr>
      <w:tr w:rsidR="00F41B6D" w:rsidRPr="009F51E0" w14:paraId="29255260" w14:textId="77777777" w:rsidTr="00AC1BCD">
        <w:trPr>
          <w:ins w:id="2703" w:author="Jan-Christopher Pien" w:date="2014-05-28T12:08:00Z"/>
          <w:trPrChange w:id="2704" w:author="Jan-Christopher Pien" w:date="2014-05-28T12:09:00Z">
            <w:trPr>
              <w:gridAfter w:val="0"/>
            </w:trPr>
          </w:trPrChange>
        </w:trPr>
        <w:tc>
          <w:tcPr>
            <w:tcW w:w="1413" w:type="dxa"/>
            <w:tcPrChange w:id="2705" w:author="Jan-Christopher Pien" w:date="2014-05-28T12:09:00Z">
              <w:tcPr>
                <w:tcW w:w="4531" w:type="dxa"/>
                <w:gridSpan w:val="3"/>
              </w:tcPr>
            </w:tcPrChange>
          </w:tcPr>
          <w:p w14:paraId="3BDBB0AA" w14:textId="745C4AAD" w:rsidR="00F41B6D" w:rsidRDefault="00F41B6D" w:rsidP="00F41B6D">
            <w:pPr>
              <w:rPr>
                <w:ins w:id="2706" w:author="Jan-Christopher Pien" w:date="2014-05-28T12:08:00Z"/>
                <w:lang w:val="en-US"/>
              </w:rPr>
            </w:pPr>
            <w:ins w:id="2707" w:author="Jan-Christopher Pien" w:date="2014-05-28T12:08:00Z">
              <w:r>
                <w:rPr>
                  <w:lang w:val="en-US"/>
                </w:rPr>
                <w:t>user_name</w:t>
              </w:r>
            </w:ins>
          </w:p>
        </w:tc>
        <w:tc>
          <w:tcPr>
            <w:tcW w:w="7649" w:type="dxa"/>
            <w:tcPrChange w:id="2708" w:author="Jan-Christopher Pien" w:date="2014-05-28T12:09:00Z">
              <w:tcPr>
                <w:tcW w:w="4531" w:type="dxa"/>
              </w:tcPr>
            </w:tcPrChange>
          </w:tcPr>
          <w:p w14:paraId="761545D7" w14:textId="55BDE463" w:rsidR="00F41B6D" w:rsidRDefault="00F41B6D">
            <w:pPr>
              <w:rPr>
                <w:ins w:id="2709" w:author="Jan-Christopher Pien" w:date="2014-05-28T12:08:00Z"/>
                <w:lang w:val="en-US"/>
              </w:rPr>
            </w:pPr>
            <w:ins w:id="2710" w:author="Jan-Christopher Pien" w:date="2014-05-28T12:09:00Z">
              <w:r>
                <w:rPr>
                  <w:lang w:val="en-US"/>
                </w:rPr>
                <w:t>U</w:t>
              </w:r>
            </w:ins>
            <w:ins w:id="2711" w:author="Jan-Christopher Pien" w:date="2014-05-28T12:08:00Z">
              <w:r>
                <w:rPr>
                  <w:lang w:val="en-US"/>
                </w:rPr>
                <w:t>ser</w:t>
              </w:r>
            </w:ins>
            <w:ins w:id="2712" w:author="Jan-Christopher Pien" w:date="2014-05-28T12:09:00Z">
              <w:r>
                <w:rPr>
                  <w:lang w:val="en-US"/>
                </w:rPr>
                <w:t xml:space="preserve"> </w:t>
              </w:r>
            </w:ins>
            <w:ins w:id="2713" w:author="Jan-Christopher Pien" w:date="2014-05-28T12:08:00Z">
              <w:r>
                <w:rPr>
                  <w:lang w:val="en-US"/>
                </w:rPr>
                <w:t>name of the logged in user</w:t>
              </w:r>
            </w:ins>
          </w:p>
        </w:tc>
      </w:tr>
      <w:tr w:rsidR="008477E5" w:rsidRPr="009F51E0" w14:paraId="7C839E96" w14:textId="77777777" w:rsidTr="00AC1BCD">
        <w:trPr>
          <w:ins w:id="2714" w:author="Jan-Christopher Pien" w:date="2014-05-28T12:20:00Z"/>
        </w:trPr>
        <w:tc>
          <w:tcPr>
            <w:tcW w:w="1413" w:type="dxa"/>
          </w:tcPr>
          <w:p w14:paraId="1EB759D5" w14:textId="6067ECFB" w:rsidR="008477E5" w:rsidRDefault="008477E5" w:rsidP="00F41B6D">
            <w:pPr>
              <w:rPr>
                <w:ins w:id="2715" w:author="Jan-Christopher Pien" w:date="2014-05-28T12:20:00Z"/>
                <w:lang w:val="en-US"/>
              </w:rPr>
            </w:pPr>
            <w:ins w:id="2716" w:author="Jan-Christopher Pien" w:date="2014-05-28T12:20:00Z">
              <w:r>
                <w:rPr>
                  <w:lang w:val="en-US"/>
                </w:rPr>
                <w:t>first_name</w:t>
              </w:r>
            </w:ins>
          </w:p>
        </w:tc>
        <w:tc>
          <w:tcPr>
            <w:tcW w:w="7649" w:type="dxa"/>
          </w:tcPr>
          <w:p w14:paraId="7AFDFA98" w14:textId="0DFB4934" w:rsidR="008477E5" w:rsidRDefault="008477E5" w:rsidP="00F41B6D">
            <w:pPr>
              <w:rPr>
                <w:ins w:id="2717" w:author="Jan-Christopher Pien" w:date="2014-05-28T12:20:00Z"/>
                <w:lang w:val="en-US"/>
              </w:rPr>
            </w:pPr>
            <w:ins w:id="2718" w:author="Jan-Christopher Pien" w:date="2014-05-28T12:20:00Z">
              <w:r>
                <w:rPr>
                  <w:lang w:val="en-US"/>
                </w:rPr>
                <w:t>First name of the user</w:t>
              </w:r>
            </w:ins>
          </w:p>
        </w:tc>
      </w:tr>
      <w:tr w:rsidR="008477E5" w:rsidRPr="009F51E0" w14:paraId="20FD3FA2" w14:textId="77777777" w:rsidTr="00AC1BCD">
        <w:trPr>
          <w:ins w:id="2719" w:author="Jan-Christopher Pien" w:date="2014-05-28T12:20:00Z"/>
        </w:trPr>
        <w:tc>
          <w:tcPr>
            <w:tcW w:w="1413" w:type="dxa"/>
          </w:tcPr>
          <w:p w14:paraId="0220A6D1" w14:textId="2E7EE2A6" w:rsidR="008477E5" w:rsidRDefault="008477E5" w:rsidP="00F41B6D">
            <w:pPr>
              <w:rPr>
                <w:ins w:id="2720" w:author="Jan-Christopher Pien" w:date="2014-05-28T12:20:00Z"/>
                <w:lang w:val="en-US"/>
              </w:rPr>
            </w:pPr>
            <w:ins w:id="2721" w:author="Jan-Christopher Pien" w:date="2014-05-28T12:20:00Z">
              <w:r>
                <w:rPr>
                  <w:lang w:val="en-US"/>
                </w:rPr>
                <w:t>last_name</w:t>
              </w:r>
            </w:ins>
          </w:p>
        </w:tc>
        <w:tc>
          <w:tcPr>
            <w:tcW w:w="7649" w:type="dxa"/>
          </w:tcPr>
          <w:p w14:paraId="39AC45C4" w14:textId="54C9C801" w:rsidR="008477E5" w:rsidRDefault="008477E5" w:rsidP="00F41B6D">
            <w:pPr>
              <w:rPr>
                <w:ins w:id="2722" w:author="Jan-Christopher Pien" w:date="2014-05-28T12:20:00Z"/>
                <w:lang w:val="en-US"/>
              </w:rPr>
            </w:pPr>
            <w:ins w:id="2723" w:author="Jan-Christopher Pien" w:date="2014-05-28T12:20:00Z">
              <w:r>
                <w:rPr>
                  <w:lang w:val="en-US"/>
                </w:rPr>
                <w:t>Last name of the user</w:t>
              </w:r>
            </w:ins>
          </w:p>
        </w:tc>
      </w:tr>
      <w:tr w:rsidR="008477E5" w:rsidRPr="009F51E0" w14:paraId="5970306A" w14:textId="77777777" w:rsidTr="00AC1BCD">
        <w:trPr>
          <w:ins w:id="2724" w:author="Jan-Christopher Pien" w:date="2014-05-28T12:21:00Z"/>
        </w:trPr>
        <w:tc>
          <w:tcPr>
            <w:tcW w:w="1413" w:type="dxa"/>
          </w:tcPr>
          <w:p w14:paraId="2C0F877A" w14:textId="3FFE36D6" w:rsidR="008477E5" w:rsidRDefault="008477E5" w:rsidP="00F41B6D">
            <w:pPr>
              <w:rPr>
                <w:ins w:id="2725" w:author="Jan-Christopher Pien" w:date="2014-05-28T12:21:00Z"/>
                <w:lang w:val="en-US"/>
              </w:rPr>
            </w:pPr>
            <w:ins w:id="2726" w:author="Jan-Christopher Pien" w:date="2014-05-28T12:21:00Z">
              <w:r>
                <w:rPr>
                  <w:lang w:val="en-US"/>
                </w:rPr>
                <w:t>email</w:t>
              </w:r>
            </w:ins>
          </w:p>
        </w:tc>
        <w:tc>
          <w:tcPr>
            <w:tcW w:w="7649" w:type="dxa"/>
          </w:tcPr>
          <w:p w14:paraId="6ACD1A20" w14:textId="168A91E7" w:rsidR="008477E5" w:rsidRDefault="008477E5" w:rsidP="00F41B6D">
            <w:pPr>
              <w:rPr>
                <w:ins w:id="2727" w:author="Jan-Christopher Pien" w:date="2014-05-28T12:21:00Z"/>
                <w:lang w:val="en-US"/>
              </w:rPr>
            </w:pPr>
            <w:ins w:id="2728" w:author="Jan-Christopher Pien" w:date="2014-05-28T12:21:00Z">
              <w:r>
                <w:rPr>
                  <w:lang w:val="en-US"/>
                </w:rPr>
                <w:t>E-mail address of the user</w:t>
              </w:r>
            </w:ins>
          </w:p>
        </w:tc>
      </w:tr>
    </w:tbl>
    <w:p w14:paraId="3C9D7F08" w14:textId="77777777" w:rsidR="009B2F00" w:rsidRDefault="009705BE">
      <w:pPr>
        <w:pStyle w:val="berschrift2"/>
        <w:rPr>
          <w:ins w:id="2729" w:author="Jan-Christopher Pien" w:date="2014-05-28T11:49:00Z"/>
          <w:lang w:val="en-US"/>
        </w:rPr>
        <w:pPrChange w:id="2730" w:author="Jan-Christopher Pien" w:date="2014-05-28T11:49:00Z">
          <w:pPr/>
        </w:pPrChange>
      </w:pPr>
      <w:ins w:id="2731" w:author="Jan-Christopher Pien" w:date="2014-05-28T11:49:00Z">
        <w:r>
          <w:rPr>
            <w:lang w:val="en-US"/>
          </w:rPr>
          <w:t>DELETE</w:t>
        </w:r>
      </w:ins>
    </w:p>
    <w:p w14:paraId="011F300D" w14:textId="77777777" w:rsidR="009705BE" w:rsidRDefault="009705BE">
      <w:pPr>
        <w:rPr>
          <w:ins w:id="2732" w:author="Jan-Christopher Pien" w:date="2014-05-28T11:53:00Z"/>
          <w:lang w:val="en-US"/>
        </w:rPr>
      </w:pPr>
      <w:ins w:id="2733" w:author="Jan-Christopher Pien" w:date="2014-05-28T11:49:00Z">
        <w:r>
          <w:rPr>
            <w:lang w:val="en-US"/>
          </w:rPr>
          <w:t xml:space="preserve">This is used to </w:t>
        </w:r>
      </w:ins>
      <w:ins w:id="2734" w:author="Jan-Christopher Pien" w:date="2014-05-28T11:51:00Z">
        <w:r>
          <w:rPr>
            <w:lang w:val="en-US"/>
          </w:rPr>
          <w:t xml:space="preserve">destroy </w:t>
        </w:r>
      </w:ins>
      <w:ins w:id="2735" w:author="Jan-Christopher Pien" w:date="2014-05-28T11:49:00Z">
        <w:r>
          <w:rPr>
            <w:lang w:val="en-US"/>
          </w:rPr>
          <w:t xml:space="preserve">the respective session </w:t>
        </w:r>
      </w:ins>
      <w:ins w:id="2736" w:author="Jan-Christopher Pien" w:date="2014-05-28T11:51:00Z">
        <w:r>
          <w:rPr>
            <w:lang w:val="en-US"/>
          </w:rPr>
          <w:t>and to log-out the user.</w:t>
        </w:r>
      </w:ins>
    </w:p>
    <w:p w14:paraId="2483038B" w14:textId="247417C8" w:rsidR="009705BE" w:rsidRDefault="00605D10">
      <w:pPr>
        <w:pStyle w:val="berschrift3"/>
        <w:rPr>
          <w:ins w:id="2737" w:author="Jan-Christopher Pien" w:date="2014-05-28T11:53:00Z"/>
          <w:lang w:val="en-US"/>
        </w:rPr>
        <w:pPrChange w:id="2738" w:author="Jan-Christopher Pien" w:date="2014-05-28T11:53:00Z">
          <w:pPr/>
        </w:pPrChange>
      </w:pPr>
      <w:ins w:id="2739" w:author="Jan-Christopher Pien" w:date="2014-05-28T12:24:00Z">
        <w:r>
          <w:rPr>
            <w:lang w:val="en-US"/>
          </w:rPr>
          <w:t>URL-</w:t>
        </w:r>
      </w:ins>
      <w:ins w:id="2740" w:author="Jan-Christopher Pien" w:date="2014-05-28T11:53:00Z">
        <w:r w:rsidR="009705BE">
          <w:rPr>
            <w:lang w:val="en-US"/>
          </w:rPr>
          <w:t>Parameters</w:t>
        </w:r>
      </w:ins>
    </w:p>
    <w:tbl>
      <w:tblPr>
        <w:tblStyle w:val="Tabellenraster"/>
        <w:tblW w:w="0" w:type="auto"/>
        <w:tblLook w:val="04A0" w:firstRow="1" w:lastRow="0" w:firstColumn="1" w:lastColumn="0" w:noHBand="0" w:noVBand="1"/>
        <w:tblPrChange w:id="2741" w:author="Jan-Christopher Pien" w:date="2014-05-28T11:54:00Z">
          <w:tblPr>
            <w:tblStyle w:val="Tabellenraster"/>
            <w:tblW w:w="0" w:type="auto"/>
            <w:tblLook w:val="04A0" w:firstRow="1" w:lastRow="0" w:firstColumn="1" w:lastColumn="0" w:noHBand="0" w:noVBand="1"/>
          </w:tblPr>
        </w:tblPrChange>
      </w:tblPr>
      <w:tblGrid>
        <w:gridCol w:w="1413"/>
        <w:gridCol w:w="7649"/>
        <w:tblGridChange w:id="2742">
          <w:tblGrid>
            <w:gridCol w:w="4531"/>
            <w:gridCol w:w="4531"/>
          </w:tblGrid>
        </w:tblGridChange>
      </w:tblGrid>
      <w:tr w:rsidR="009705BE" w:rsidRPr="009F51E0" w14:paraId="729CBC37" w14:textId="77777777" w:rsidTr="009705BE">
        <w:trPr>
          <w:ins w:id="2743" w:author="Jan-Christopher Pien" w:date="2014-05-28T11:53:00Z"/>
        </w:trPr>
        <w:tc>
          <w:tcPr>
            <w:tcW w:w="1413" w:type="dxa"/>
            <w:tcPrChange w:id="2744" w:author="Jan-Christopher Pien" w:date="2014-05-28T11:54:00Z">
              <w:tcPr>
                <w:tcW w:w="4531" w:type="dxa"/>
              </w:tcPr>
            </w:tcPrChange>
          </w:tcPr>
          <w:p w14:paraId="512BB467" w14:textId="77777777" w:rsidR="009705BE" w:rsidRPr="00D30653" w:rsidRDefault="009705BE" w:rsidP="009705BE">
            <w:pPr>
              <w:rPr>
                <w:ins w:id="2745" w:author="Jan-Christopher Pien" w:date="2014-05-28T11:53:00Z"/>
                <w:b/>
                <w:lang w:val="en-US"/>
                <w:rPrChange w:id="2746" w:author="Jan-Christopher Pien" w:date="2014-05-28T11:58:00Z">
                  <w:rPr>
                    <w:ins w:id="2747" w:author="Jan-Christopher Pien" w:date="2014-05-28T11:53:00Z"/>
                    <w:lang w:val="en-US"/>
                  </w:rPr>
                </w:rPrChange>
              </w:rPr>
            </w:pPr>
            <w:ins w:id="2748" w:author="Jan-Christopher Pien" w:date="2014-05-28T11:54:00Z">
              <w:r w:rsidRPr="00D30653">
                <w:rPr>
                  <w:b/>
                  <w:lang w:val="en-US"/>
                  <w:rPrChange w:id="2749" w:author="Jan-Christopher Pien" w:date="2014-05-28T11:58:00Z">
                    <w:rPr>
                      <w:lang w:val="en-US"/>
                    </w:rPr>
                  </w:rPrChange>
                </w:rPr>
                <w:t>id</w:t>
              </w:r>
            </w:ins>
          </w:p>
        </w:tc>
        <w:tc>
          <w:tcPr>
            <w:tcW w:w="7649" w:type="dxa"/>
            <w:tcPrChange w:id="2750" w:author="Jan-Christopher Pien" w:date="2014-05-28T11:54:00Z">
              <w:tcPr>
                <w:tcW w:w="4531" w:type="dxa"/>
              </w:tcPr>
            </w:tcPrChange>
          </w:tcPr>
          <w:p w14:paraId="14B4AEA5" w14:textId="77777777" w:rsidR="009705BE" w:rsidRDefault="009705BE" w:rsidP="009705BE">
            <w:pPr>
              <w:rPr>
                <w:ins w:id="2751" w:author="Jan-Christopher Pien" w:date="2014-05-28T11:53:00Z"/>
                <w:lang w:val="en-US"/>
              </w:rPr>
            </w:pPr>
            <w:ins w:id="2752" w:author="Jan-Christopher Pien" w:date="2014-05-28T11:54:00Z">
              <w:r>
                <w:rPr>
                  <w:lang w:val="en-US"/>
                </w:rPr>
                <w:t>ID of the session to be destroyed.</w:t>
              </w:r>
            </w:ins>
          </w:p>
        </w:tc>
      </w:tr>
    </w:tbl>
    <w:p w14:paraId="01ED86BD" w14:textId="77777777" w:rsidR="009705BE" w:rsidRDefault="009705BE">
      <w:pPr>
        <w:pStyle w:val="berschrift3"/>
        <w:rPr>
          <w:ins w:id="2753" w:author="Jan-Christopher Pien" w:date="2014-05-28T11:54:00Z"/>
          <w:lang w:val="en-US"/>
        </w:rPr>
        <w:pPrChange w:id="2754" w:author="Jan-Christopher Pien" w:date="2014-05-28T11:54:00Z">
          <w:pPr/>
        </w:pPrChange>
      </w:pPr>
      <w:ins w:id="2755" w:author="Jan-Christopher Pien" w:date="2014-05-28T11:54:00Z">
        <w:r>
          <w:rPr>
            <w:lang w:val="en-US"/>
          </w:rPr>
          <w:t>Return data</w:t>
        </w:r>
      </w:ins>
    </w:p>
    <w:p w14:paraId="1056C4C6" w14:textId="77777777" w:rsidR="009705BE" w:rsidRDefault="009705BE">
      <w:pPr>
        <w:rPr>
          <w:ins w:id="2756" w:author="Jan-Christopher Pien" w:date="2014-05-28T11:58:00Z"/>
          <w:lang w:val="en-US"/>
        </w:rPr>
      </w:pPr>
      <w:ins w:id="2757" w:author="Jan-Christopher Pien" w:date="2014-05-28T11:56:00Z">
        <w:r>
          <w:rPr>
            <w:lang w:val="en-US"/>
          </w:rPr>
          <w:t xml:space="preserve">If the session was found, a </w:t>
        </w:r>
        <w:r w:rsidRPr="009705BE">
          <w:rPr>
            <w:rFonts w:ascii="Courier New" w:hAnsi="Courier New" w:cs="Courier New"/>
            <w:lang w:val="en-US"/>
            <w:rPrChange w:id="2758" w:author="Jan-Christopher Pien" w:date="2014-05-28T11:57:00Z">
              <w:rPr>
                <w:lang w:val="en-US"/>
              </w:rPr>
            </w:rPrChange>
          </w:rPr>
          <w:t xml:space="preserve">204 </w:t>
        </w:r>
      </w:ins>
      <w:ins w:id="2759" w:author="Jan-Christopher Pien" w:date="2014-05-28T11:57:00Z">
        <w:r w:rsidRPr="009705BE">
          <w:rPr>
            <w:rFonts w:ascii="Courier New" w:hAnsi="Courier New" w:cs="Courier New"/>
            <w:lang w:val="en-US"/>
            <w:rPrChange w:id="2760" w:author="Jan-Christopher Pien" w:date="2014-05-28T11:57:00Z">
              <w:rPr>
                <w:lang w:val="en-US"/>
              </w:rPr>
            </w:rPrChange>
          </w:rPr>
          <w:t>No Content</w:t>
        </w:r>
        <w:r>
          <w:rPr>
            <w:lang w:val="en-US"/>
          </w:rPr>
          <w:t xml:space="preserve"> status code will be returned. If the session was not found, a </w:t>
        </w:r>
        <w:r w:rsidRPr="009705BE">
          <w:rPr>
            <w:rFonts w:ascii="Courier New" w:hAnsi="Courier New" w:cs="Courier New"/>
            <w:lang w:val="en-US"/>
            <w:rPrChange w:id="2761" w:author="Jan-Christopher Pien" w:date="2014-05-28T11:57:00Z">
              <w:rPr>
                <w:lang w:val="en-US"/>
              </w:rPr>
            </w:rPrChange>
          </w:rPr>
          <w:t>404 Not Found</w:t>
        </w:r>
        <w:r>
          <w:rPr>
            <w:lang w:val="en-US"/>
          </w:rPr>
          <w:t xml:space="preserve"> status code will be returned.</w:t>
        </w:r>
      </w:ins>
    </w:p>
    <w:p w14:paraId="6BC797AD" w14:textId="77777777" w:rsidR="00D82522" w:rsidRDefault="00D82522">
      <w:pPr>
        <w:pStyle w:val="berschrift1"/>
        <w:rPr>
          <w:ins w:id="2762" w:author="Jan-Christopher Pien" w:date="2014-05-28T11:58:00Z"/>
          <w:lang w:val="en-US"/>
        </w:rPr>
        <w:pPrChange w:id="2763" w:author="Jan-Christopher Pien" w:date="2014-05-28T11:58:00Z">
          <w:pPr/>
        </w:pPrChange>
      </w:pPr>
      <w:ins w:id="2764" w:author="Jan-Christopher Pien" w:date="2014-05-28T11:58:00Z">
        <w:r>
          <w:rPr>
            <w:lang w:val="en-US"/>
          </w:rPr>
          <w:t>users/</w:t>
        </w:r>
      </w:ins>
    </w:p>
    <w:p w14:paraId="6312BE15" w14:textId="77777777" w:rsidR="00D82522" w:rsidRDefault="00D82522">
      <w:pPr>
        <w:pStyle w:val="berschrift2"/>
        <w:rPr>
          <w:ins w:id="2765" w:author="Jan-Christopher Pien" w:date="2014-05-28T11:58:00Z"/>
          <w:lang w:val="en-US"/>
        </w:rPr>
        <w:pPrChange w:id="2766" w:author="Jan-Christopher Pien" w:date="2014-05-28T11:58:00Z">
          <w:pPr/>
        </w:pPrChange>
      </w:pPr>
      <w:ins w:id="2767" w:author="Jan-Christopher Pien" w:date="2014-05-28T11:58:00Z">
        <w:r>
          <w:rPr>
            <w:lang w:val="en-US"/>
          </w:rPr>
          <w:t>POST</w:t>
        </w:r>
      </w:ins>
    </w:p>
    <w:p w14:paraId="61131DBE" w14:textId="77777777" w:rsidR="00D82522" w:rsidRDefault="00D82522">
      <w:pPr>
        <w:rPr>
          <w:ins w:id="2768" w:author="Jan-Christopher Pien" w:date="2014-05-28T12:24:00Z"/>
          <w:lang w:val="en-US"/>
        </w:rPr>
      </w:pPr>
      <w:ins w:id="2769" w:author="Jan-Christopher Pien" w:date="2014-05-28T11:58:00Z">
        <w:r>
          <w:rPr>
            <w:lang w:val="en-US"/>
          </w:rPr>
          <w:t>This is used to register a new user. The user will not be logged in unless a new session is requested as stated above.</w:t>
        </w:r>
      </w:ins>
    </w:p>
    <w:p w14:paraId="06A4E6C7" w14:textId="576DAC13" w:rsidR="00605D10" w:rsidRDefault="00605D10">
      <w:pPr>
        <w:pStyle w:val="berschrift3"/>
        <w:rPr>
          <w:ins w:id="2770" w:author="Jan-Christopher Pien" w:date="2014-05-28T12:24:00Z"/>
          <w:lang w:val="en-US"/>
        </w:rPr>
        <w:pPrChange w:id="2771" w:author="Jan-Christopher Pien" w:date="2014-05-28T12:24:00Z">
          <w:pPr/>
        </w:pPrChange>
      </w:pPr>
      <w:ins w:id="2772" w:author="Jan-Christopher Pien" w:date="2014-05-28T12:24:00Z">
        <w:r>
          <w:rPr>
            <w:lang w:val="en-US"/>
          </w:rPr>
          <w:t>URL-Parameters</w:t>
        </w:r>
      </w:ins>
    </w:p>
    <w:p w14:paraId="16791F1C" w14:textId="3FAB29EC" w:rsidR="00605D10" w:rsidRPr="00605D10" w:rsidRDefault="00605D10">
      <w:pPr>
        <w:rPr>
          <w:ins w:id="2773" w:author="Jan-Christopher Pien" w:date="2014-05-28T11:58:00Z"/>
          <w:lang w:val="en-US"/>
        </w:rPr>
      </w:pPr>
      <w:ins w:id="2774" w:author="Jan-Christopher Pien" w:date="2014-05-28T12:24:00Z">
        <w:r>
          <w:rPr>
            <w:lang w:val="en-US"/>
          </w:rPr>
          <w:t>None</w:t>
        </w:r>
      </w:ins>
    </w:p>
    <w:p w14:paraId="3568F45D" w14:textId="77777777" w:rsidR="00D82522" w:rsidRDefault="008E77CD">
      <w:pPr>
        <w:pStyle w:val="berschrift3"/>
        <w:rPr>
          <w:ins w:id="2775" w:author="Jan-Christopher Pien" w:date="2014-05-28T11:59:00Z"/>
          <w:lang w:val="en-US"/>
        </w:rPr>
        <w:pPrChange w:id="2776" w:author="Jan-Christopher Pien" w:date="2014-05-28T11:59:00Z">
          <w:pPr/>
        </w:pPrChange>
      </w:pPr>
      <w:ins w:id="2777" w:author="Jan-Christopher Pien" w:date="2014-05-28T11:59:00Z">
        <w:r>
          <w:rPr>
            <w:lang w:val="en-US"/>
          </w:rPr>
          <w:t>Parameters</w:t>
        </w:r>
      </w:ins>
    </w:p>
    <w:tbl>
      <w:tblPr>
        <w:tblStyle w:val="Tabellenraster"/>
        <w:tblW w:w="0" w:type="auto"/>
        <w:tblLook w:val="04A0" w:firstRow="1" w:lastRow="0" w:firstColumn="1" w:lastColumn="0" w:noHBand="0" w:noVBand="1"/>
      </w:tblPr>
      <w:tblGrid>
        <w:gridCol w:w="4531"/>
        <w:gridCol w:w="4531"/>
      </w:tblGrid>
      <w:tr w:rsidR="008E77CD" w:rsidRPr="009F51E0" w14:paraId="169FA139" w14:textId="77777777" w:rsidTr="008E77CD">
        <w:trPr>
          <w:ins w:id="2778" w:author="Jan-Christopher Pien" w:date="2014-05-28T11:59:00Z"/>
        </w:trPr>
        <w:tc>
          <w:tcPr>
            <w:tcW w:w="4531" w:type="dxa"/>
          </w:tcPr>
          <w:p w14:paraId="167374AC" w14:textId="77777777" w:rsidR="008E77CD" w:rsidRPr="00BC52F6" w:rsidRDefault="008E77CD" w:rsidP="008E77CD">
            <w:pPr>
              <w:rPr>
                <w:ins w:id="2779" w:author="Jan-Christopher Pien" w:date="2014-05-28T11:59:00Z"/>
                <w:b/>
                <w:lang w:val="en-US"/>
                <w:rPrChange w:id="2780" w:author="Jan-Christopher Pien" w:date="2014-05-28T12:27:00Z">
                  <w:rPr>
                    <w:ins w:id="2781" w:author="Jan-Christopher Pien" w:date="2014-05-28T11:59:00Z"/>
                    <w:lang w:val="en-US"/>
                  </w:rPr>
                </w:rPrChange>
              </w:rPr>
            </w:pPr>
            <w:ins w:id="2782" w:author="Jan-Christopher Pien" w:date="2014-05-28T11:59:00Z">
              <w:r w:rsidRPr="00BC52F6">
                <w:rPr>
                  <w:b/>
                  <w:lang w:val="en-US"/>
                  <w:rPrChange w:id="2783" w:author="Jan-Christopher Pien" w:date="2014-05-28T12:27:00Z">
                    <w:rPr>
                      <w:lang w:val="en-US"/>
                    </w:rPr>
                  </w:rPrChange>
                </w:rPr>
                <w:t>first_name</w:t>
              </w:r>
            </w:ins>
          </w:p>
        </w:tc>
        <w:tc>
          <w:tcPr>
            <w:tcW w:w="4531" w:type="dxa"/>
          </w:tcPr>
          <w:p w14:paraId="664F98A3" w14:textId="77777777" w:rsidR="008E77CD" w:rsidRDefault="008E77CD">
            <w:pPr>
              <w:rPr>
                <w:ins w:id="2784" w:author="Jan-Christopher Pien" w:date="2014-05-28T11:59:00Z"/>
                <w:lang w:val="en-US"/>
              </w:rPr>
            </w:pPr>
            <w:ins w:id="2785" w:author="Jan-Christopher Pien" w:date="2014-05-28T11:59:00Z">
              <w:r>
                <w:rPr>
                  <w:lang w:val="en-US"/>
                </w:rPr>
                <w:t>First name of the user</w:t>
              </w:r>
            </w:ins>
          </w:p>
        </w:tc>
      </w:tr>
      <w:tr w:rsidR="008E77CD" w:rsidRPr="009F51E0" w14:paraId="23068356" w14:textId="77777777" w:rsidTr="008E77CD">
        <w:trPr>
          <w:ins w:id="2786" w:author="Jan-Christopher Pien" w:date="2014-05-28T11:59:00Z"/>
        </w:trPr>
        <w:tc>
          <w:tcPr>
            <w:tcW w:w="4531" w:type="dxa"/>
          </w:tcPr>
          <w:p w14:paraId="04F8D2CA" w14:textId="77777777" w:rsidR="008E77CD" w:rsidRPr="00BC52F6" w:rsidRDefault="008E77CD" w:rsidP="008E77CD">
            <w:pPr>
              <w:rPr>
                <w:ins w:id="2787" w:author="Jan-Christopher Pien" w:date="2014-05-28T11:59:00Z"/>
                <w:b/>
                <w:lang w:val="en-US"/>
                <w:rPrChange w:id="2788" w:author="Jan-Christopher Pien" w:date="2014-05-28T12:27:00Z">
                  <w:rPr>
                    <w:ins w:id="2789" w:author="Jan-Christopher Pien" w:date="2014-05-28T11:59:00Z"/>
                    <w:lang w:val="en-US"/>
                  </w:rPr>
                </w:rPrChange>
              </w:rPr>
            </w:pPr>
            <w:ins w:id="2790" w:author="Jan-Christopher Pien" w:date="2014-05-28T12:00:00Z">
              <w:r w:rsidRPr="00BC52F6">
                <w:rPr>
                  <w:b/>
                  <w:lang w:val="en-US"/>
                  <w:rPrChange w:id="2791" w:author="Jan-Christopher Pien" w:date="2014-05-28T12:27:00Z">
                    <w:rPr>
                      <w:lang w:val="en-US"/>
                    </w:rPr>
                  </w:rPrChange>
                </w:rPr>
                <w:t>last_name</w:t>
              </w:r>
            </w:ins>
          </w:p>
        </w:tc>
        <w:tc>
          <w:tcPr>
            <w:tcW w:w="4531" w:type="dxa"/>
          </w:tcPr>
          <w:p w14:paraId="58BB4302" w14:textId="77777777" w:rsidR="008E77CD" w:rsidRDefault="008E77CD" w:rsidP="008E77CD">
            <w:pPr>
              <w:rPr>
                <w:ins w:id="2792" w:author="Jan-Christopher Pien" w:date="2014-05-28T11:59:00Z"/>
                <w:lang w:val="en-US"/>
              </w:rPr>
            </w:pPr>
            <w:ins w:id="2793" w:author="Jan-Christopher Pien" w:date="2014-05-28T12:00:00Z">
              <w:r>
                <w:rPr>
                  <w:lang w:val="en-US"/>
                </w:rPr>
                <w:t>Last name of the user</w:t>
              </w:r>
            </w:ins>
          </w:p>
        </w:tc>
      </w:tr>
      <w:tr w:rsidR="008E77CD" w14:paraId="5FDE170B" w14:textId="77777777" w:rsidTr="008E77CD">
        <w:trPr>
          <w:ins w:id="2794" w:author="Jan-Christopher Pien" w:date="2014-05-28T11:59:00Z"/>
        </w:trPr>
        <w:tc>
          <w:tcPr>
            <w:tcW w:w="4531" w:type="dxa"/>
          </w:tcPr>
          <w:p w14:paraId="4BE94B64" w14:textId="77777777" w:rsidR="008E77CD" w:rsidRPr="00BC52F6" w:rsidRDefault="008E77CD" w:rsidP="008E77CD">
            <w:pPr>
              <w:rPr>
                <w:ins w:id="2795" w:author="Jan-Christopher Pien" w:date="2014-05-28T11:59:00Z"/>
                <w:b/>
                <w:lang w:val="en-US"/>
                <w:rPrChange w:id="2796" w:author="Jan-Christopher Pien" w:date="2014-05-28T12:27:00Z">
                  <w:rPr>
                    <w:ins w:id="2797" w:author="Jan-Christopher Pien" w:date="2014-05-28T11:59:00Z"/>
                    <w:lang w:val="en-US"/>
                  </w:rPr>
                </w:rPrChange>
              </w:rPr>
            </w:pPr>
            <w:ins w:id="2798" w:author="Jan-Christopher Pien" w:date="2014-05-28T12:00:00Z">
              <w:r w:rsidRPr="00BC52F6">
                <w:rPr>
                  <w:b/>
                  <w:lang w:val="en-US"/>
                  <w:rPrChange w:id="2799" w:author="Jan-Christopher Pien" w:date="2014-05-28T12:27:00Z">
                    <w:rPr>
                      <w:lang w:val="en-US"/>
                    </w:rPr>
                  </w:rPrChange>
                </w:rPr>
                <w:t>user_name</w:t>
              </w:r>
            </w:ins>
          </w:p>
        </w:tc>
        <w:tc>
          <w:tcPr>
            <w:tcW w:w="4531" w:type="dxa"/>
          </w:tcPr>
          <w:p w14:paraId="4FFE0A4D" w14:textId="77777777" w:rsidR="008E77CD" w:rsidRDefault="008E77CD" w:rsidP="008E77CD">
            <w:pPr>
              <w:rPr>
                <w:ins w:id="2800" w:author="Jan-Christopher Pien" w:date="2014-05-28T11:59:00Z"/>
                <w:lang w:val="en-US"/>
              </w:rPr>
            </w:pPr>
            <w:ins w:id="2801" w:author="Jan-Christopher Pien" w:date="2014-05-28T12:00:00Z">
              <w:r>
                <w:rPr>
                  <w:lang w:val="en-US"/>
                </w:rPr>
                <w:t>User name</w:t>
              </w:r>
            </w:ins>
          </w:p>
        </w:tc>
      </w:tr>
      <w:tr w:rsidR="00FF3E58" w:rsidRPr="009F51E0" w14:paraId="0DE73523" w14:textId="77777777" w:rsidTr="008E77CD">
        <w:trPr>
          <w:ins w:id="2802" w:author="Jan-Christopher Pien" w:date="2014-05-28T12:09:00Z"/>
        </w:trPr>
        <w:tc>
          <w:tcPr>
            <w:tcW w:w="4531" w:type="dxa"/>
          </w:tcPr>
          <w:p w14:paraId="33DA328B" w14:textId="79EE4266" w:rsidR="00FF3E58" w:rsidRPr="00BC52F6" w:rsidRDefault="00FF3E58" w:rsidP="008E77CD">
            <w:pPr>
              <w:rPr>
                <w:ins w:id="2803" w:author="Jan-Christopher Pien" w:date="2014-05-28T12:09:00Z"/>
                <w:b/>
                <w:lang w:val="en-US"/>
                <w:rPrChange w:id="2804" w:author="Jan-Christopher Pien" w:date="2014-05-28T12:27:00Z">
                  <w:rPr>
                    <w:ins w:id="2805" w:author="Jan-Christopher Pien" w:date="2014-05-28T12:09:00Z"/>
                    <w:lang w:val="en-US"/>
                  </w:rPr>
                </w:rPrChange>
              </w:rPr>
            </w:pPr>
            <w:ins w:id="2806" w:author="Jan-Christopher Pien" w:date="2014-05-28T12:09:00Z">
              <w:r w:rsidRPr="00BC52F6">
                <w:rPr>
                  <w:b/>
                  <w:lang w:val="en-US"/>
                  <w:rPrChange w:id="2807" w:author="Jan-Christopher Pien" w:date="2014-05-28T12:27:00Z">
                    <w:rPr>
                      <w:lang w:val="en-US"/>
                    </w:rPr>
                  </w:rPrChange>
                </w:rPr>
                <w:t>email</w:t>
              </w:r>
            </w:ins>
          </w:p>
        </w:tc>
        <w:tc>
          <w:tcPr>
            <w:tcW w:w="4531" w:type="dxa"/>
          </w:tcPr>
          <w:p w14:paraId="54D1C108" w14:textId="44763638" w:rsidR="00FF3E58" w:rsidRDefault="00FF3E58" w:rsidP="008E77CD">
            <w:pPr>
              <w:rPr>
                <w:ins w:id="2808" w:author="Jan-Christopher Pien" w:date="2014-05-28T12:09:00Z"/>
                <w:lang w:val="en-US"/>
              </w:rPr>
            </w:pPr>
            <w:ins w:id="2809" w:author="Jan-Christopher Pien" w:date="2014-05-28T12:09:00Z">
              <w:r>
                <w:rPr>
                  <w:lang w:val="en-US"/>
                </w:rPr>
                <w:t>E-mail address of the user</w:t>
              </w:r>
            </w:ins>
          </w:p>
        </w:tc>
      </w:tr>
      <w:tr w:rsidR="008E77CD" w14:paraId="2B0DE74D" w14:textId="77777777" w:rsidTr="008E77CD">
        <w:trPr>
          <w:ins w:id="2810" w:author="Jan-Christopher Pien" w:date="2014-05-28T11:59:00Z"/>
        </w:trPr>
        <w:tc>
          <w:tcPr>
            <w:tcW w:w="4531" w:type="dxa"/>
          </w:tcPr>
          <w:p w14:paraId="6626F07D" w14:textId="77777777" w:rsidR="008E77CD" w:rsidRPr="00BC52F6" w:rsidRDefault="008E77CD" w:rsidP="008E77CD">
            <w:pPr>
              <w:rPr>
                <w:ins w:id="2811" w:author="Jan-Christopher Pien" w:date="2014-05-28T11:59:00Z"/>
                <w:b/>
                <w:lang w:val="en-US"/>
                <w:rPrChange w:id="2812" w:author="Jan-Christopher Pien" w:date="2014-05-28T12:27:00Z">
                  <w:rPr>
                    <w:ins w:id="2813" w:author="Jan-Christopher Pien" w:date="2014-05-28T11:59:00Z"/>
                    <w:lang w:val="en-US"/>
                  </w:rPr>
                </w:rPrChange>
              </w:rPr>
            </w:pPr>
            <w:ins w:id="2814" w:author="Jan-Christopher Pien" w:date="2014-05-28T12:00:00Z">
              <w:r w:rsidRPr="00BC52F6">
                <w:rPr>
                  <w:b/>
                  <w:lang w:val="en-US"/>
                  <w:rPrChange w:id="2815" w:author="Jan-Christopher Pien" w:date="2014-05-28T12:27:00Z">
                    <w:rPr>
                      <w:lang w:val="en-US"/>
                    </w:rPr>
                  </w:rPrChange>
                </w:rPr>
                <w:t>password</w:t>
              </w:r>
            </w:ins>
          </w:p>
        </w:tc>
        <w:tc>
          <w:tcPr>
            <w:tcW w:w="4531" w:type="dxa"/>
          </w:tcPr>
          <w:p w14:paraId="7EE4D009" w14:textId="77777777" w:rsidR="008E77CD" w:rsidRDefault="008E77CD" w:rsidP="008E77CD">
            <w:pPr>
              <w:rPr>
                <w:ins w:id="2816" w:author="Jan-Christopher Pien" w:date="2014-05-28T11:59:00Z"/>
                <w:lang w:val="en-US"/>
              </w:rPr>
            </w:pPr>
            <w:commentRangeStart w:id="2817"/>
            <w:ins w:id="2818" w:author="Jan-Christopher Pien" w:date="2014-05-28T12:00:00Z">
              <w:r>
                <w:rPr>
                  <w:lang w:val="en-US"/>
                </w:rPr>
                <w:t>Password</w:t>
              </w:r>
              <w:commentRangeEnd w:id="2817"/>
              <w:r>
                <w:rPr>
                  <w:rStyle w:val="Kommentarzeichen"/>
                </w:rPr>
                <w:commentReference w:id="2817"/>
              </w:r>
            </w:ins>
          </w:p>
        </w:tc>
      </w:tr>
    </w:tbl>
    <w:p w14:paraId="4F6F3C87" w14:textId="1FD2475B" w:rsidR="008E77CD" w:rsidRDefault="002A6237">
      <w:pPr>
        <w:pStyle w:val="berschrift3"/>
        <w:rPr>
          <w:ins w:id="2819" w:author="Jan-Christopher Pien" w:date="2014-05-28T12:10:00Z"/>
          <w:lang w:val="en-US"/>
        </w:rPr>
        <w:pPrChange w:id="2820" w:author="Jan-Christopher Pien" w:date="2014-05-28T12:10:00Z">
          <w:pPr/>
        </w:pPrChange>
      </w:pPr>
      <w:ins w:id="2821" w:author="Jan-Christopher Pien" w:date="2014-05-28T12:10:00Z">
        <w:r>
          <w:rPr>
            <w:lang w:val="en-US"/>
          </w:rPr>
          <w:t>Return data</w:t>
        </w:r>
      </w:ins>
    </w:p>
    <w:p w14:paraId="1B9AE1B9" w14:textId="716477B9" w:rsidR="002A6237" w:rsidRDefault="002A6237">
      <w:pPr>
        <w:rPr>
          <w:ins w:id="2822" w:author="Jan-Christopher Pien" w:date="2014-05-28T12:10:00Z"/>
          <w:lang w:val="en-US"/>
        </w:rPr>
      </w:pPr>
      <w:ins w:id="2823" w:author="Jan-Christopher Pien" w:date="2014-05-28T12:10:00Z">
        <w:r>
          <w:rPr>
            <w:lang w:val="en-US"/>
          </w:rPr>
          <w:t xml:space="preserve">If the user was created successfully, a </w:t>
        </w:r>
        <w:r w:rsidRPr="006D68A1">
          <w:rPr>
            <w:rFonts w:ascii="Courier New" w:hAnsi="Courier New" w:cs="Courier New"/>
            <w:lang w:val="en-US"/>
            <w:rPrChange w:id="2824" w:author="Jan-Christopher Pien" w:date="2014-05-28T12:11:00Z">
              <w:rPr>
                <w:lang w:val="en-US"/>
              </w:rPr>
            </w:rPrChange>
          </w:rPr>
          <w:t>201 Created</w:t>
        </w:r>
        <w:r>
          <w:rPr>
            <w:lang w:val="en-US"/>
          </w:rPr>
          <w:t xml:space="preserve"> status code will be returned. The following header data will be sent.</w:t>
        </w:r>
      </w:ins>
      <w:ins w:id="2825" w:author="Jan-Christopher Pien" w:date="2014-05-28T12:11:00Z">
        <w:r w:rsidR="006D68A1">
          <w:rPr>
            <w:lang w:val="en-US"/>
          </w:rPr>
          <w:t xml:space="preserve"> If the user could not be created, a </w:t>
        </w:r>
        <w:r w:rsidR="006D68A1" w:rsidRPr="006D68A1">
          <w:rPr>
            <w:rFonts w:ascii="Courier New" w:hAnsi="Courier New" w:cs="Courier New"/>
            <w:lang w:val="en-US"/>
            <w:rPrChange w:id="2826" w:author="Jan-Christopher Pien" w:date="2014-05-28T12:11:00Z">
              <w:rPr>
                <w:lang w:val="en-US"/>
              </w:rPr>
            </w:rPrChange>
          </w:rPr>
          <w:t xml:space="preserve">500 </w:t>
        </w:r>
      </w:ins>
      <w:ins w:id="2827" w:author="Jan-Christopher Pien" w:date="2014-05-28T12:12:00Z">
        <w:r w:rsidR="000D255F">
          <w:rPr>
            <w:rFonts w:ascii="Courier New" w:hAnsi="Courier New" w:cs="Courier New"/>
            <w:lang w:val="en-US"/>
          </w:rPr>
          <w:t xml:space="preserve">Internal </w:t>
        </w:r>
      </w:ins>
      <w:ins w:id="2828" w:author="Jan-Christopher Pien" w:date="2014-05-28T12:11:00Z">
        <w:r w:rsidR="006D68A1" w:rsidRPr="006D68A1">
          <w:rPr>
            <w:rFonts w:ascii="Courier New" w:hAnsi="Courier New" w:cs="Courier New"/>
            <w:lang w:val="en-US"/>
            <w:rPrChange w:id="2829" w:author="Jan-Christopher Pien" w:date="2014-05-28T12:11:00Z">
              <w:rPr>
                <w:lang w:val="en-US"/>
              </w:rPr>
            </w:rPrChange>
          </w:rPr>
          <w:t>Server Error</w:t>
        </w:r>
        <w:r w:rsidR="006D68A1">
          <w:rPr>
            <w:lang w:val="en-US"/>
          </w:rPr>
          <w:t xml:space="preserve"> will be returned.</w:t>
        </w:r>
      </w:ins>
    </w:p>
    <w:tbl>
      <w:tblPr>
        <w:tblStyle w:val="Tabellenraster"/>
        <w:tblW w:w="0" w:type="auto"/>
        <w:tblLook w:val="04A0" w:firstRow="1" w:lastRow="0" w:firstColumn="1" w:lastColumn="0" w:noHBand="0" w:noVBand="1"/>
      </w:tblPr>
      <w:tblGrid>
        <w:gridCol w:w="1168"/>
        <w:gridCol w:w="2229"/>
        <w:gridCol w:w="5665"/>
      </w:tblGrid>
      <w:tr w:rsidR="002A6237" w:rsidRPr="009F51E0" w14:paraId="726387CC" w14:textId="77777777" w:rsidTr="000F2D08">
        <w:trPr>
          <w:ins w:id="2830" w:author="Jan-Christopher Pien" w:date="2014-05-28T12:10:00Z"/>
        </w:trPr>
        <w:tc>
          <w:tcPr>
            <w:tcW w:w="1168" w:type="dxa"/>
          </w:tcPr>
          <w:p w14:paraId="22EFFB4C" w14:textId="77777777" w:rsidR="002A6237" w:rsidRDefault="002A6237" w:rsidP="000F2D08">
            <w:pPr>
              <w:rPr>
                <w:ins w:id="2831" w:author="Jan-Christopher Pien" w:date="2014-05-28T12:10:00Z"/>
                <w:lang w:val="en-US"/>
              </w:rPr>
            </w:pPr>
            <w:ins w:id="2832" w:author="Jan-Christopher Pien" w:date="2014-05-28T12:10:00Z">
              <w:r>
                <w:rPr>
                  <w:lang w:val="en-US"/>
                </w:rPr>
                <w:t>Location</w:t>
              </w:r>
            </w:ins>
          </w:p>
        </w:tc>
        <w:tc>
          <w:tcPr>
            <w:tcW w:w="2229" w:type="dxa"/>
          </w:tcPr>
          <w:p w14:paraId="6B884D47" w14:textId="764DFFCE" w:rsidR="002A6237" w:rsidRDefault="002A6237">
            <w:pPr>
              <w:rPr>
                <w:ins w:id="2833" w:author="Jan-Christopher Pien" w:date="2014-05-28T12:10:00Z"/>
                <w:lang w:val="en-US"/>
              </w:rPr>
            </w:pPr>
            <w:ins w:id="2834" w:author="Jan-Christopher Pien" w:date="2014-05-28T12:10:00Z">
              <w:r>
                <w:rPr>
                  <w:lang w:val="en-US"/>
                </w:rPr>
                <w:t>users/</w:t>
              </w:r>
              <w:r>
                <w:rPr>
                  <w:b/>
                  <w:lang w:val="en-US"/>
                </w:rPr>
                <w:t>user</w:t>
              </w:r>
              <w:r w:rsidRPr="00B040E6">
                <w:rPr>
                  <w:b/>
                  <w:lang w:val="en-US"/>
                </w:rPr>
                <w:t>_id</w:t>
              </w:r>
            </w:ins>
          </w:p>
        </w:tc>
        <w:tc>
          <w:tcPr>
            <w:tcW w:w="5665" w:type="dxa"/>
          </w:tcPr>
          <w:p w14:paraId="67097F3F" w14:textId="35FD525D" w:rsidR="002A6237" w:rsidRDefault="002A6237">
            <w:pPr>
              <w:rPr>
                <w:ins w:id="2835" w:author="Jan-Christopher Pien" w:date="2014-05-28T12:10:00Z"/>
                <w:lang w:val="en-US"/>
              </w:rPr>
            </w:pPr>
            <w:ins w:id="2836" w:author="Jan-Christopher Pien" w:date="2014-05-28T12:10:00Z">
              <w:r>
                <w:rPr>
                  <w:lang w:val="en-US"/>
                </w:rPr>
                <w:t>Location of the newly created user</w:t>
              </w:r>
            </w:ins>
          </w:p>
        </w:tc>
      </w:tr>
    </w:tbl>
    <w:p w14:paraId="093B8781" w14:textId="19979D7F" w:rsidR="002A6237" w:rsidRDefault="002D5DCC">
      <w:pPr>
        <w:pStyle w:val="berschrift1"/>
        <w:rPr>
          <w:ins w:id="2837" w:author="Jan-Christopher Pien" w:date="2014-05-28T13:52:00Z"/>
          <w:lang w:val="en-US"/>
        </w:rPr>
        <w:pPrChange w:id="2838" w:author="Jan-Christopher Pien" w:date="2014-05-28T12:12:00Z">
          <w:pPr/>
        </w:pPrChange>
      </w:pPr>
      <w:ins w:id="2839" w:author="Jan-Christopher Pien" w:date="2014-05-28T12:12:00Z">
        <w:r>
          <w:rPr>
            <w:lang w:val="en-US"/>
          </w:rPr>
          <w:t>users/</w:t>
        </w:r>
        <w:r>
          <w:rPr>
            <w:b/>
            <w:lang w:val="en-US"/>
          </w:rPr>
          <w:t>id</w:t>
        </w:r>
        <w:r>
          <w:rPr>
            <w:lang w:val="en-US"/>
          </w:rPr>
          <w:t>/</w:t>
        </w:r>
      </w:ins>
    </w:p>
    <w:p w14:paraId="18BFB78A" w14:textId="03D70C6A" w:rsidR="00310843" w:rsidRPr="00310843" w:rsidRDefault="00310843">
      <w:pPr>
        <w:pStyle w:val="berschrift3"/>
        <w:rPr>
          <w:ins w:id="2840" w:author="Jan-Christopher Pien" w:date="2014-05-28T12:12:00Z"/>
          <w:color w:val="FF0000"/>
          <w:lang w:val="en-US"/>
          <w:rPrChange w:id="2841" w:author="Jan-Christopher Pien" w:date="2014-05-28T13:52:00Z">
            <w:rPr>
              <w:ins w:id="2842" w:author="Jan-Christopher Pien" w:date="2014-05-28T12:12:00Z"/>
              <w:lang w:val="en-US"/>
            </w:rPr>
          </w:rPrChange>
        </w:rPr>
        <w:pPrChange w:id="2843" w:author="Jan-Christopher Pien" w:date="2014-05-28T13:52:00Z">
          <w:pPr/>
        </w:pPrChange>
      </w:pPr>
      <w:ins w:id="2844" w:author="Jan-Christopher Pien" w:date="2014-05-28T13:52:00Z">
        <w:r>
          <w:rPr>
            <w:color w:val="FF0000"/>
            <w:lang w:val="en-US"/>
          </w:rPr>
          <w:t>Authentication Required</w:t>
        </w:r>
      </w:ins>
    </w:p>
    <w:p w14:paraId="579F694D" w14:textId="270E6C18" w:rsidR="002D5DCC" w:rsidRDefault="00A63543">
      <w:pPr>
        <w:pStyle w:val="berschrift2"/>
        <w:rPr>
          <w:ins w:id="2845" w:author="Jan-Christopher Pien" w:date="2014-05-28T12:12:00Z"/>
          <w:lang w:val="en-US"/>
        </w:rPr>
        <w:pPrChange w:id="2846" w:author="Jan-Christopher Pien" w:date="2014-05-28T12:12:00Z">
          <w:pPr/>
        </w:pPrChange>
      </w:pPr>
      <w:ins w:id="2847" w:author="Jan-Christopher Pien" w:date="2014-05-28T12:21:00Z">
        <w:r>
          <w:rPr>
            <w:lang w:val="en-US"/>
          </w:rPr>
          <w:t>PUT</w:t>
        </w:r>
      </w:ins>
    </w:p>
    <w:p w14:paraId="6881C18A" w14:textId="3FCEBBDA" w:rsidR="002D5DCC" w:rsidRDefault="00CB3631">
      <w:pPr>
        <w:rPr>
          <w:ins w:id="2848" w:author="Jan-Christopher Pien" w:date="2014-05-28T12:27:00Z"/>
          <w:lang w:val="en-US"/>
        </w:rPr>
      </w:pPr>
      <w:ins w:id="2849" w:author="Jan-Christopher Pien" w:date="2014-05-28T12:21:00Z">
        <w:r>
          <w:rPr>
            <w:lang w:val="en-US"/>
          </w:rPr>
          <w:t xml:space="preserve">This is used to update the user profile. Most of the parameters are optional, only </w:t>
        </w:r>
      </w:ins>
      <w:ins w:id="2850" w:author="Jan-Christopher Pien" w:date="2014-05-28T12:30:00Z">
        <w:r w:rsidR="00F70B61">
          <w:rPr>
            <w:lang w:val="en-US"/>
          </w:rPr>
          <w:t xml:space="preserve">the user id and </w:t>
        </w:r>
      </w:ins>
      <w:ins w:id="2851" w:author="Jan-Christopher Pien" w:date="2014-05-28T12:21:00Z">
        <w:r>
          <w:rPr>
            <w:lang w:val="en-US"/>
          </w:rPr>
          <w:t xml:space="preserve">password </w:t>
        </w:r>
      </w:ins>
      <w:ins w:id="2852" w:author="Jan-Christopher Pien" w:date="2014-05-28T12:30:00Z">
        <w:r w:rsidR="00F70B61">
          <w:rPr>
            <w:lang w:val="en-US"/>
          </w:rPr>
          <w:t>are</w:t>
        </w:r>
      </w:ins>
      <w:ins w:id="2853" w:author="Jan-Christopher Pien" w:date="2014-05-28T12:21:00Z">
        <w:r>
          <w:rPr>
            <w:lang w:val="en-US"/>
          </w:rPr>
          <w:t xml:space="preserve"> required at all times.</w:t>
        </w:r>
      </w:ins>
    </w:p>
    <w:p w14:paraId="4F2BBB35" w14:textId="7DEE8A5B" w:rsidR="00235BB2" w:rsidRDefault="00235BB2">
      <w:pPr>
        <w:pStyle w:val="berschrift3"/>
        <w:rPr>
          <w:ins w:id="2854" w:author="Jan-Christopher Pien" w:date="2014-05-28T12:28:00Z"/>
          <w:lang w:val="en-US"/>
        </w:rPr>
        <w:pPrChange w:id="2855" w:author="Jan-Christopher Pien" w:date="2014-05-28T12:27:00Z">
          <w:pPr/>
        </w:pPrChange>
      </w:pPr>
      <w:ins w:id="2856" w:author="Jan-Christopher Pien" w:date="2014-05-28T12:28:00Z">
        <w:r>
          <w:rPr>
            <w:lang w:val="en-US"/>
          </w:rPr>
          <w:t>URL-Parameters</w:t>
        </w:r>
      </w:ins>
    </w:p>
    <w:tbl>
      <w:tblPr>
        <w:tblStyle w:val="Tabellenraster"/>
        <w:tblW w:w="0" w:type="auto"/>
        <w:tblLook w:val="04A0" w:firstRow="1" w:lastRow="0" w:firstColumn="1" w:lastColumn="0" w:noHBand="0" w:noVBand="1"/>
      </w:tblPr>
      <w:tblGrid>
        <w:gridCol w:w="1413"/>
        <w:gridCol w:w="7649"/>
      </w:tblGrid>
      <w:tr w:rsidR="00235BB2" w:rsidRPr="009F51E0" w14:paraId="70A09CEB" w14:textId="77777777" w:rsidTr="000F2D08">
        <w:trPr>
          <w:ins w:id="2857" w:author="Jan-Christopher Pien" w:date="2014-05-28T12:28:00Z"/>
        </w:trPr>
        <w:tc>
          <w:tcPr>
            <w:tcW w:w="1413" w:type="dxa"/>
          </w:tcPr>
          <w:p w14:paraId="24690D38" w14:textId="77777777" w:rsidR="00235BB2" w:rsidRPr="00B040E6" w:rsidRDefault="00235BB2" w:rsidP="000F2D08">
            <w:pPr>
              <w:rPr>
                <w:ins w:id="2858" w:author="Jan-Christopher Pien" w:date="2014-05-28T12:28:00Z"/>
                <w:b/>
                <w:lang w:val="en-US"/>
              </w:rPr>
            </w:pPr>
            <w:ins w:id="2859" w:author="Jan-Christopher Pien" w:date="2014-05-28T12:28:00Z">
              <w:r w:rsidRPr="00B040E6">
                <w:rPr>
                  <w:b/>
                  <w:lang w:val="en-US"/>
                </w:rPr>
                <w:t>id</w:t>
              </w:r>
            </w:ins>
          </w:p>
        </w:tc>
        <w:tc>
          <w:tcPr>
            <w:tcW w:w="7649" w:type="dxa"/>
          </w:tcPr>
          <w:p w14:paraId="6D2CF42F" w14:textId="0B59E58F" w:rsidR="00235BB2" w:rsidRDefault="00235BB2">
            <w:pPr>
              <w:rPr>
                <w:ins w:id="2860" w:author="Jan-Christopher Pien" w:date="2014-05-28T12:28:00Z"/>
                <w:lang w:val="en-US"/>
              </w:rPr>
            </w:pPr>
            <w:ins w:id="2861" w:author="Jan-Christopher Pien" w:date="2014-05-28T12:28:00Z">
              <w:r>
                <w:rPr>
                  <w:lang w:val="en-US"/>
                </w:rPr>
                <w:t>ID of the user to be updated.</w:t>
              </w:r>
            </w:ins>
          </w:p>
        </w:tc>
      </w:tr>
    </w:tbl>
    <w:p w14:paraId="2804E33E" w14:textId="1AE34A66" w:rsidR="00AE7E50" w:rsidRDefault="00AE7E50">
      <w:pPr>
        <w:pStyle w:val="berschrift3"/>
        <w:rPr>
          <w:ins w:id="2862" w:author="Jan-Christopher Pien" w:date="2014-05-28T12:22:00Z"/>
          <w:lang w:val="en-US"/>
        </w:rPr>
        <w:pPrChange w:id="2863" w:author="Jan-Christopher Pien" w:date="2014-05-28T12:22:00Z">
          <w:pPr/>
        </w:pPrChange>
      </w:pPr>
      <w:ins w:id="2864" w:author="Jan-Christopher Pien" w:date="2014-05-28T12:22:00Z">
        <w:r>
          <w:rPr>
            <w:lang w:val="en-US"/>
          </w:rPr>
          <w:t>Parameters</w:t>
        </w:r>
      </w:ins>
    </w:p>
    <w:tbl>
      <w:tblPr>
        <w:tblStyle w:val="Tabellenraster"/>
        <w:tblW w:w="0" w:type="auto"/>
        <w:tblLook w:val="04A0" w:firstRow="1" w:lastRow="0" w:firstColumn="1" w:lastColumn="0" w:noHBand="0" w:noVBand="1"/>
      </w:tblPr>
      <w:tblGrid>
        <w:gridCol w:w="4531"/>
        <w:gridCol w:w="4531"/>
      </w:tblGrid>
      <w:tr w:rsidR="00235BB2" w:rsidRPr="009F51E0" w14:paraId="532876B2" w14:textId="77777777" w:rsidTr="000F2D08">
        <w:trPr>
          <w:ins w:id="2865" w:author="Jan-Christopher Pien" w:date="2014-05-28T12:27:00Z"/>
        </w:trPr>
        <w:tc>
          <w:tcPr>
            <w:tcW w:w="4531" w:type="dxa"/>
          </w:tcPr>
          <w:p w14:paraId="12FB9040" w14:textId="77777777" w:rsidR="00235BB2" w:rsidRPr="00F70B61" w:rsidRDefault="00235BB2" w:rsidP="000F2D08">
            <w:pPr>
              <w:rPr>
                <w:ins w:id="2866" w:author="Jan-Christopher Pien" w:date="2014-05-28T12:27:00Z"/>
                <w:i/>
                <w:lang w:val="en-US"/>
                <w:rPrChange w:id="2867" w:author="Jan-Christopher Pien" w:date="2014-05-28T12:28:00Z">
                  <w:rPr>
                    <w:ins w:id="2868" w:author="Jan-Christopher Pien" w:date="2014-05-28T12:27:00Z"/>
                    <w:b/>
                    <w:lang w:val="en-US"/>
                  </w:rPr>
                </w:rPrChange>
              </w:rPr>
            </w:pPr>
            <w:ins w:id="2869" w:author="Jan-Christopher Pien" w:date="2014-05-28T12:27:00Z">
              <w:r w:rsidRPr="00F70B61">
                <w:rPr>
                  <w:i/>
                  <w:lang w:val="en-US"/>
                  <w:rPrChange w:id="2870" w:author="Jan-Christopher Pien" w:date="2014-05-28T12:28:00Z">
                    <w:rPr>
                      <w:b/>
                      <w:lang w:val="en-US"/>
                    </w:rPr>
                  </w:rPrChange>
                </w:rPr>
                <w:t>first_name</w:t>
              </w:r>
            </w:ins>
          </w:p>
        </w:tc>
        <w:tc>
          <w:tcPr>
            <w:tcW w:w="4531" w:type="dxa"/>
          </w:tcPr>
          <w:p w14:paraId="57D9A1FE" w14:textId="77777777" w:rsidR="00235BB2" w:rsidRDefault="00235BB2" w:rsidP="000F2D08">
            <w:pPr>
              <w:rPr>
                <w:ins w:id="2871" w:author="Jan-Christopher Pien" w:date="2014-05-28T12:27:00Z"/>
                <w:lang w:val="en-US"/>
              </w:rPr>
            </w:pPr>
            <w:ins w:id="2872" w:author="Jan-Christopher Pien" w:date="2014-05-28T12:27:00Z">
              <w:r>
                <w:rPr>
                  <w:lang w:val="en-US"/>
                </w:rPr>
                <w:t>First name of the user</w:t>
              </w:r>
            </w:ins>
          </w:p>
        </w:tc>
      </w:tr>
      <w:tr w:rsidR="00235BB2" w:rsidRPr="009F51E0" w14:paraId="0D6E1158" w14:textId="77777777" w:rsidTr="000F2D08">
        <w:trPr>
          <w:ins w:id="2873" w:author="Jan-Christopher Pien" w:date="2014-05-28T12:27:00Z"/>
        </w:trPr>
        <w:tc>
          <w:tcPr>
            <w:tcW w:w="4531" w:type="dxa"/>
          </w:tcPr>
          <w:p w14:paraId="525E7A4E" w14:textId="77777777" w:rsidR="00235BB2" w:rsidRPr="00F70B61" w:rsidRDefault="00235BB2" w:rsidP="000F2D08">
            <w:pPr>
              <w:rPr>
                <w:ins w:id="2874" w:author="Jan-Christopher Pien" w:date="2014-05-28T12:27:00Z"/>
                <w:i/>
                <w:lang w:val="en-US"/>
                <w:rPrChange w:id="2875" w:author="Jan-Christopher Pien" w:date="2014-05-28T12:28:00Z">
                  <w:rPr>
                    <w:ins w:id="2876" w:author="Jan-Christopher Pien" w:date="2014-05-28T12:27:00Z"/>
                    <w:b/>
                    <w:lang w:val="en-US"/>
                  </w:rPr>
                </w:rPrChange>
              </w:rPr>
            </w:pPr>
            <w:ins w:id="2877" w:author="Jan-Christopher Pien" w:date="2014-05-28T12:27:00Z">
              <w:r w:rsidRPr="00F70B61">
                <w:rPr>
                  <w:i/>
                  <w:lang w:val="en-US"/>
                  <w:rPrChange w:id="2878" w:author="Jan-Christopher Pien" w:date="2014-05-28T12:28:00Z">
                    <w:rPr>
                      <w:b/>
                      <w:lang w:val="en-US"/>
                    </w:rPr>
                  </w:rPrChange>
                </w:rPr>
                <w:lastRenderedPageBreak/>
                <w:t>last_name</w:t>
              </w:r>
            </w:ins>
          </w:p>
        </w:tc>
        <w:tc>
          <w:tcPr>
            <w:tcW w:w="4531" w:type="dxa"/>
          </w:tcPr>
          <w:p w14:paraId="0D86F4E8" w14:textId="77777777" w:rsidR="00235BB2" w:rsidRDefault="00235BB2" w:rsidP="000F2D08">
            <w:pPr>
              <w:rPr>
                <w:ins w:id="2879" w:author="Jan-Christopher Pien" w:date="2014-05-28T12:27:00Z"/>
                <w:lang w:val="en-US"/>
              </w:rPr>
            </w:pPr>
            <w:ins w:id="2880" w:author="Jan-Christopher Pien" w:date="2014-05-28T12:27:00Z">
              <w:r>
                <w:rPr>
                  <w:lang w:val="en-US"/>
                </w:rPr>
                <w:t>Last name of the user</w:t>
              </w:r>
            </w:ins>
          </w:p>
        </w:tc>
      </w:tr>
      <w:tr w:rsidR="00235BB2" w14:paraId="4D79CA34" w14:textId="77777777" w:rsidTr="000F2D08">
        <w:trPr>
          <w:ins w:id="2881" w:author="Jan-Christopher Pien" w:date="2014-05-28T12:27:00Z"/>
        </w:trPr>
        <w:tc>
          <w:tcPr>
            <w:tcW w:w="4531" w:type="dxa"/>
          </w:tcPr>
          <w:p w14:paraId="529C2520" w14:textId="77777777" w:rsidR="00235BB2" w:rsidRPr="0087390A" w:rsidRDefault="00235BB2" w:rsidP="000F2D08">
            <w:pPr>
              <w:rPr>
                <w:ins w:id="2882" w:author="Jan-Christopher Pien" w:date="2014-05-28T12:27:00Z"/>
                <w:b/>
                <w:lang w:val="en-US"/>
              </w:rPr>
            </w:pPr>
            <w:ins w:id="2883" w:author="Jan-Christopher Pien" w:date="2014-05-28T12:27:00Z">
              <w:r w:rsidRPr="0087390A">
                <w:rPr>
                  <w:b/>
                  <w:lang w:val="en-US"/>
                </w:rPr>
                <w:t>user_name</w:t>
              </w:r>
            </w:ins>
          </w:p>
        </w:tc>
        <w:tc>
          <w:tcPr>
            <w:tcW w:w="4531" w:type="dxa"/>
          </w:tcPr>
          <w:p w14:paraId="4B491364" w14:textId="77777777" w:rsidR="00235BB2" w:rsidRDefault="00235BB2" w:rsidP="000F2D08">
            <w:pPr>
              <w:rPr>
                <w:ins w:id="2884" w:author="Jan-Christopher Pien" w:date="2014-05-28T12:27:00Z"/>
                <w:lang w:val="en-US"/>
              </w:rPr>
            </w:pPr>
            <w:ins w:id="2885" w:author="Jan-Christopher Pien" w:date="2014-05-28T12:27:00Z">
              <w:r>
                <w:rPr>
                  <w:lang w:val="en-US"/>
                </w:rPr>
                <w:t>User name</w:t>
              </w:r>
            </w:ins>
          </w:p>
        </w:tc>
      </w:tr>
      <w:tr w:rsidR="00235BB2" w:rsidRPr="009F51E0" w14:paraId="21A708B9" w14:textId="77777777" w:rsidTr="000F2D08">
        <w:trPr>
          <w:ins w:id="2886" w:author="Jan-Christopher Pien" w:date="2014-05-28T12:27:00Z"/>
        </w:trPr>
        <w:tc>
          <w:tcPr>
            <w:tcW w:w="4531" w:type="dxa"/>
          </w:tcPr>
          <w:p w14:paraId="544F15CA" w14:textId="77777777" w:rsidR="00235BB2" w:rsidRPr="00F70B61" w:rsidRDefault="00235BB2" w:rsidP="000F2D08">
            <w:pPr>
              <w:rPr>
                <w:ins w:id="2887" w:author="Jan-Christopher Pien" w:date="2014-05-28T12:27:00Z"/>
                <w:i/>
                <w:lang w:val="en-US"/>
                <w:rPrChange w:id="2888" w:author="Jan-Christopher Pien" w:date="2014-05-28T12:28:00Z">
                  <w:rPr>
                    <w:ins w:id="2889" w:author="Jan-Christopher Pien" w:date="2014-05-28T12:27:00Z"/>
                    <w:b/>
                    <w:lang w:val="en-US"/>
                  </w:rPr>
                </w:rPrChange>
              </w:rPr>
            </w:pPr>
            <w:ins w:id="2890" w:author="Jan-Christopher Pien" w:date="2014-05-28T12:27:00Z">
              <w:r w:rsidRPr="00F70B61">
                <w:rPr>
                  <w:i/>
                  <w:lang w:val="en-US"/>
                  <w:rPrChange w:id="2891" w:author="Jan-Christopher Pien" w:date="2014-05-28T12:28:00Z">
                    <w:rPr>
                      <w:b/>
                      <w:lang w:val="en-US"/>
                    </w:rPr>
                  </w:rPrChange>
                </w:rPr>
                <w:t>email</w:t>
              </w:r>
            </w:ins>
          </w:p>
        </w:tc>
        <w:tc>
          <w:tcPr>
            <w:tcW w:w="4531" w:type="dxa"/>
          </w:tcPr>
          <w:p w14:paraId="7903CB9C" w14:textId="77777777" w:rsidR="00235BB2" w:rsidRDefault="00235BB2" w:rsidP="000F2D08">
            <w:pPr>
              <w:rPr>
                <w:ins w:id="2892" w:author="Jan-Christopher Pien" w:date="2014-05-28T12:27:00Z"/>
                <w:lang w:val="en-US"/>
              </w:rPr>
            </w:pPr>
            <w:ins w:id="2893" w:author="Jan-Christopher Pien" w:date="2014-05-28T12:27:00Z">
              <w:r>
                <w:rPr>
                  <w:lang w:val="en-US"/>
                </w:rPr>
                <w:t>E-mail address of the user</w:t>
              </w:r>
            </w:ins>
          </w:p>
        </w:tc>
      </w:tr>
      <w:tr w:rsidR="00235BB2" w14:paraId="3667E01A" w14:textId="77777777" w:rsidTr="000F2D08">
        <w:trPr>
          <w:ins w:id="2894" w:author="Jan-Christopher Pien" w:date="2014-05-28T12:27:00Z"/>
        </w:trPr>
        <w:tc>
          <w:tcPr>
            <w:tcW w:w="4531" w:type="dxa"/>
          </w:tcPr>
          <w:p w14:paraId="20066E29" w14:textId="4403E434" w:rsidR="00235BB2" w:rsidRPr="00B040E6" w:rsidRDefault="00235BB2" w:rsidP="000F2D08">
            <w:pPr>
              <w:rPr>
                <w:ins w:id="2895" w:author="Jan-Christopher Pien" w:date="2014-05-28T12:27:00Z"/>
                <w:b/>
                <w:lang w:val="en-US"/>
              </w:rPr>
            </w:pPr>
            <w:ins w:id="2896" w:author="Jan-Christopher Pien" w:date="2014-05-28T12:27:00Z">
              <w:r w:rsidRPr="00B040E6">
                <w:rPr>
                  <w:b/>
                  <w:lang w:val="en-US"/>
                </w:rPr>
                <w:t>password</w:t>
              </w:r>
            </w:ins>
          </w:p>
        </w:tc>
        <w:tc>
          <w:tcPr>
            <w:tcW w:w="4531" w:type="dxa"/>
          </w:tcPr>
          <w:p w14:paraId="31BCE347" w14:textId="77777777" w:rsidR="00235BB2" w:rsidRDefault="00235BB2" w:rsidP="000F2D08">
            <w:pPr>
              <w:rPr>
                <w:ins w:id="2897" w:author="Jan-Christopher Pien" w:date="2014-05-28T12:27:00Z"/>
                <w:lang w:val="en-US"/>
              </w:rPr>
            </w:pPr>
            <w:ins w:id="2898" w:author="Jan-Christopher Pien" w:date="2014-05-28T12:27:00Z">
              <w:r>
                <w:rPr>
                  <w:lang w:val="en-US"/>
                </w:rPr>
                <w:t>Password</w:t>
              </w:r>
            </w:ins>
          </w:p>
        </w:tc>
      </w:tr>
      <w:tr w:rsidR="00F70B61" w:rsidRPr="009F51E0" w14:paraId="52497A74" w14:textId="77777777" w:rsidTr="000F2D08">
        <w:trPr>
          <w:ins w:id="2899" w:author="Jan-Christopher Pien" w:date="2014-05-28T12:28:00Z"/>
        </w:trPr>
        <w:tc>
          <w:tcPr>
            <w:tcW w:w="4531" w:type="dxa"/>
          </w:tcPr>
          <w:p w14:paraId="7C3475AF" w14:textId="67EBA295" w:rsidR="00F70B61" w:rsidRPr="00F70B61" w:rsidRDefault="00F70B61" w:rsidP="000F2D08">
            <w:pPr>
              <w:rPr>
                <w:ins w:id="2900" w:author="Jan-Christopher Pien" w:date="2014-05-28T12:28:00Z"/>
                <w:i/>
                <w:lang w:val="en-US"/>
                <w:rPrChange w:id="2901" w:author="Jan-Christopher Pien" w:date="2014-05-28T12:28:00Z">
                  <w:rPr>
                    <w:ins w:id="2902" w:author="Jan-Christopher Pien" w:date="2014-05-28T12:28:00Z"/>
                    <w:b/>
                    <w:lang w:val="en-US"/>
                  </w:rPr>
                </w:rPrChange>
              </w:rPr>
            </w:pPr>
            <w:ins w:id="2903" w:author="Jan-Christopher Pien" w:date="2014-05-28T12:28:00Z">
              <w:r>
                <w:rPr>
                  <w:i/>
                  <w:lang w:val="en-US"/>
                </w:rPr>
                <w:t>new_password</w:t>
              </w:r>
            </w:ins>
          </w:p>
        </w:tc>
        <w:tc>
          <w:tcPr>
            <w:tcW w:w="4531" w:type="dxa"/>
          </w:tcPr>
          <w:p w14:paraId="0393A5BA" w14:textId="55C9244A" w:rsidR="00F70B61" w:rsidRDefault="00F70B61" w:rsidP="000F2D08">
            <w:pPr>
              <w:rPr>
                <w:ins w:id="2904" w:author="Jan-Christopher Pien" w:date="2014-05-28T12:28:00Z"/>
                <w:lang w:val="en-US"/>
              </w:rPr>
            </w:pPr>
            <w:ins w:id="2905" w:author="Jan-Christopher Pien" w:date="2014-05-28T12:28:00Z">
              <w:r>
                <w:rPr>
                  <w:lang w:val="en-US"/>
                </w:rPr>
                <w:t>New password to be set for the user</w:t>
              </w:r>
            </w:ins>
          </w:p>
        </w:tc>
      </w:tr>
    </w:tbl>
    <w:p w14:paraId="5E8E79CB" w14:textId="6A36648C" w:rsidR="00AE7E50" w:rsidRDefault="00F70B61">
      <w:pPr>
        <w:pStyle w:val="berschrift3"/>
        <w:rPr>
          <w:ins w:id="2906" w:author="Jan-Christopher Pien" w:date="2014-05-28T12:28:00Z"/>
          <w:lang w:val="en-US"/>
        </w:rPr>
        <w:pPrChange w:id="2907" w:author="Jan-Christopher Pien" w:date="2014-05-28T12:28:00Z">
          <w:pPr/>
        </w:pPrChange>
      </w:pPr>
      <w:ins w:id="2908" w:author="Jan-Christopher Pien" w:date="2014-05-28T12:28:00Z">
        <w:r>
          <w:rPr>
            <w:lang w:val="en-US"/>
          </w:rPr>
          <w:t>Return data</w:t>
        </w:r>
      </w:ins>
    </w:p>
    <w:p w14:paraId="469556F9" w14:textId="0336BC63" w:rsidR="00F70B61" w:rsidRDefault="00F70B61">
      <w:pPr>
        <w:rPr>
          <w:ins w:id="2909" w:author="Jan-Christopher Pien" w:date="2014-05-28T12:45:00Z"/>
          <w:lang w:val="en-US"/>
        </w:rPr>
      </w:pPr>
      <w:ins w:id="2910" w:author="Jan-Christopher Pien" w:date="2014-05-28T12:29:00Z">
        <w:r>
          <w:rPr>
            <w:lang w:val="en-US"/>
          </w:rPr>
          <w:t xml:space="preserve">If the user could be authenticated, then </w:t>
        </w:r>
      </w:ins>
      <w:ins w:id="2911" w:author="Jan-Christopher Pien" w:date="2014-05-28T12:32:00Z">
        <w:r w:rsidR="0087390A">
          <w:rPr>
            <w:lang w:val="en-US"/>
          </w:rPr>
          <w:t>the server will</w:t>
        </w:r>
      </w:ins>
      <w:ins w:id="2912" w:author="Jan-Christopher Pien" w:date="2014-05-28T12:31:00Z">
        <w:r w:rsidR="0087390A">
          <w:rPr>
            <w:lang w:val="en-US"/>
          </w:rPr>
          <w:t xml:space="preserve"> update the user profile and return</w:t>
        </w:r>
      </w:ins>
      <w:ins w:id="2913" w:author="Jan-Christopher Pien" w:date="2014-05-28T12:29:00Z">
        <w:r>
          <w:rPr>
            <w:lang w:val="en-US"/>
          </w:rPr>
          <w:t xml:space="preserve"> a </w:t>
        </w:r>
        <w:r w:rsidRPr="00F70B61">
          <w:rPr>
            <w:rFonts w:ascii="Courier New" w:hAnsi="Courier New" w:cs="Courier New"/>
            <w:lang w:val="en-US"/>
            <w:rPrChange w:id="2914" w:author="Jan-Christopher Pien" w:date="2014-05-28T12:30:00Z">
              <w:rPr>
                <w:lang w:val="en-US"/>
              </w:rPr>
            </w:rPrChange>
          </w:rPr>
          <w:t>204 No Content</w:t>
        </w:r>
        <w:r>
          <w:rPr>
            <w:lang w:val="en-US"/>
          </w:rPr>
          <w:t xml:space="preserve"> status code. If the user could not be authenticated, a </w:t>
        </w:r>
        <w:r w:rsidRPr="00F70B61">
          <w:rPr>
            <w:rFonts w:ascii="Courier New" w:hAnsi="Courier New" w:cs="Courier New"/>
            <w:lang w:val="en-US"/>
            <w:rPrChange w:id="2915" w:author="Jan-Christopher Pien" w:date="2014-05-28T12:30:00Z">
              <w:rPr>
                <w:lang w:val="en-US"/>
              </w:rPr>
            </w:rPrChange>
          </w:rPr>
          <w:t>401 Unauthorized</w:t>
        </w:r>
        <w:r>
          <w:rPr>
            <w:lang w:val="en-US"/>
          </w:rPr>
          <w:t xml:space="preserve"> will be returned.</w:t>
        </w:r>
      </w:ins>
    </w:p>
    <w:p w14:paraId="0EED0551" w14:textId="035A5C5F" w:rsidR="00D47AD3" w:rsidRDefault="00D47AD3">
      <w:pPr>
        <w:pStyle w:val="berschrift1"/>
        <w:rPr>
          <w:ins w:id="2916" w:author="Jan-Christopher Pien" w:date="2014-05-28T12:45:00Z"/>
          <w:lang w:val="en-US"/>
        </w:rPr>
        <w:pPrChange w:id="2917" w:author="Jan-Christopher Pien" w:date="2014-05-28T12:45:00Z">
          <w:pPr/>
        </w:pPrChange>
      </w:pPr>
      <w:ins w:id="2918" w:author="Jan-Christopher Pien" w:date="2014-05-28T12:45:00Z">
        <w:r>
          <w:rPr>
            <w:lang w:val="en-US"/>
          </w:rPr>
          <w:t>Moderated mode</w:t>
        </w:r>
      </w:ins>
    </w:p>
    <w:p w14:paraId="06FBC251" w14:textId="5B521FB1" w:rsidR="00D47AD3" w:rsidRPr="00D47AD3" w:rsidRDefault="00D47AD3">
      <w:pPr>
        <w:rPr>
          <w:lang w:val="en-US"/>
          <w:rPrChange w:id="2919" w:author="Jan-Christopher Pien" w:date="2014-05-28T12:45:00Z">
            <w:rPr>
              <w:lang w:val="en-GB"/>
            </w:rPr>
          </w:rPrChange>
        </w:rPr>
      </w:pPr>
      <w:ins w:id="2920" w:author="Jan-Christopher Pien" w:date="2014-05-28T12:45:00Z">
        <w:r>
          <w:rPr>
            <w:lang w:val="en-US"/>
          </w:rPr>
          <w:t xml:space="preserve">When using the moderated mode, stories will not be posted to the database directly. Instead they are displayed in the backend editing system, where they can be moderated and then put in the database. </w:t>
        </w:r>
      </w:ins>
      <w:ins w:id="2921" w:author="Jan-Christopher Pien" w:date="2014-05-28T15:08:00Z">
        <w:r w:rsidR="002A343B">
          <w:rPr>
            <w:lang w:val="en-US"/>
          </w:rPr>
          <w:t xml:space="preserve">However, some of the APIs should still be usable without user authentication, for example creating a new location or updating a </w:t>
        </w:r>
      </w:ins>
      <w:ins w:id="2922" w:author="Jan-Christopher Pien" w:date="2014-05-28T15:09:00Z">
        <w:r w:rsidR="002A343B">
          <w:rPr>
            <w:lang w:val="en-US"/>
          </w:rPr>
          <w:t>previously</w:t>
        </w:r>
      </w:ins>
      <w:ins w:id="2923" w:author="Jan-Christopher Pien" w:date="2014-05-28T15:08:00Z">
        <w:r w:rsidR="002A343B">
          <w:rPr>
            <w:lang w:val="en-US"/>
          </w:rPr>
          <w:t xml:space="preserve"> </w:t>
        </w:r>
      </w:ins>
      <w:ins w:id="2924" w:author="Jan-Christopher Pien" w:date="2014-05-28T15:09:00Z">
        <w:r w:rsidR="002A343B">
          <w:rPr>
            <w:lang w:val="en-US"/>
          </w:rPr>
          <w:t xml:space="preserve">entered own story. For this, </w:t>
        </w:r>
      </w:ins>
      <w:ins w:id="2925" w:author="Jan-Christopher Pien" w:date="2014-05-28T15:47:00Z">
        <w:r w:rsidR="004B577D">
          <w:rPr>
            <w:lang w:val="en-US"/>
          </w:rPr>
          <w:t xml:space="preserve">Django’s Cross Site Request Forgery mechanism will be used. See more here: </w:t>
        </w:r>
        <w:r w:rsidR="004B577D">
          <w:rPr>
            <w:lang w:val="en-US"/>
          </w:rPr>
          <w:fldChar w:fldCharType="begin"/>
        </w:r>
        <w:r w:rsidR="004B577D">
          <w:rPr>
            <w:lang w:val="en-US"/>
          </w:rPr>
          <w:instrText xml:space="preserve"> HYPERLINK "</w:instrText>
        </w:r>
        <w:r w:rsidR="004B577D" w:rsidRPr="004B577D">
          <w:rPr>
            <w:lang w:val="en-US"/>
          </w:rPr>
          <w:instrText>https://docs.djangoproject.com/en/1.6/ref/contrib/csrf/</w:instrText>
        </w:r>
        <w:r w:rsidR="004B577D">
          <w:rPr>
            <w:lang w:val="en-US"/>
          </w:rPr>
          <w:instrText xml:space="preserve">" </w:instrText>
        </w:r>
        <w:r w:rsidR="004B577D">
          <w:rPr>
            <w:lang w:val="en-US"/>
          </w:rPr>
          <w:fldChar w:fldCharType="separate"/>
        </w:r>
        <w:r w:rsidR="004B577D" w:rsidRPr="002247C7">
          <w:rPr>
            <w:rStyle w:val="Hyperlink"/>
            <w:lang w:val="en-US"/>
          </w:rPr>
          <w:t>https://docs.djangoproject.com/en/1.6/ref/contrib/csrf/</w:t>
        </w:r>
        <w:r w:rsidR="004B577D">
          <w:rPr>
            <w:lang w:val="en-US"/>
          </w:rPr>
          <w:fldChar w:fldCharType="end"/>
        </w:r>
        <w:r w:rsidR="004F6BF5">
          <w:rPr>
            <w:lang w:val="en-US"/>
          </w:rPr>
          <w:t>.</w:t>
        </w:r>
        <w:r w:rsidR="004B577D">
          <w:rPr>
            <w:lang w:val="en-US"/>
          </w:rPr>
          <w:t xml:space="preserve"> </w:t>
        </w:r>
      </w:ins>
    </w:p>
    <w:sectPr w:rsidR="00D47AD3" w:rsidRPr="00D47AD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817" w:author="Jan-Christopher Pien" w:date="2014-05-28T12:00:00Z" w:initials="JP">
    <w:p w14:paraId="7A6C93C2" w14:textId="77777777" w:rsidR="003A0881" w:rsidRPr="008E77CD" w:rsidRDefault="003A0881">
      <w:pPr>
        <w:pStyle w:val="Kommentartext"/>
        <w:rPr>
          <w:lang w:val="en-US"/>
        </w:rPr>
      </w:pPr>
      <w:r>
        <w:rPr>
          <w:rStyle w:val="Kommentarzeichen"/>
        </w:rPr>
        <w:annotationRef/>
      </w:r>
      <w:r w:rsidRPr="008E77CD">
        <w:rPr>
          <w:lang w:val="en-US"/>
        </w:rPr>
        <w:t>Any more user details necessary?</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A6C93C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56380"/>
    <w:multiLevelType w:val="hybridMultilevel"/>
    <w:tmpl w:val="880CD5CC"/>
    <w:lvl w:ilvl="0" w:tplc="645693C6">
      <w:start w:val="5"/>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5E5504E"/>
    <w:multiLevelType w:val="hybridMultilevel"/>
    <w:tmpl w:val="D43E074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n-Christopher Pien">
    <w15:presenceInfo w15:providerId="Windows Live" w15:userId="894320d9246235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806"/>
    <w:rsid w:val="000140D0"/>
    <w:rsid w:val="0001566D"/>
    <w:rsid w:val="000320C5"/>
    <w:rsid w:val="0006092A"/>
    <w:rsid w:val="000C09FC"/>
    <w:rsid w:val="000D0E0F"/>
    <w:rsid w:val="000D255F"/>
    <w:rsid w:val="000D5864"/>
    <w:rsid w:val="000F2D08"/>
    <w:rsid w:val="00107E8C"/>
    <w:rsid w:val="001136D4"/>
    <w:rsid w:val="00115B9E"/>
    <w:rsid w:val="00121EFB"/>
    <w:rsid w:val="00122ABF"/>
    <w:rsid w:val="0017349D"/>
    <w:rsid w:val="0017403A"/>
    <w:rsid w:val="001E1AAB"/>
    <w:rsid w:val="001F5544"/>
    <w:rsid w:val="002044BC"/>
    <w:rsid w:val="002330CC"/>
    <w:rsid w:val="00235BB2"/>
    <w:rsid w:val="002448E5"/>
    <w:rsid w:val="002564B1"/>
    <w:rsid w:val="002A343B"/>
    <w:rsid w:val="002A6237"/>
    <w:rsid w:val="002C38F2"/>
    <w:rsid w:val="002D5DCC"/>
    <w:rsid w:val="002E5448"/>
    <w:rsid w:val="00310843"/>
    <w:rsid w:val="00333C20"/>
    <w:rsid w:val="00333D9B"/>
    <w:rsid w:val="0034630B"/>
    <w:rsid w:val="0036648B"/>
    <w:rsid w:val="00376806"/>
    <w:rsid w:val="003A0881"/>
    <w:rsid w:val="003A207B"/>
    <w:rsid w:val="003D2577"/>
    <w:rsid w:val="003E1C3F"/>
    <w:rsid w:val="003F0BF1"/>
    <w:rsid w:val="00451EB8"/>
    <w:rsid w:val="004969EF"/>
    <w:rsid w:val="00497A9F"/>
    <w:rsid w:val="004B0E71"/>
    <w:rsid w:val="004B577D"/>
    <w:rsid w:val="004E2247"/>
    <w:rsid w:val="004F391A"/>
    <w:rsid w:val="004F6BF5"/>
    <w:rsid w:val="00553998"/>
    <w:rsid w:val="0055406A"/>
    <w:rsid w:val="00593AEC"/>
    <w:rsid w:val="005B72ED"/>
    <w:rsid w:val="005D7138"/>
    <w:rsid w:val="005E129A"/>
    <w:rsid w:val="00605D10"/>
    <w:rsid w:val="00606EDA"/>
    <w:rsid w:val="0064354C"/>
    <w:rsid w:val="006768DF"/>
    <w:rsid w:val="006A7265"/>
    <w:rsid w:val="006B3B89"/>
    <w:rsid w:val="006D68A1"/>
    <w:rsid w:val="006F7D5D"/>
    <w:rsid w:val="00703AAD"/>
    <w:rsid w:val="00707C9E"/>
    <w:rsid w:val="00726EEC"/>
    <w:rsid w:val="00743A70"/>
    <w:rsid w:val="007641AF"/>
    <w:rsid w:val="00773E49"/>
    <w:rsid w:val="007A451C"/>
    <w:rsid w:val="007C1E94"/>
    <w:rsid w:val="00825114"/>
    <w:rsid w:val="0083187C"/>
    <w:rsid w:val="00837D81"/>
    <w:rsid w:val="008445B8"/>
    <w:rsid w:val="008477E5"/>
    <w:rsid w:val="008556BE"/>
    <w:rsid w:val="0087390A"/>
    <w:rsid w:val="008B0753"/>
    <w:rsid w:val="008B08FD"/>
    <w:rsid w:val="008D072B"/>
    <w:rsid w:val="008D175A"/>
    <w:rsid w:val="008E4DF9"/>
    <w:rsid w:val="008E77CD"/>
    <w:rsid w:val="008F496A"/>
    <w:rsid w:val="009409E9"/>
    <w:rsid w:val="0094191A"/>
    <w:rsid w:val="009705BE"/>
    <w:rsid w:val="00971005"/>
    <w:rsid w:val="009B2F00"/>
    <w:rsid w:val="009F51E0"/>
    <w:rsid w:val="00A1206C"/>
    <w:rsid w:val="00A176FD"/>
    <w:rsid w:val="00A4031D"/>
    <w:rsid w:val="00A42AF7"/>
    <w:rsid w:val="00A63543"/>
    <w:rsid w:val="00A63763"/>
    <w:rsid w:val="00A75448"/>
    <w:rsid w:val="00AC1BCD"/>
    <w:rsid w:val="00AE12FE"/>
    <w:rsid w:val="00AE7E50"/>
    <w:rsid w:val="00B32804"/>
    <w:rsid w:val="00B658F3"/>
    <w:rsid w:val="00B65F3B"/>
    <w:rsid w:val="00B666D6"/>
    <w:rsid w:val="00BA34FC"/>
    <w:rsid w:val="00BA7ABC"/>
    <w:rsid w:val="00BC3538"/>
    <w:rsid w:val="00BC52F6"/>
    <w:rsid w:val="00BF6985"/>
    <w:rsid w:val="00C00E9A"/>
    <w:rsid w:val="00C052BE"/>
    <w:rsid w:val="00C111A1"/>
    <w:rsid w:val="00C46ED1"/>
    <w:rsid w:val="00C511D9"/>
    <w:rsid w:val="00CB3631"/>
    <w:rsid w:val="00D15DE5"/>
    <w:rsid w:val="00D23802"/>
    <w:rsid w:val="00D24FAE"/>
    <w:rsid w:val="00D30653"/>
    <w:rsid w:val="00D3596F"/>
    <w:rsid w:val="00D47AD3"/>
    <w:rsid w:val="00D60B7A"/>
    <w:rsid w:val="00D70525"/>
    <w:rsid w:val="00D82522"/>
    <w:rsid w:val="00D8388A"/>
    <w:rsid w:val="00D90C62"/>
    <w:rsid w:val="00D94B6B"/>
    <w:rsid w:val="00D95A52"/>
    <w:rsid w:val="00DB3084"/>
    <w:rsid w:val="00DB4B65"/>
    <w:rsid w:val="00DC4C6D"/>
    <w:rsid w:val="00E2323C"/>
    <w:rsid w:val="00E42CA6"/>
    <w:rsid w:val="00E71B43"/>
    <w:rsid w:val="00EF6ACC"/>
    <w:rsid w:val="00F16539"/>
    <w:rsid w:val="00F2076E"/>
    <w:rsid w:val="00F41B6D"/>
    <w:rsid w:val="00F466CC"/>
    <w:rsid w:val="00F62F3F"/>
    <w:rsid w:val="00F70B61"/>
    <w:rsid w:val="00F96D8D"/>
    <w:rsid w:val="00FB70F3"/>
    <w:rsid w:val="00FF3E5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B21DD"/>
  <w15:chartTrackingRefBased/>
  <w15:docId w15:val="{67AEC4C0-6F41-4819-8ED6-2CCB5CCEE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44BC"/>
  </w:style>
  <w:style w:type="paragraph" w:styleId="berschrift1">
    <w:name w:val="heading 1"/>
    <w:basedOn w:val="Standard"/>
    <w:next w:val="Standard"/>
    <w:link w:val="berschrift1Zchn"/>
    <w:uiPriority w:val="9"/>
    <w:qFormat/>
    <w:rsid w:val="005B72ED"/>
    <w:pPr>
      <w:keepNext/>
      <w:keepLines/>
      <w:spacing w:before="240" w:after="80"/>
      <w:outlineLvl w:val="0"/>
    </w:pPr>
    <w:rPr>
      <w:rFonts w:asciiTheme="majorHAnsi" w:eastAsiaTheme="majorEastAsia" w:hAnsiTheme="majorHAnsi" w:cstheme="majorBidi"/>
      <w:sz w:val="40"/>
      <w:szCs w:val="32"/>
    </w:rPr>
  </w:style>
  <w:style w:type="paragraph" w:styleId="berschrift2">
    <w:name w:val="heading 2"/>
    <w:basedOn w:val="Standard"/>
    <w:next w:val="Standard"/>
    <w:link w:val="berschrift2Zchn"/>
    <w:uiPriority w:val="9"/>
    <w:unhideWhenUsed/>
    <w:qFormat/>
    <w:rsid w:val="00726EEC"/>
    <w:pPr>
      <w:keepNext/>
      <w:keepLines/>
      <w:pBdr>
        <w:bottom w:val="single" w:sz="4" w:space="1" w:color="auto"/>
      </w:pBdr>
      <w:spacing w:before="120" w:after="80"/>
      <w:outlineLvl w:val="1"/>
    </w:pPr>
    <w:rPr>
      <w:rFonts w:asciiTheme="majorHAnsi" w:eastAsiaTheme="majorEastAsia" w:hAnsiTheme="majorHAnsi" w:cstheme="majorBidi"/>
      <w:b/>
      <w:sz w:val="26"/>
      <w:szCs w:val="26"/>
    </w:rPr>
  </w:style>
  <w:style w:type="paragraph" w:styleId="berschrift3">
    <w:name w:val="heading 3"/>
    <w:basedOn w:val="Standard"/>
    <w:next w:val="Standard"/>
    <w:link w:val="berschrift3Zchn"/>
    <w:uiPriority w:val="9"/>
    <w:unhideWhenUsed/>
    <w:qFormat/>
    <w:rsid w:val="006435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76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76806"/>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unhideWhenUsed/>
    <w:rsid w:val="00376806"/>
    <w:rPr>
      <w:color w:val="0563C1" w:themeColor="hyperlink"/>
      <w:u w:val="single"/>
    </w:rPr>
  </w:style>
  <w:style w:type="character" w:customStyle="1" w:styleId="berschrift1Zchn">
    <w:name w:val="Überschrift 1 Zchn"/>
    <w:basedOn w:val="Absatz-Standardschriftart"/>
    <w:link w:val="berschrift1"/>
    <w:uiPriority w:val="9"/>
    <w:rsid w:val="005B72ED"/>
    <w:rPr>
      <w:rFonts w:asciiTheme="majorHAnsi" w:eastAsiaTheme="majorEastAsia" w:hAnsiTheme="majorHAnsi" w:cstheme="majorBidi"/>
      <w:sz w:val="40"/>
      <w:szCs w:val="32"/>
    </w:rPr>
  </w:style>
  <w:style w:type="character" w:customStyle="1" w:styleId="berschrift2Zchn">
    <w:name w:val="Überschrift 2 Zchn"/>
    <w:basedOn w:val="Absatz-Standardschriftart"/>
    <w:link w:val="berschrift2"/>
    <w:uiPriority w:val="9"/>
    <w:rsid w:val="00726EEC"/>
    <w:rPr>
      <w:rFonts w:asciiTheme="majorHAnsi" w:eastAsiaTheme="majorEastAsia" w:hAnsiTheme="majorHAnsi" w:cstheme="majorBidi"/>
      <w:b/>
      <w:sz w:val="26"/>
      <w:szCs w:val="26"/>
    </w:rPr>
  </w:style>
  <w:style w:type="table" w:styleId="Tabellenraster">
    <w:name w:val="Table Grid"/>
    <w:basedOn w:val="NormaleTabelle"/>
    <w:uiPriority w:val="39"/>
    <w:rsid w:val="003768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zeichen">
    <w:name w:val="annotation reference"/>
    <w:basedOn w:val="Absatz-Standardschriftart"/>
    <w:uiPriority w:val="99"/>
    <w:semiHidden/>
    <w:unhideWhenUsed/>
    <w:rsid w:val="00376806"/>
    <w:rPr>
      <w:sz w:val="16"/>
      <w:szCs w:val="16"/>
    </w:rPr>
  </w:style>
  <w:style w:type="paragraph" w:styleId="Kommentartext">
    <w:name w:val="annotation text"/>
    <w:basedOn w:val="Standard"/>
    <w:link w:val="KommentartextZchn"/>
    <w:uiPriority w:val="99"/>
    <w:semiHidden/>
    <w:unhideWhenUsed/>
    <w:rsid w:val="0037680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76806"/>
    <w:rPr>
      <w:sz w:val="20"/>
      <w:szCs w:val="20"/>
    </w:rPr>
  </w:style>
  <w:style w:type="paragraph" w:styleId="Kommentarthema">
    <w:name w:val="annotation subject"/>
    <w:basedOn w:val="Kommentartext"/>
    <w:next w:val="Kommentartext"/>
    <w:link w:val="KommentarthemaZchn"/>
    <w:uiPriority w:val="99"/>
    <w:semiHidden/>
    <w:unhideWhenUsed/>
    <w:rsid w:val="00376806"/>
    <w:rPr>
      <w:b/>
      <w:bCs/>
    </w:rPr>
  </w:style>
  <w:style w:type="character" w:customStyle="1" w:styleId="KommentarthemaZchn">
    <w:name w:val="Kommentarthema Zchn"/>
    <w:basedOn w:val="KommentartextZchn"/>
    <w:link w:val="Kommentarthema"/>
    <w:uiPriority w:val="99"/>
    <w:semiHidden/>
    <w:rsid w:val="00376806"/>
    <w:rPr>
      <w:b/>
      <w:bCs/>
      <w:sz w:val="20"/>
      <w:szCs w:val="20"/>
    </w:rPr>
  </w:style>
  <w:style w:type="paragraph" w:styleId="Sprechblasentext">
    <w:name w:val="Balloon Text"/>
    <w:basedOn w:val="Standard"/>
    <w:link w:val="SprechblasentextZchn"/>
    <w:uiPriority w:val="99"/>
    <w:semiHidden/>
    <w:unhideWhenUsed/>
    <w:rsid w:val="0037680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76806"/>
    <w:rPr>
      <w:rFonts w:ascii="Segoe UI" w:hAnsi="Segoe UI" w:cs="Segoe UI"/>
      <w:sz w:val="18"/>
      <w:szCs w:val="18"/>
    </w:rPr>
  </w:style>
  <w:style w:type="character" w:customStyle="1" w:styleId="berschrift3Zchn">
    <w:name w:val="Überschrift 3 Zchn"/>
    <w:basedOn w:val="Absatz-Standardschriftart"/>
    <w:link w:val="berschrift3"/>
    <w:uiPriority w:val="9"/>
    <w:rsid w:val="0064354C"/>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A75448"/>
    <w:pPr>
      <w:ind w:left="720"/>
      <w:contextualSpacing/>
    </w:pPr>
  </w:style>
  <w:style w:type="paragraph" w:customStyle="1" w:styleId="Rot">
    <w:name w:val="Rot"/>
    <w:basedOn w:val="berschrift3"/>
    <w:qFormat/>
    <w:rsid w:val="00B65F3B"/>
    <w:rPr>
      <w:color w:val="FF0000"/>
      <w:lang w:val="en-GB"/>
    </w:rPr>
  </w:style>
  <w:style w:type="paragraph" w:styleId="HTMLVorformatiert">
    <w:name w:val="HTML Preformatted"/>
    <w:basedOn w:val="Standard"/>
    <w:link w:val="HTMLVorformatiertZchn"/>
    <w:uiPriority w:val="99"/>
    <w:semiHidden/>
    <w:unhideWhenUsed/>
    <w:rsid w:val="00EF6A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EF6ACC"/>
    <w:rPr>
      <w:rFonts w:ascii="Courier New" w:eastAsia="Times New Roman" w:hAnsi="Courier New" w:cs="Courier New"/>
      <w:sz w:val="20"/>
      <w:szCs w:val="20"/>
      <w:lang w:eastAsia="de-DE"/>
    </w:rPr>
  </w:style>
  <w:style w:type="character" w:customStyle="1" w:styleId="typ">
    <w:name w:val="typ"/>
    <w:basedOn w:val="Absatz-Standardschriftart"/>
    <w:rsid w:val="00EF6ACC"/>
  </w:style>
  <w:style w:type="character" w:customStyle="1" w:styleId="pun">
    <w:name w:val="pun"/>
    <w:basedOn w:val="Absatz-Standardschriftart"/>
    <w:rsid w:val="00EF6ACC"/>
  </w:style>
  <w:style w:type="character" w:customStyle="1" w:styleId="pln">
    <w:name w:val="pln"/>
    <w:basedOn w:val="Absatz-Standardschriftart"/>
    <w:rsid w:val="00EF6ACC"/>
  </w:style>
  <w:style w:type="character" w:customStyle="1" w:styleId="lit">
    <w:name w:val="lit"/>
    <w:basedOn w:val="Absatz-Standardschriftart"/>
    <w:rsid w:val="00EF6A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9807056">
      <w:bodyDiv w:val="1"/>
      <w:marLeft w:val="0"/>
      <w:marRight w:val="0"/>
      <w:marTop w:val="0"/>
      <w:marBottom w:val="0"/>
      <w:divBdr>
        <w:top w:val="none" w:sz="0" w:space="0" w:color="auto"/>
        <w:left w:val="none" w:sz="0" w:space="0" w:color="auto"/>
        <w:bottom w:val="none" w:sz="0" w:space="0" w:color="auto"/>
        <w:right w:val="none" w:sz="0" w:space="0" w:color="auto"/>
      </w:divBdr>
    </w:div>
    <w:div w:id="198307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3589</Words>
  <Characters>22616</Characters>
  <Application>Microsoft Office Word</Application>
  <DocSecurity>0</DocSecurity>
  <Lines>188</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Jan-Christopher Pien</dc:creator>
  <cp:keywords/>
  <dc:description/>
  <cp:lastModifiedBy>Jan-Christopher Pien</cp:lastModifiedBy>
  <cp:revision>144</cp:revision>
  <cp:lastPrinted>2014-05-22T10:41:00Z</cp:lastPrinted>
  <dcterms:created xsi:type="dcterms:W3CDTF">2014-05-22T08:36:00Z</dcterms:created>
  <dcterms:modified xsi:type="dcterms:W3CDTF">2014-06-02T13:37:00Z</dcterms:modified>
</cp:coreProperties>
</file>